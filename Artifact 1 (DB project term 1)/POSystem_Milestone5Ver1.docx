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5E4" w:rsidRPr="00D505E4" w:rsidRDefault="00D505E4">
      <w:pPr>
        <w:spacing w:before="480" w:after="120" w:line="276" w:lineRule="auto"/>
        <w:jc w:val="center"/>
        <w:rPr>
          <w:rFonts w:ascii="Times New Roman" w:eastAsia="Times New Roman" w:hAnsi="Times New Roman" w:cs="Times New Roman"/>
          <w:sz w:val="24"/>
          <w:szCs w:val="24"/>
        </w:rPr>
        <w:pPrChange w:id="0" w:author="Kuei Yuan Chen" w:date="2015-10-23T18:51:00Z">
          <w:pPr>
            <w:spacing w:before="480" w:after="120" w:line="240" w:lineRule="auto"/>
            <w:jc w:val="center"/>
          </w:pPr>
        </w:pPrChange>
      </w:pPr>
      <w:r w:rsidRPr="00D505E4">
        <w:rPr>
          <w:rFonts w:ascii="Calibri" w:eastAsia="Times New Roman" w:hAnsi="Calibri" w:cs="Times New Roman"/>
          <w:b/>
          <w:bCs/>
          <w:color w:val="000000"/>
          <w:sz w:val="72"/>
          <w:szCs w:val="72"/>
        </w:rPr>
        <w:t>Milestone</w:t>
      </w:r>
      <w:ins w:id="1" w:author="Kuei Yuan Chen" w:date="2015-10-23T19:09:00Z">
        <w:r w:rsidR="00192082">
          <w:rPr>
            <w:rFonts w:ascii="Calibri" w:eastAsia="Times New Roman" w:hAnsi="Calibri" w:cs="Times New Roman"/>
            <w:b/>
            <w:bCs/>
            <w:color w:val="000000"/>
            <w:sz w:val="72"/>
            <w:szCs w:val="72"/>
          </w:rPr>
          <w:t>5</w:t>
        </w:r>
      </w:ins>
      <w:del w:id="2" w:author="Kuei Yuan Chen" w:date="2015-10-23T19:09:00Z">
        <w:r w:rsidRPr="00D505E4" w:rsidDel="0024621B">
          <w:rPr>
            <w:rFonts w:ascii="Calibri" w:eastAsia="Times New Roman" w:hAnsi="Calibri" w:cs="Times New Roman"/>
            <w:b/>
            <w:bCs/>
            <w:color w:val="000000"/>
            <w:sz w:val="72"/>
            <w:szCs w:val="72"/>
          </w:rPr>
          <w:delText>2</w:delText>
        </w:r>
      </w:del>
      <w:r w:rsidRPr="00D505E4">
        <w:rPr>
          <w:rFonts w:ascii="Calibri" w:eastAsia="Times New Roman" w:hAnsi="Calibri" w:cs="Times New Roman"/>
          <w:b/>
          <w:bCs/>
          <w:color w:val="000000"/>
          <w:sz w:val="72"/>
          <w:szCs w:val="72"/>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5285"/>
        <w:gridCol w:w="4075"/>
      </w:tblGrid>
      <w:tr w:rsidR="00D505E4" w:rsidRPr="00D505E4" w:rsidTr="00D505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5E4" w:rsidRPr="00D505E4" w:rsidRDefault="00D505E4">
            <w:pPr>
              <w:spacing w:after="0" w:line="276" w:lineRule="auto"/>
              <w:rPr>
                <w:rFonts w:ascii="Times New Roman" w:eastAsia="Times New Roman" w:hAnsi="Times New Roman" w:cs="Times New Roman"/>
                <w:sz w:val="24"/>
                <w:szCs w:val="24"/>
              </w:rPr>
              <w:pPrChange w:id="3"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Project Title:</w:t>
            </w:r>
            <w:ins w:id="4" w:author="Kuei Yuan Chen" w:date="2015-10-23T19:09:00Z">
              <w:r w:rsidR="0024621B">
                <w:rPr>
                  <w:rFonts w:ascii="Times New Roman" w:eastAsia="Times New Roman" w:hAnsi="Times New Roman" w:cs="Times New Roman"/>
                  <w:color w:val="000000"/>
                  <w:sz w:val="24"/>
                  <w:szCs w:val="24"/>
                </w:rPr>
                <w:t xml:space="preserve"> POS System</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5E4" w:rsidRPr="00D505E4" w:rsidRDefault="00D505E4">
            <w:pPr>
              <w:spacing w:after="0" w:line="276" w:lineRule="auto"/>
              <w:rPr>
                <w:rFonts w:ascii="Times New Roman" w:eastAsia="Times New Roman" w:hAnsi="Times New Roman" w:cs="Times New Roman"/>
                <w:sz w:val="24"/>
                <w:szCs w:val="24"/>
              </w:rPr>
              <w:pPrChange w:id="5"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Project Group #: 11</w:t>
            </w:r>
          </w:p>
        </w:tc>
      </w:tr>
      <w:tr w:rsidR="00D505E4" w:rsidRPr="00D505E4" w:rsidTr="00D505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5E4" w:rsidRPr="00D505E4" w:rsidRDefault="00D505E4">
            <w:pPr>
              <w:spacing w:after="0" w:line="276" w:lineRule="auto"/>
              <w:rPr>
                <w:rFonts w:ascii="Times New Roman" w:eastAsia="Times New Roman" w:hAnsi="Times New Roman" w:cs="Times New Roman"/>
                <w:sz w:val="24"/>
                <w:szCs w:val="24"/>
              </w:rPr>
              <w:pPrChange w:id="6"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Instructor:</w:t>
            </w:r>
            <w:ins w:id="7" w:author="Kuei Yuan Chen" w:date="2015-10-23T19:09:00Z">
              <w:r w:rsidR="0024621B">
                <w:rPr>
                  <w:rFonts w:ascii="Times New Roman" w:eastAsia="Times New Roman" w:hAnsi="Times New Roman" w:cs="Times New Roman"/>
                  <w:color w:val="000000"/>
                  <w:sz w:val="24"/>
                  <w:szCs w:val="24"/>
                </w:rPr>
                <w:t xml:space="preserve"> Be</w:t>
              </w:r>
            </w:ins>
            <w:ins w:id="8" w:author="Kuei Yuan Chen" w:date="2015-10-23T19:10:00Z">
              <w:r w:rsidR="0024621B">
                <w:rPr>
                  <w:rFonts w:ascii="Times New Roman" w:eastAsia="Times New Roman" w:hAnsi="Times New Roman" w:cs="Times New Roman"/>
                  <w:color w:val="000000"/>
                  <w:sz w:val="24"/>
                  <w:szCs w:val="24"/>
                </w:rPr>
                <w:t>njamin Yu</w:t>
              </w:r>
            </w:ins>
          </w:p>
          <w:p w:rsidR="00D505E4" w:rsidRPr="00D505E4" w:rsidRDefault="00D505E4">
            <w:pPr>
              <w:spacing w:after="0" w:line="276" w:lineRule="auto"/>
              <w:rPr>
                <w:rFonts w:ascii="Times New Roman" w:eastAsia="Times New Roman" w:hAnsi="Times New Roman" w:cs="Times New Roman"/>
                <w:sz w:val="24"/>
                <w:szCs w:val="24"/>
              </w:rPr>
              <w:pPrChange w:id="9"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Students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5E4" w:rsidRPr="00D505E4" w:rsidRDefault="00D505E4">
            <w:pPr>
              <w:spacing w:after="0" w:line="276" w:lineRule="auto"/>
              <w:rPr>
                <w:rFonts w:ascii="Times New Roman" w:eastAsia="Times New Roman" w:hAnsi="Times New Roman" w:cs="Times New Roman"/>
                <w:sz w:val="24"/>
                <w:szCs w:val="24"/>
              </w:rPr>
              <w:pPrChange w:id="10"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Set ACIT 1A</w:t>
            </w:r>
          </w:p>
        </w:tc>
      </w:tr>
      <w:tr w:rsidR="00D505E4" w:rsidRPr="00D505E4" w:rsidTr="00D505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5E4" w:rsidRPr="00D505E4" w:rsidRDefault="00D505E4">
            <w:pPr>
              <w:spacing w:after="0" w:line="276" w:lineRule="auto"/>
              <w:rPr>
                <w:rFonts w:ascii="Times New Roman" w:eastAsia="Times New Roman" w:hAnsi="Times New Roman" w:cs="Times New Roman"/>
                <w:sz w:val="24"/>
                <w:szCs w:val="24"/>
              </w:rPr>
              <w:pPrChange w:id="11"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 xml:space="preserve">Yu </w:t>
            </w:r>
            <w:proofErr w:type="spellStart"/>
            <w:r w:rsidRPr="00D505E4">
              <w:rPr>
                <w:rFonts w:ascii="Times New Roman" w:eastAsia="Times New Roman" w:hAnsi="Times New Roman" w:cs="Times New Roman"/>
                <w:color w:val="000000"/>
                <w:sz w:val="24"/>
                <w:szCs w:val="24"/>
              </w:rPr>
              <w:t>PoYing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5E4" w:rsidRPr="00D505E4" w:rsidRDefault="00D505E4">
            <w:pPr>
              <w:spacing w:after="0" w:line="276" w:lineRule="auto"/>
              <w:rPr>
                <w:rFonts w:ascii="Times New Roman" w:eastAsia="Times New Roman" w:hAnsi="Times New Roman" w:cs="Times New Roman"/>
                <w:sz w:val="24"/>
                <w:szCs w:val="24"/>
              </w:rPr>
              <w:pPrChange w:id="12"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A00932303</w:t>
            </w:r>
          </w:p>
        </w:tc>
      </w:tr>
      <w:tr w:rsidR="00D505E4" w:rsidRPr="00D505E4" w:rsidTr="00D505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5E4" w:rsidRPr="00D505E4" w:rsidRDefault="00D505E4">
            <w:pPr>
              <w:spacing w:after="0" w:line="276" w:lineRule="auto"/>
              <w:rPr>
                <w:rFonts w:ascii="Times New Roman" w:eastAsia="Times New Roman" w:hAnsi="Times New Roman" w:cs="Times New Roman"/>
                <w:sz w:val="24"/>
                <w:szCs w:val="24"/>
              </w:rPr>
              <w:pPrChange w:id="13"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Hampson Andrew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5E4" w:rsidRPr="00D505E4" w:rsidRDefault="00D505E4">
            <w:pPr>
              <w:spacing w:after="0" w:line="276" w:lineRule="auto"/>
              <w:rPr>
                <w:rFonts w:ascii="Times New Roman" w:eastAsia="Times New Roman" w:hAnsi="Times New Roman" w:cs="Times New Roman"/>
                <w:sz w:val="24"/>
                <w:szCs w:val="24"/>
              </w:rPr>
              <w:pPrChange w:id="14"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A00954302</w:t>
            </w:r>
          </w:p>
        </w:tc>
      </w:tr>
      <w:tr w:rsidR="00D505E4" w:rsidRPr="00D505E4" w:rsidTr="00D505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5E4" w:rsidRPr="00D505E4" w:rsidRDefault="00D505E4">
            <w:pPr>
              <w:spacing w:after="0" w:line="276" w:lineRule="auto"/>
              <w:rPr>
                <w:rFonts w:ascii="Times New Roman" w:eastAsia="Times New Roman" w:hAnsi="Times New Roman" w:cs="Times New Roman"/>
                <w:sz w:val="24"/>
                <w:szCs w:val="24"/>
              </w:rPr>
              <w:pPrChange w:id="15"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Chen Kuei Yuan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5E4" w:rsidRPr="00D505E4" w:rsidRDefault="00D505E4">
            <w:pPr>
              <w:spacing w:after="0" w:line="276" w:lineRule="auto"/>
              <w:rPr>
                <w:rFonts w:ascii="Times New Roman" w:eastAsia="Times New Roman" w:hAnsi="Times New Roman" w:cs="Times New Roman"/>
                <w:sz w:val="24"/>
                <w:szCs w:val="24"/>
              </w:rPr>
              <w:pPrChange w:id="16"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A00962767</w:t>
            </w:r>
          </w:p>
        </w:tc>
      </w:tr>
      <w:tr w:rsidR="00D505E4" w:rsidRPr="00D505E4" w:rsidTr="00D505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5E4" w:rsidRPr="00D505E4" w:rsidRDefault="00D505E4">
            <w:pPr>
              <w:spacing w:after="0" w:line="276" w:lineRule="auto"/>
              <w:rPr>
                <w:rFonts w:ascii="Times New Roman" w:eastAsia="Times New Roman" w:hAnsi="Times New Roman" w:cs="Times New Roman"/>
                <w:sz w:val="24"/>
                <w:szCs w:val="24"/>
              </w:rPr>
              <w:pPrChange w:id="17"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Liu Feng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05E4" w:rsidRPr="00D505E4" w:rsidRDefault="00D505E4">
            <w:pPr>
              <w:spacing w:after="0" w:line="276" w:lineRule="auto"/>
              <w:rPr>
                <w:rFonts w:ascii="Times New Roman" w:eastAsia="Times New Roman" w:hAnsi="Times New Roman" w:cs="Times New Roman"/>
                <w:sz w:val="24"/>
                <w:szCs w:val="24"/>
              </w:rPr>
              <w:pPrChange w:id="18" w:author="Kuei Yuan Chen" w:date="2015-10-23T18:51:00Z">
                <w:pPr>
                  <w:spacing w:after="0" w:line="240" w:lineRule="auto"/>
                </w:pPr>
              </w:pPrChange>
            </w:pPr>
            <w:r w:rsidRPr="00D505E4">
              <w:rPr>
                <w:rFonts w:ascii="Times New Roman" w:eastAsia="Times New Roman" w:hAnsi="Times New Roman" w:cs="Times New Roman"/>
                <w:color w:val="000000"/>
                <w:sz w:val="24"/>
                <w:szCs w:val="24"/>
              </w:rPr>
              <w:t>A00932532</w:t>
            </w:r>
          </w:p>
        </w:tc>
      </w:tr>
    </w:tbl>
    <w:p w:rsidR="00D505E4" w:rsidRDefault="00D505E4">
      <w:pPr>
        <w:spacing w:after="240" w:line="276" w:lineRule="auto"/>
        <w:rPr>
          <w:ins w:id="19" w:author="Kuei Yuan Chen" w:date="2015-11-12T13:54:00Z"/>
          <w:rFonts w:ascii="Times New Roman" w:eastAsia="Times New Roman" w:hAnsi="Times New Roman" w:cs="Times New Roman"/>
          <w:sz w:val="24"/>
          <w:szCs w:val="24"/>
        </w:rPr>
        <w:pPrChange w:id="20" w:author="Kuei Yuan Chen" w:date="2015-10-23T18:51:00Z">
          <w:pPr>
            <w:spacing w:after="240" w:line="240" w:lineRule="auto"/>
          </w:pPr>
        </w:pPrChange>
      </w:pPr>
    </w:p>
    <w:p w:rsidR="00D35F29" w:rsidRPr="0018245D" w:rsidRDefault="00192082" w:rsidP="0018245D">
      <w:pPr>
        <w:pStyle w:val="ListParagraph"/>
        <w:numPr>
          <w:ilvl w:val="0"/>
          <w:numId w:val="26"/>
        </w:numPr>
        <w:spacing w:after="240" w:line="276" w:lineRule="auto"/>
        <w:rPr>
          <w:ins w:id="21" w:author="Kuei Yuan Chen" w:date="2015-12-04T12:38:00Z"/>
          <w:b/>
          <w:sz w:val="24"/>
          <w:szCs w:val="24"/>
          <w:rPrChange w:id="22" w:author="Kuei Yuan Chen" w:date="2015-12-04T12:39:00Z">
            <w:rPr>
              <w:ins w:id="23" w:author="Kuei Yuan Chen" w:date="2015-12-04T12:38:00Z"/>
              <w:sz w:val="24"/>
              <w:szCs w:val="24"/>
            </w:rPr>
          </w:rPrChange>
        </w:rPr>
        <w:pPrChange w:id="24" w:author="Kuei Yuan Chen" w:date="2015-12-04T12:31:00Z">
          <w:pPr>
            <w:spacing w:after="240" w:line="240" w:lineRule="auto"/>
          </w:pPr>
        </w:pPrChange>
      </w:pPr>
      <w:ins w:id="25" w:author="Kuei Yuan Chen" w:date="2015-12-04T11:51:00Z">
        <w:r>
          <w:rPr>
            <w:sz w:val="24"/>
            <w:szCs w:val="24"/>
          </w:rPr>
          <w:t>We have achieved designing the PO system by writing the proposal</w:t>
        </w:r>
      </w:ins>
      <w:ins w:id="26" w:author="Kuei Yuan Chen" w:date="2015-12-04T11:52:00Z">
        <w:r>
          <w:rPr>
            <w:sz w:val="24"/>
            <w:szCs w:val="24"/>
          </w:rPr>
          <w:t xml:space="preserve">, </w:t>
        </w:r>
      </w:ins>
      <w:ins w:id="27" w:author="Kuei Yuan Chen" w:date="2015-12-04T11:54:00Z">
        <w:r>
          <w:rPr>
            <w:sz w:val="24"/>
            <w:szCs w:val="24"/>
          </w:rPr>
          <w:t>identifying the stakeholders, considering the requirements of the PO system, constructing basic ER diagram</w:t>
        </w:r>
      </w:ins>
      <w:ins w:id="28" w:author="Kuei Yuan Chen" w:date="2015-12-04T11:56:00Z">
        <w:r w:rsidR="00F24E57">
          <w:rPr>
            <w:sz w:val="24"/>
            <w:szCs w:val="24"/>
          </w:rPr>
          <w:t xml:space="preserve">, improving </w:t>
        </w:r>
      </w:ins>
      <w:ins w:id="29" w:author="Kuei Yuan Chen" w:date="2015-12-04T11:57:00Z">
        <w:r w:rsidR="00F24E57">
          <w:rPr>
            <w:sz w:val="24"/>
            <w:szCs w:val="24"/>
          </w:rPr>
          <w:t>our ER diagram and normalizing it,</w:t>
        </w:r>
      </w:ins>
      <w:ins w:id="30" w:author="Kuei Yuan Chen" w:date="2015-12-04T11:59:00Z">
        <w:r w:rsidR="00F24E57">
          <w:rPr>
            <w:sz w:val="24"/>
            <w:szCs w:val="24"/>
          </w:rPr>
          <w:t xml:space="preserve"> defining data dictionary,</w:t>
        </w:r>
      </w:ins>
      <w:ins w:id="31" w:author="Kuei Yuan Chen" w:date="2015-12-04T11:57:00Z">
        <w:r w:rsidR="00F24E57">
          <w:rPr>
            <w:sz w:val="24"/>
            <w:szCs w:val="24"/>
          </w:rPr>
          <w:t xml:space="preserve"> </w:t>
        </w:r>
      </w:ins>
      <w:ins w:id="32" w:author="Kuei Yuan Chen" w:date="2015-12-04T11:58:00Z">
        <w:r w:rsidR="00F24E57">
          <w:rPr>
            <w:sz w:val="24"/>
            <w:szCs w:val="24"/>
          </w:rPr>
          <w:t>creating sample</w:t>
        </w:r>
      </w:ins>
      <w:ins w:id="33" w:author="Kuei Yuan Chen" w:date="2015-12-04T11:54:00Z">
        <w:r>
          <w:rPr>
            <w:sz w:val="24"/>
            <w:szCs w:val="24"/>
          </w:rPr>
          <w:t xml:space="preserve"> </w:t>
        </w:r>
      </w:ins>
      <w:ins w:id="34" w:author="Kuei Yuan Chen" w:date="2015-12-04T11:59:00Z">
        <w:r w:rsidR="00F24E57">
          <w:rPr>
            <w:sz w:val="24"/>
            <w:szCs w:val="24"/>
          </w:rPr>
          <w:t>database and sample data.</w:t>
        </w:r>
      </w:ins>
      <w:ins w:id="35" w:author="Kuei Yuan Chen" w:date="2015-12-04T12:00:00Z">
        <w:r w:rsidR="00F24E57">
          <w:rPr>
            <w:sz w:val="24"/>
            <w:szCs w:val="24"/>
          </w:rPr>
          <w:t xml:space="preserve"> </w:t>
        </w:r>
      </w:ins>
      <w:ins w:id="36" w:author="Kuei Yuan Chen" w:date="2015-12-04T12:01:00Z">
        <w:r w:rsidR="00F24E57">
          <w:rPr>
            <w:sz w:val="24"/>
            <w:szCs w:val="24"/>
          </w:rPr>
          <w:t>There many difficulties we have encountered in each stages of designing our PO sy</w:t>
        </w:r>
      </w:ins>
      <w:ins w:id="37" w:author="Kuei Yuan Chen" w:date="2015-12-04T12:02:00Z">
        <w:r w:rsidR="00F24E57">
          <w:rPr>
            <w:sz w:val="24"/>
            <w:szCs w:val="24"/>
          </w:rPr>
          <w:t>s</w:t>
        </w:r>
      </w:ins>
      <w:ins w:id="38" w:author="Kuei Yuan Chen" w:date="2015-12-04T12:01:00Z">
        <w:r w:rsidR="00F24E57">
          <w:rPr>
            <w:sz w:val="24"/>
            <w:szCs w:val="24"/>
          </w:rPr>
          <w:t>tem</w:t>
        </w:r>
      </w:ins>
      <w:ins w:id="39" w:author="Kuei Yuan Chen" w:date="2015-12-04T12:02:00Z">
        <w:r w:rsidR="00F24E57">
          <w:rPr>
            <w:sz w:val="24"/>
            <w:szCs w:val="24"/>
          </w:rPr>
          <w:t>. We applied the knowledge learn from the course to solve the essential problem encountered in design</w:t>
        </w:r>
      </w:ins>
      <w:ins w:id="40" w:author="Kuei Yuan Chen" w:date="2015-12-04T12:05:00Z">
        <w:r w:rsidR="00F24E57">
          <w:rPr>
            <w:sz w:val="24"/>
            <w:szCs w:val="24"/>
          </w:rPr>
          <w:t>ing</w:t>
        </w:r>
      </w:ins>
      <w:ins w:id="41" w:author="Kuei Yuan Chen" w:date="2015-12-04T12:02:00Z">
        <w:r w:rsidR="00F24E57">
          <w:rPr>
            <w:sz w:val="24"/>
            <w:szCs w:val="24"/>
          </w:rPr>
          <w:t xml:space="preserve"> and improving </w:t>
        </w:r>
      </w:ins>
      <w:ins w:id="42" w:author="Kuei Yuan Chen" w:date="2015-12-04T12:05:00Z">
        <w:r w:rsidR="00F24E57">
          <w:rPr>
            <w:sz w:val="24"/>
            <w:szCs w:val="24"/>
          </w:rPr>
          <w:t>our PO system. Also, we setup regular meeting</w:t>
        </w:r>
      </w:ins>
      <w:ins w:id="43" w:author="Kuei Yuan Chen" w:date="2015-12-04T12:06:00Z">
        <w:r w:rsidR="00F24E57">
          <w:rPr>
            <w:sz w:val="24"/>
            <w:szCs w:val="24"/>
          </w:rPr>
          <w:t>s</w:t>
        </w:r>
      </w:ins>
      <w:ins w:id="44" w:author="Kuei Yuan Chen" w:date="2015-12-04T12:05:00Z">
        <w:r w:rsidR="00F24E57">
          <w:rPr>
            <w:sz w:val="24"/>
            <w:szCs w:val="24"/>
          </w:rPr>
          <w:t xml:space="preserve"> ever</w:t>
        </w:r>
        <w:r w:rsidR="005443E4">
          <w:rPr>
            <w:sz w:val="24"/>
            <w:szCs w:val="24"/>
          </w:rPr>
          <w:t xml:space="preserve">y weeks to keep information </w:t>
        </w:r>
      </w:ins>
      <w:ins w:id="45" w:author="Kuei Yuan Chen" w:date="2015-12-04T12:08:00Z">
        <w:r w:rsidR="005443E4">
          <w:rPr>
            <w:sz w:val="24"/>
            <w:szCs w:val="24"/>
          </w:rPr>
          <w:t xml:space="preserve">well shared </w:t>
        </w:r>
      </w:ins>
      <w:ins w:id="46" w:author="Kuei Yuan Chen" w:date="2015-12-04T12:05:00Z">
        <w:r w:rsidR="005443E4">
          <w:rPr>
            <w:sz w:val="24"/>
            <w:szCs w:val="24"/>
          </w:rPr>
          <w:t>between member</w:t>
        </w:r>
      </w:ins>
      <w:ins w:id="47" w:author="Kuei Yuan Chen" w:date="2015-12-04T12:08:00Z">
        <w:r w:rsidR="005443E4">
          <w:rPr>
            <w:sz w:val="24"/>
            <w:szCs w:val="24"/>
          </w:rPr>
          <w:t xml:space="preserve">s so everyone has the same level of understanding about our project. Cloud </w:t>
        </w:r>
      </w:ins>
      <w:ins w:id="48" w:author="Kuei Yuan Chen" w:date="2015-12-04T12:10:00Z">
        <w:r w:rsidR="005443E4">
          <w:rPr>
            <w:sz w:val="24"/>
            <w:szCs w:val="24"/>
          </w:rPr>
          <w:t xml:space="preserve">documents </w:t>
        </w:r>
      </w:ins>
      <w:ins w:id="49" w:author="Kuei Yuan Chen" w:date="2015-12-04T12:08:00Z">
        <w:r w:rsidR="005443E4">
          <w:rPr>
            <w:sz w:val="24"/>
            <w:szCs w:val="24"/>
          </w:rPr>
          <w:t>storage tools</w:t>
        </w:r>
      </w:ins>
      <w:ins w:id="50" w:author="Kuei Yuan Chen" w:date="2015-12-04T12:06:00Z">
        <w:r w:rsidR="005443E4">
          <w:rPr>
            <w:sz w:val="24"/>
            <w:szCs w:val="24"/>
          </w:rPr>
          <w:t xml:space="preserve"> </w:t>
        </w:r>
      </w:ins>
      <w:ins w:id="51" w:author="Kuei Yuan Chen" w:date="2015-12-04T12:11:00Z">
        <w:r w:rsidR="005443E4">
          <w:rPr>
            <w:sz w:val="24"/>
            <w:szCs w:val="24"/>
          </w:rPr>
          <w:t xml:space="preserve">and </w:t>
        </w:r>
      </w:ins>
      <w:ins w:id="52" w:author="Kuei Yuan Chen" w:date="2015-12-04T12:16:00Z">
        <w:r w:rsidR="005443E4">
          <w:rPr>
            <w:sz w:val="24"/>
            <w:szCs w:val="24"/>
          </w:rPr>
          <w:t>p</w:t>
        </w:r>
      </w:ins>
      <w:ins w:id="53" w:author="Kuei Yuan Chen" w:date="2015-12-04T12:11:00Z">
        <w:r w:rsidR="005443E4">
          <w:rPr>
            <w:sz w:val="24"/>
            <w:szCs w:val="24"/>
          </w:rPr>
          <w:t>roject</w:t>
        </w:r>
      </w:ins>
      <w:ins w:id="54" w:author="Kuei Yuan Chen" w:date="2015-12-04T12:17:00Z">
        <w:r w:rsidR="00D35F29">
          <w:rPr>
            <w:sz w:val="24"/>
            <w:szCs w:val="24"/>
          </w:rPr>
          <w:t xml:space="preserve"> progress managing tools helps a lot to coordinate our project progress between members.</w:t>
        </w:r>
      </w:ins>
      <w:ins w:id="55" w:author="Kuei Yuan Chen" w:date="2015-12-04T12:19:00Z">
        <w:r w:rsidR="00D35F29">
          <w:rPr>
            <w:sz w:val="24"/>
            <w:szCs w:val="24"/>
          </w:rPr>
          <w:t xml:space="preserve"> </w:t>
        </w:r>
      </w:ins>
      <w:ins w:id="56" w:author="Kuei Yuan Chen" w:date="2015-12-04T12:29:00Z">
        <w:r w:rsidR="0018245D">
          <w:rPr>
            <w:sz w:val="24"/>
            <w:szCs w:val="24"/>
          </w:rPr>
          <w:t>We would add more constra</w:t>
        </w:r>
      </w:ins>
      <w:ins w:id="57" w:author="Kuei Yuan Chen" w:date="2015-12-04T12:30:00Z">
        <w:r w:rsidR="0018245D">
          <w:rPr>
            <w:sz w:val="24"/>
            <w:szCs w:val="24"/>
          </w:rPr>
          <w:t>i</w:t>
        </w:r>
      </w:ins>
      <w:ins w:id="58" w:author="Kuei Yuan Chen" w:date="2015-12-04T12:29:00Z">
        <w:r w:rsidR="0018245D">
          <w:rPr>
            <w:sz w:val="24"/>
            <w:szCs w:val="24"/>
          </w:rPr>
          <w:t>n</w:t>
        </w:r>
      </w:ins>
      <w:ins w:id="59" w:author="Kuei Yuan Chen" w:date="2015-12-04T12:31:00Z">
        <w:r w:rsidR="0018245D">
          <w:rPr>
            <w:sz w:val="24"/>
            <w:szCs w:val="24"/>
          </w:rPr>
          <w:t>s for our PO system, also we will add more attrib</w:t>
        </w:r>
      </w:ins>
      <w:ins w:id="60" w:author="Kuei Yuan Chen" w:date="2015-12-04T12:36:00Z">
        <w:r w:rsidR="0018245D">
          <w:rPr>
            <w:sz w:val="24"/>
            <w:szCs w:val="24"/>
          </w:rPr>
          <w:t>ut</w:t>
        </w:r>
      </w:ins>
      <w:ins w:id="61" w:author="Kuei Yuan Chen" w:date="2015-12-04T12:31:00Z">
        <w:r w:rsidR="0018245D">
          <w:rPr>
            <w:sz w:val="24"/>
            <w:szCs w:val="24"/>
          </w:rPr>
          <w:t xml:space="preserve">es </w:t>
        </w:r>
      </w:ins>
      <w:ins w:id="62" w:author="Kuei Yuan Chen" w:date="2015-12-04T12:36:00Z">
        <w:r w:rsidR="0018245D">
          <w:rPr>
            <w:sz w:val="24"/>
            <w:szCs w:val="24"/>
          </w:rPr>
          <w:t xml:space="preserve">or create new entities </w:t>
        </w:r>
      </w:ins>
      <w:ins w:id="63" w:author="Kuei Yuan Chen" w:date="2015-12-04T12:31:00Z">
        <w:r w:rsidR="0018245D">
          <w:rPr>
            <w:sz w:val="24"/>
            <w:szCs w:val="24"/>
          </w:rPr>
          <w:t>to our PO sy</w:t>
        </w:r>
      </w:ins>
      <w:ins w:id="64" w:author="Kuei Yuan Chen" w:date="2015-12-04T12:37:00Z">
        <w:r w:rsidR="0018245D">
          <w:rPr>
            <w:sz w:val="24"/>
            <w:szCs w:val="24"/>
          </w:rPr>
          <w:t>s</w:t>
        </w:r>
      </w:ins>
      <w:ins w:id="65" w:author="Kuei Yuan Chen" w:date="2015-12-04T12:31:00Z">
        <w:r w:rsidR="0018245D">
          <w:rPr>
            <w:sz w:val="24"/>
            <w:szCs w:val="24"/>
          </w:rPr>
          <w:t xml:space="preserve">tem </w:t>
        </w:r>
      </w:ins>
      <w:ins w:id="66" w:author="Kuei Yuan Chen" w:date="2015-12-04T12:37:00Z">
        <w:r w:rsidR="0018245D">
          <w:rPr>
            <w:sz w:val="24"/>
            <w:szCs w:val="24"/>
          </w:rPr>
          <w:t>especially regarding the materials require</w:t>
        </w:r>
      </w:ins>
      <w:ins w:id="67" w:author="Kuei Yuan Chen" w:date="2015-12-04T12:38:00Z">
        <w:r w:rsidR="0018245D">
          <w:rPr>
            <w:sz w:val="24"/>
            <w:szCs w:val="24"/>
          </w:rPr>
          <w:t>d in film industry.</w:t>
        </w:r>
      </w:ins>
    </w:p>
    <w:p w:rsidR="0018245D" w:rsidRPr="0018245D" w:rsidRDefault="0018245D" w:rsidP="0018245D">
      <w:pPr>
        <w:pStyle w:val="ListParagraph"/>
        <w:numPr>
          <w:ilvl w:val="0"/>
          <w:numId w:val="26"/>
        </w:numPr>
        <w:spacing w:after="240" w:line="276" w:lineRule="auto"/>
        <w:rPr>
          <w:ins w:id="68" w:author="Kuei Yuan Chen" w:date="2015-12-04T11:46:00Z"/>
          <w:b/>
          <w:sz w:val="24"/>
          <w:szCs w:val="24"/>
          <w:rPrChange w:id="69" w:author="Kuei Yuan Chen" w:date="2015-12-04T12:31:00Z">
            <w:rPr>
              <w:ins w:id="70" w:author="Kuei Yuan Chen" w:date="2015-12-04T11:46:00Z"/>
            </w:rPr>
          </w:rPrChange>
        </w:rPr>
        <w:pPrChange w:id="71" w:author="Kuei Yuan Chen" w:date="2015-12-04T12:31:00Z">
          <w:pPr>
            <w:spacing w:after="240" w:line="240" w:lineRule="auto"/>
          </w:pPr>
        </w:pPrChange>
      </w:pPr>
      <w:bookmarkStart w:id="72" w:name="_GoBack"/>
      <w:bookmarkEnd w:id="72"/>
    </w:p>
    <w:p w:rsidR="00192082" w:rsidRDefault="00192082">
      <w:pPr>
        <w:spacing w:after="240" w:line="276" w:lineRule="auto"/>
        <w:rPr>
          <w:ins w:id="73" w:author="Kuei Yuan Chen" w:date="2015-12-04T11:46:00Z"/>
          <w:b/>
        </w:rPr>
        <w:pPrChange w:id="74" w:author="Kuei Yuan Chen" w:date="2015-10-23T18:51:00Z">
          <w:pPr>
            <w:spacing w:after="240" w:line="240" w:lineRule="auto"/>
          </w:pPr>
        </w:pPrChange>
      </w:pPr>
    </w:p>
    <w:p w:rsidR="00192082" w:rsidRDefault="00192082">
      <w:pPr>
        <w:spacing w:after="240" w:line="276" w:lineRule="auto"/>
        <w:rPr>
          <w:ins w:id="75" w:author="Kuei Yuan Chen" w:date="2015-12-04T11:46:00Z"/>
          <w:b/>
        </w:rPr>
        <w:pPrChange w:id="76" w:author="Kuei Yuan Chen" w:date="2015-10-23T18:51:00Z">
          <w:pPr>
            <w:spacing w:after="240" w:line="240" w:lineRule="auto"/>
          </w:pPr>
        </w:pPrChange>
      </w:pPr>
    </w:p>
    <w:p w:rsidR="00192082" w:rsidRDefault="00192082">
      <w:pPr>
        <w:spacing w:after="240" w:line="276" w:lineRule="auto"/>
        <w:rPr>
          <w:ins w:id="77" w:author="Kuei Yuan Chen" w:date="2015-12-04T11:46:00Z"/>
          <w:b/>
        </w:rPr>
        <w:pPrChange w:id="78" w:author="Kuei Yuan Chen" w:date="2015-10-23T18:51:00Z">
          <w:pPr>
            <w:spacing w:after="240" w:line="240" w:lineRule="auto"/>
          </w:pPr>
        </w:pPrChange>
      </w:pPr>
    </w:p>
    <w:p w:rsidR="00192082" w:rsidRDefault="00192082">
      <w:pPr>
        <w:spacing w:after="240" w:line="276" w:lineRule="auto"/>
        <w:rPr>
          <w:ins w:id="79" w:author="Kuei Yuan Chen" w:date="2015-12-04T11:46:00Z"/>
          <w:b/>
        </w:rPr>
        <w:pPrChange w:id="80" w:author="Kuei Yuan Chen" w:date="2015-10-23T18:51:00Z">
          <w:pPr>
            <w:spacing w:after="240" w:line="240" w:lineRule="auto"/>
          </w:pPr>
        </w:pPrChange>
      </w:pPr>
    </w:p>
    <w:p w:rsidR="00192082" w:rsidRDefault="00192082">
      <w:pPr>
        <w:spacing w:after="240" w:line="276" w:lineRule="auto"/>
        <w:rPr>
          <w:ins w:id="81" w:author="Kuei Yuan Chen" w:date="2015-12-04T11:46:00Z"/>
          <w:b/>
        </w:rPr>
        <w:pPrChange w:id="82" w:author="Kuei Yuan Chen" w:date="2015-10-23T18:51:00Z">
          <w:pPr>
            <w:spacing w:after="240" w:line="240" w:lineRule="auto"/>
          </w:pPr>
        </w:pPrChange>
      </w:pPr>
    </w:p>
    <w:p w:rsidR="00192082" w:rsidRDefault="00192082">
      <w:pPr>
        <w:spacing w:after="240" w:line="276" w:lineRule="auto"/>
        <w:rPr>
          <w:ins w:id="83" w:author="Kuei Yuan Chen" w:date="2015-12-04T11:46:00Z"/>
          <w:b/>
        </w:rPr>
        <w:pPrChange w:id="84" w:author="Kuei Yuan Chen" w:date="2015-10-23T18:51:00Z">
          <w:pPr>
            <w:spacing w:after="240" w:line="240" w:lineRule="auto"/>
          </w:pPr>
        </w:pPrChange>
      </w:pPr>
    </w:p>
    <w:p w:rsidR="00192082" w:rsidRDefault="00192082">
      <w:pPr>
        <w:spacing w:after="240" w:line="276" w:lineRule="auto"/>
        <w:rPr>
          <w:ins w:id="85" w:author="Kuei Yuan Chen" w:date="2015-12-04T11:46:00Z"/>
          <w:b/>
        </w:rPr>
        <w:pPrChange w:id="86" w:author="Kuei Yuan Chen" w:date="2015-10-23T18:51:00Z">
          <w:pPr>
            <w:spacing w:after="240" w:line="240" w:lineRule="auto"/>
          </w:pPr>
        </w:pPrChange>
      </w:pPr>
    </w:p>
    <w:p w:rsidR="00192082" w:rsidRDefault="00192082">
      <w:pPr>
        <w:spacing w:after="240" w:line="276" w:lineRule="auto"/>
        <w:rPr>
          <w:ins w:id="87" w:author="Kuei Yuan Chen" w:date="2015-12-04T11:46:00Z"/>
          <w:b/>
        </w:rPr>
        <w:pPrChange w:id="88" w:author="Kuei Yuan Chen" w:date="2015-10-23T18:51:00Z">
          <w:pPr>
            <w:spacing w:after="240" w:line="240" w:lineRule="auto"/>
          </w:pPr>
        </w:pPrChange>
      </w:pPr>
    </w:p>
    <w:p w:rsidR="00192082" w:rsidRDefault="00192082">
      <w:pPr>
        <w:spacing w:after="240" w:line="276" w:lineRule="auto"/>
        <w:rPr>
          <w:ins w:id="89" w:author="Kuei Yuan Chen" w:date="2015-12-04T11:46:00Z"/>
          <w:b/>
        </w:rPr>
        <w:pPrChange w:id="90" w:author="Kuei Yuan Chen" w:date="2015-10-23T18:51:00Z">
          <w:pPr>
            <w:spacing w:after="240" w:line="240" w:lineRule="auto"/>
          </w:pPr>
        </w:pPrChange>
      </w:pPr>
    </w:p>
    <w:p w:rsidR="00192082" w:rsidRDefault="00192082">
      <w:pPr>
        <w:spacing w:after="240" w:line="276" w:lineRule="auto"/>
        <w:rPr>
          <w:ins w:id="91" w:author="Kuei Yuan Chen" w:date="2015-12-04T11:46:00Z"/>
          <w:b/>
        </w:rPr>
        <w:pPrChange w:id="92" w:author="Kuei Yuan Chen" w:date="2015-10-23T18:51:00Z">
          <w:pPr>
            <w:spacing w:after="240" w:line="240" w:lineRule="auto"/>
          </w:pPr>
        </w:pPrChange>
      </w:pPr>
    </w:p>
    <w:p w:rsidR="00192082" w:rsidRDefault="00192082">
      <w:pPr>
        <w:spacing w:after="240" w:line="276" w:lineRule="auto"/>
        <w:rPr>
          <w:ins w:id="93" w:author="Kuei Yuan Chen" w:date="2015-12-04T11:46:00Z"/>
          <w:b/>
        </w:rPr>
        <w:pPrChange w:id="94" w:author="Kuei Yuan Chen" w:date="2015-10-23T18:51:00Z">
          <w:pPr>
            <w:spacing w:after="240" w:line="240" w:lineRule="auto"/>
          </w:pPr>
        </w:pPrChange>
      </w:pPr>
    </w:p>
    <w:p w:rsidR="003E6A95" w:rsidRPr="00D505E4" w:rsidDel="00192082" w:rsidRDefault="003E6A95">
      <w:pPr>
        <w:spacing w:after="240" w:line="276" w:lineRule="auto"/>
        <w:rPr>
          <w:del w:id="95" w:author="Kuei Yuan Chen" w:date="2015-12-04T11:49:00Z"/>
          <w:rFonts w:ascii="Times New Roman" w:eastAsia="Times New Roman" w:hAnsi="Times New Roman" w:cs="Times New Roman"/>
          <w:sz w:val="24"/>
          <w:szCs w:val="24"/>
        </w:rPr>
        <w:pPrChange w:id="96" w:author="Kuei Yuan Chen" w:date="2015-10-23T18:51:00Z">
          <w:pPr>
            <w:spacing w:after="240" w:line="240" w:lineRule="auto"/>
          </w:pPr>
        </w:pPrChange>
      </w:pPr>
    </w:p>
    <w:p w:rsidR="00E65B9C" w:rsidDel="003E6A95" w:rsidRDefault="00E65B9C" w:rsidP="00E65B9C">
      <w:pPr>
        <w:spacing w:line="276" w:lineRule="auto"/>
        <w:rPr>
          <w:del w:id="97" w:author="Kuei Yuan Chen" w:date="2015-11-12T13:55:00Z"/>
          <w:rFonts w:ascii="Times New Roman" w:eastAsia="Times New Roman" w:hAnsi="Times New Roman" w:cs="Times New Roman"/>
          <w:b/>
          <w:sz w:val="28"/>
          <w:szCs w:val="28"/>
        </w:rPr>
      </w:pPr>
    </w:p>
    <w:p w:rsidR="00E65B9C" w:rsidDel="003E6A95" w:rsidRDefault="00E65B9C" w:rsidP="00E65B9C">
      <w:pPr>
        <w:spacing w:line="276" w:lineRule="auto"/>
        <w:rPr>
          <w:del w:id="98" w:author="Kuei Yuan Chen" w:date="2015-11-12T13:55:00Z"/>
          <w:rFonts w:ascii="Times New Roman" w:eastAsia="Times New Roman" w:hAnsi="Times New Roman" w:cs="Times New Roman"/>
          <w:b/>
          <w:sz w:val="28"/>
          <w:szCs w:val="28"/>
        </w:rPr>
      </w:pPr>
    </w:p>
    <w:p w:rsidR="00E65B9C" w:rsidDel="003E6A95" w:rsidRDefault="00E65B9C" w:rsidP="00E65B9C">
      <w:pPr>
        <w:spacing w:line="276" w:lineRule="auto"/>
        <w:rPr>
          <w:del w:id="99" w:author="Kuei Yuan Chen" w:date="2015-11-12T13:55:00Z"/>
          <w:rFonts w:ascii="Times New Roman" w:eastAsia="Times New Roman" w:hAnsi="Times New Roman" w:cs="Times New Roman"/>
          <w:b/>
          <w:sz w:val="28"/>
          <w:szCs w:val="28"/>
        </w:rPr>
      </w:pPr>
    </w:p>
    <w:p w:rsidR="00D505E4" w:rsidRPr="00D505E4" w:rsidDel="003E6A95" w:rsidRDefault="00D505E4">
      <w:pPr>
        <w:spacing w:line="276" w:lineRule="auto"/>
        <w:rPr>
          <w:del w:id="100" w:author="Kuei Yuan Chen" w:date="2015-11-12T13:55:00Z"/>
          <w:rFonts w:ascii="Times New Roman" w:eastAsia="Times New Roman" w:hAnsi="Times New Roman" w:cs="Times New Roman"/>
          <w:sz w:val="24"/>
          <w:szCs w:val="24"/>
        </w:rPr>
        <w:pPrChange w:id="101" w:author="Kuei Yuan Chen" w:date="2015-10-23T18:51:00Z">
          <w:pPr>
            <w:spacing w:line="240" w:lineRule="auto"/>
          </w:pPr>
        </w:pPrChange>
      </w:pPr>
      <w:del w:id="102" w:author="Kuei Yuan Chen" w:date="2015-11-12T13:55:00Z">
        <w:r w:rsidRPr="00D505E4" w:rsidDel="003E6A95">
          <w:rPr>
            <w:rFonts w:ascii="Times New Roman" w:eastAsia="Times New Roman" w:hAnsi="Times New Roman" w:cs="Times New Roman"/>
            <w:noProof/>
            <w:color w:val="000000"/>
            <w:sz w:val="24"/>
            <w:szCs w:val="24"/>
            <w:rPrChange w:id="103" w:author="Unknown">
              <w:rPr>
                <w:noProof/>
              </w:rPr>
            </w:rPrChange>
          </w:rPr>
          <mc:AlternateContent>
            <mc:Choice Requires="wps">
              <w:drawing>
                <wp:inline distT="0" distB="0" distL="0" distR="0" wp14:anchorId="455974D0" wp14:editId="13E33099">
                  <wp:extent cx="304800" cy="304800"/>
                  <wp:effectExtent l="0" t="0" r="0" b="0"/>
                  <wp:docPr id="2" name="Rectangle 2" descr="https://lh3.googleusercontent.com/oXRtoiqvl9jyQrM2GyR8eYcv3dA1u2qX5-_JOXlGixYx88y0yxKZYa_1LVV79F04FFdmVoRECjGnLMHHCE5yTGdqnsJ_qjjcCsJCSox9vifJxeSR1bsYJgyafwW2gmr2KoEJ76d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14A73" id="Rectangle 2" o:spid="_x0000_s1026" alt="https://lh3.googleusercontent.com/oXRtoiqvl9jyQrM2GyR8eYcv3dA1u2qX5-_JOXlGixYx88y0yxKZYa_1LVV79F04FFdmVoRECjGnLMHHCE5yTGdqnsJ_qjjcCsJCSox9vifJxeSR1bsYJgyafwW2gmr2KoEJ76d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bzv+1EwDAABqBgAADgAAAAAAAAAAAAAAAAAuAgAAZHJzL2Uy&#10;b0RvYy54bWxQSwECLQAUAAYACAAAACEATKDpLNgAAAADAQAADwAAAAAAAAAAAAAAAACmBQAAZHJz&#10;L2Rvd25yZXYueG1sUEsFBgAAAAAEAAQA8wAAAKsGAAAAAA==&#10;" filled="f" stroked="f">
                  <o:lock v:ext="edit" aspectratio="t"/>
                  <w10:anchorlock/>
                </v:rect>
              </w:pict>
            </mc:Fallback>
          </mc:AlternateContent>
        </w:r>
      </w:del>
    </w:p>
    <w:p w:rsidR="003D3C7D" w:rsidDel="003E6A95" w:rsidRDefault="003D3C7D" w:rsidP="003D3C7D">
      <w:pPr>
        <w:spacing w:line="276" w:lineRule="auto"/>
        <w:rPr>
          <w:del w:id="104" w:author="Kuei Yuan Chen" w:date="2015-11-12T13:55:00Z"/>
          <w:rFonts w:ascii="Times New Roman" w:eastAsia="Times New Roman" w:hAnsi="Times New Roman" w:cs="Times New Roman"/>
          <w:sz w:val="44"/>
          <w:szCs w:val="44"/>
        </w:rPr>
      </w:pPr>
    </w:p>
    <w:p w:rsidR="00E65B9C" w:rsidRDefault="00E65B9C" w:rsidP="00E65B9C">
      <w:pPr>
        <w:spacing w:line="276" w:lineRule="auto"/>
        <w:rPr>
          <w:rFonts w:ascii="Times New Roman" w:eastAsia="Times New Roman" w:hAnsi="Times New Roman" w:cs="Times New Roman"/>
          <w:sz w:val="44"/>
          <w:szCs w:val="44"/>
        </w:rPr>
      </w:pPr>
    </w:p>
    <w:p w:rsidR="00D505E4" w:rsidRPr="00D505E4" w:rsidRDefault="007F61B5">
      <w:pPr>
        <w:spacing w:line="276" w:lineRule="auto"/>
        <w:rPr>
          <w:rFonts w:ascii="Times New Roman" w:eastAsia="Times New Roman" w:hAnsi="Times New Roman" w:cs="Times New Roman"/>
          <w:sz w:val="24"/>
          <w:szCs w:val="24"/>
        </w:rPr>
        <w:pPrChange w:id="105" w:author="Kuei Yuan Chen" w:date="2015-10-23T18:51:00Z">
          <w:pPr>
            <w:spacing w:line="240" w:lineRule="auto"/>
          </w:pPr>
        </w:pPrChange>
      </w:pPr>
      <w:proofErr w:type="spellStart"/>
      <w:ins w:id="106" w:author="Kuei Yuan Chen" w:date="2015-10-23T18:53:00Z">
        <w:r w:rsidRPr="00422357">
          <w:rPr>
            <w:rFonts w:ascii="Times New Roman" w:eastAsia="Times New Roman" w:hAnsi="Times New Roman" w:cs="Times New Roman"/>
            <w:sz w:val="44"/>
            <w:szCs w:val="44"/>
          </w:rPr>
          <w:t>MileStone</w:t>
        </w:r>
        <w:proofErr w:type="spellEnd"/>
        <w:r w:rsidRPr="00422357">
          <w:rPr>
            <w:rFonts w:ascii="Times New Roman" w:eastAsia="Times New Roman" w:hAnsi="Times New Roman" w:cs="Times New Roman"/>
            <w:sz w:val="44"/>
            <w:szCs w:val="44"/>
          </w:rPr>
          <w:t xml:space="preserve"> </w:t>
        </w:r>
        <w:r>
          <w:rPr>
            <w:rFonts w:ascii="Times New Roman" w:eastAsia="Times New Roman" w:hAnsi="Times New Roman" w:cs="Times New Roman"/>
            <w:sz w:val="44"/>
            <w:szCs w:val="44"/>
          </w:rPr>
          <w:t>1</w:t>
        </w:r>
      </w:ins>
      <w:r w:rsidR="00D505E4" w:rsidRPr="00D505E4">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 name="Rectangle 1" descr="https://lh6.googleusercontent.com/ifcNLqW3HF5hWy0IsS0DZUnU3ebQqV3r6fkdDSkYOBWu1k7sup2ZMsMpL4bAmuZcTXBlgZ7jh4RSOBAEZf2lHskG-JDfT-wi6sD-EU-mqOnM4YNSW5Zjc-pGSakPFjLngS8N_Ns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2EA3C" id="Rectangle 1" o:spid="_x0000_s1026" alt="https://lh6.googleusercontent.com/ifcNLqW3HF5hWy0IsS0DZUnU3ebQqV3r6fkdDSkYOBWu1k7sup2ZMsMpL4bAmuZcTXBlgZ7jh4RSOBAEZf2lHskG-JDfT-wi6sD-EU-mqOnM4YNSW5Zjc-pGSakPFjLngS8N_Ns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nEkdskwDAABq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D505E4" w:rsidRPr="00D505E4" w:rsidRDefault="00D505E4">
      <w:pPr>
        <w:spacing w:before="280" w:after="80" w:line="276" w:lineRule="auto"/>
        <w:outlineLvl w:val="2"/>
        <w:rPr>
          <w:rFonts w:ascii="Times New Roman" w:eastAsia="Times New Roman" w:hAnsi="Times New Roman" w:cs="Times New Roman"/>
          <w:b/>
          <w:bCs/>
          <w:sz w:val="27"/>
          <w:szCs w:val="27"/>
        </w:rPr>
        <w:pPrChange w:id="107" w:author="Kuei Yuan Chen" w:date="2015-10-23T18:51:00Z">
          <w:pPr>
            <w:spacing w:before="280" w:after="80" w:line="240" w:lineRule="auto"/>
            <w:outlineLvl w:val="2"/>
          </w:pPr>
        </w:pPrChange>
      </w:pPr>
      <w:r w:rsidRPr="00D505E4">
        <w:rPr>
          <w:rFonts w:ascii="Calibri" w:eastAsia="Times New Roman" w:hAnsi="Calibri" w:cs="Times New Roman"/>
          <w:b/>
          <w:bCs/>
          <w:color w:val="000000"/>
          <w:sz w:val="28"/>
          <w:szCs w:val="28"/>
        </w:rPr>
        <w:t>Purchase Ordering System</w:t>
      </w:r>
    </w:p>
    <w:p w:rsidR="00D505E4" w:rsidRPr="00D505E4" w:rsidRDefault="00D505E4">
      <w:pPr>
        <w:numPr>
          <w:ilvl w:val="0"/>
          <w:numId w:val="1"/>
        </w:numPr>
        <w:spacing w:line="276" w:lineRule="auto"/>
        <w:textAlignment w:val="baseline"/>
        <w:rPr>
          <w:rFonts w:ascii="Times New Roman" w:eastAsia="Times New Roman" w:hAnsi="Times New Roman" w:cs="Times New Roman"/>
          <w:color w:val="000000"/>
          <w:sz w:val="24"/>
          <w:szCs w:val="24"/>
        </w:rPr>
        <w:pPrChange w:id="108" w:author="Kuei Yuan Chen" w:date="2015-10-23T18:51:00Z">
          <w:pPr>
            <w:numPr>
              <w:numId w:val="1"/>
            </w:numPr>
            <w:tabs>
              <w:tab w:val="num" w:pos="720"/>
            </w:tabs>
            <w:spacing w:line="240" w:lineRule="auto"/>
            <w:ind w:left="720" w:hanging="360"/>
            <w:textAlignment w:val="baseline"/>
          </w:pPr>
        </w:pPrChange>
      </w:pPr>
      <w:r w:rsidRPr="00D505E4">
        <w:rPr>
          <w:rFonts w:ascii="Times New Roman" w:eastAsia="Times New Roman" w:hAnsi="Times New Roman" w:cs="Times New Roman"/>
          <w:color w:val="000000"/>
          <w:sz w:val="24"/>
          <w:szCs w:val="24"/>
        </w:rPr>
        <w:t>summary descriptions of information required from the database</w:t>
      </w:r>
    </w:p>
    <w:p w:rsidR="00D505E4" w:rsidRPr="00D505E4" w:rsidRDefault="00D505E4">
      <w:pPr>
        <w:spacing w:line="276" w:lineRule="auto"/>
        <w:rPr>
          <w:rFonts w:ascii="Times New Roman" w:eastAsia="Times New Roman" w:hAnsi="Times New Roman" w:cs="Times New Roman"/>
          <w:sz w:val="24"/>
          <w:szCs w:val="24"/>
        </w:rPr>
        <w:pPrChange w:id="109" w:author="Kuei Yuan Chen" w:date="2015-10-23T18:51:00Z">
          <w:pPr>
            <w:spacing w:line="240" w:lineRule="auto"/>
          </w:pPr>
        </w:pPrChange>
      </w:pPr>
      <w:r w:rsidRPr="00D505E4">
        <w:rPr>
          <w:rFonts w:ascii="Times New Roman" w:eastAsia="Times New Roman" w:hAnsi="Times New Roman" w:cs="Times New Roman"/>
          <w:color w:val="000000"/>
          <w:sz w:val="24"/>
          <w:szCs w:val="24"/>
        </w:rPr>
        <w:t>In companies that purchase a large and varied amount of primary materials, a dedicated and robust purchase ordering system is required to track purchases, help inform future purchases, and track suppliers,  orders and outstanding invoices.</w:t>
      </w:r>
    </w:p>
    <w:p w:rsidR="00D505E4" w:rsidRPr="00D505E4" w:rsidRDefault="00D505E4">
      <w:pPr>
        <w:spacing w:line="276" w:lineRule="auto"/>
        <w:rPr>
          <w:rFonts w:ascii="Times New Roman" w:eastAsia="Times New Roman" w:hAnsi="Times New Roman" w:cs="Times New Roman"/>
          <w:sz w:val="24"/>
          <w:szCs w:val="24"/>
        </w:rPr>
        <w:pPrChange w:id="110" w:author="Kuei Yuan Chen" w:date="2015-10-23T18:51:00Z">
          <w:pPr>
            <w:spacing w:line="240" w:lineRule="auto"/>
          </w:pPr>
        </w:pPrChange>
      </w:pPr>
      <w:r w:rsidRPr="00D505E4">
        <w:rPr>
          <w:rFonts w:ascii="Times New Roman" w:eastAsia="Times New Roman" w:hAnsi="Times New Roman" w:cs="Times New Roman"/>
          <w:color w:val="000000"/>
          <w:sz w:val="24"/>
          <w:szCs w:val="24"/>
        </w:rPr>
        <w:tab/>
        <w:t xml:space="preserve">Most primary material purchases in industry are not completed by the time the goods are delivered. In fact, it can be weeks until payment reaches the supplier. In most cases, the supplier issues an invoice which must work its way through various departments before a </w:t>
      </w:r>
      <w:proofErr w:type="spellStart"/>
      <w:r w:rsidRPr="00D505E4">
        <w:rPr>
          <w:rFonts w:ascii="Times New Roman" w:eastAsia="Times New Roman" w:hAnsi="Times New Roman" w:cs="Times New Roman"/>
          <w:color w:val="000000"/>
          <w:sz w:val="24"/>
          <w:szCs w:val="24"/>
        </w:rPr>
        <w:t>cheque</w:t>
      </w:r>
      <w:proofErr w:type="spellEnd"/>
      <w:r w:rsidRPr="00D505E4">
        <w:rPr>
          <w:rFonts w:ascii="Times New Roman" w:eastAsia="Times New Roman" w:hAnsi="Times New Roman" w:cs="Times New Roman"/>
          <w:color w:val="000000"/>
          <w:sz w:val="24"/>
          <w:szCs w:val="24"/>
        </w:rPr>
        <w:t xml:space="preserve"> can be mailed. It’s easy for purchases to be made, then forgotten about until hefty fines accrue. Pencil and paper systems are inefficient and make errors easy, so the move to computer services is an obvious choice.</w:t>
      </w:r>
    </w:p>
    <w:p w:rsidR="00D505E4" w:rsidRPr="00D505E4" w:rsidRDefault="00D505E4">
      <w:pPr>
        <w:spacing w:line="276" w:lineRule="auto"/>
        <w:rPr>
          <w:rFonts w:ascii="Times New Roman" w:eastAsia="Times New Roman" w:hAnsi="Times New Roman" w:cs="Times New Roman"/>
          <w:sz w:val="24"/>
          <w:szCs w:val="24"/>
        </w:rPr>
        <w:pPrChange w:id="111" w:author="Kuei Yuan Chen" w:date="2015-10-23T18:51:00Z">
          <w:pPr>
            <w:spacing w:line="240" w:lineRule="auto"/>
          </w:pPr>
        </w:pPrChange>
      </w:pPr>
      <w:r w:rsidRPr="00D505E4">
        <w:rPr>
          <w:rFonts w:ascii="Times New Roman" w:eastAsia="Times New Roman" w:hAnsi="Times New Roman" w:cs="Times New Roman"/>
          <w:color w:val="000000"/>
          <w:sz w:val="24"/>
          <w:szCs w:val="24"/>
        </w:rPr>
        <w:t>In the film industry, the variety of purchases is staggering. One production company can consult with thousands of suppliers, from anywhere from construction materials to clothing to electrical equipment. Most of these companies have multiple employees across several departments dedicated only to buying material. The requests for stock from all other employees come to these purchasers, who then communicate with relevant suppliers. They also handle the invoices and purchase orders created by the transaction.</w:t>
      </w:r>
    </w:p>
    <w:p w:rsidR="00D505E4" w:rsidRPr="00D505E4" w:rsidRDefault="00D505E4">
      <w:pPr>
        <w:spacing w:after="0" w:line="276" w:lineRule="auto"/>
        <w:rPr>
          <w:rFonts w:ascii="Times New Roman" w:eastAsia="Times New Roman" w:hAnsi="Times New Roman" w:cs="Times New Roman"/>
          <w:sz w:val="24"/>
          <w:szCs w:val="24"/>
        </w:rPr>
        <w:pPrChange w:id="112" w:author="Kuei Yuan Chen" w:date="2015-10-23T18:51:00Z">
          <w:pPr>
            <w:spacing w:after="0" w:line="240" w:lineRule="auto"/>
          </w:pPr>
        </w:pPrChange>
      </w:pPr>
    </w:p>
    <w:p w:rsidR="00D505E4" w:rsidRPr="00D505E4" w:rsidRDefault="00D505E4">
      <w:pPr>
        <w:spacing w:line="276" w:lineRule="auto"/>
        <w:rPr>
          <w:rFonts w:ascii="Times New Roman" w:eastAsia="Times New Roman" w:hAnsi="Times New Roman" w:cs="Times New Roman"/>
          <w:sz w:val="24"/>
          <w:szCs w:val="24"/>
        </w:rPr>
        <w:pPrChange w:id="113" w:author="Kuei Yuan Chen" w:date="2015-10-23T18:51:00Z">
          <w:pPr>
            <w:spacing w:line="240" w:lineRule="auto"/>
          </w:pPr>
        </w:pPrChange>
      </w:pPr>
      <w:r w:rsidRPr="00D505E4">
        <w:rPr>
          <w:rFonts w:ascii="Times New Roman" w:eastAsia="Times New Roman" w:hAnsi="Times New Roman" w:cs="Times New Roman"/>
          <w:b/>
          <w:bCs/>
          <w:color w:val="000000"/>
          <w:sz w:val="24"/>
          <w:szCs w:val="24"/>
        </w:rPr>
        <w:t>The stakeholders:</w:t>
      </w:r>
    </w:p>
    <w:p w:rsidR="00D505E4" w:rsidRPr="00D505E4" w:rsidRDefault="00D505E4">
      <w:pPr>
        <w:spacing w:line="276" w:lineRule="auto"/>
        <w:rPr>
          <w:rFonts w:ascii="Times New Roman" w:eastAsia="Times New Roman" w:hAnsi="Times New Roman" w:cs="Times New Roman"/>
          <w:sz w:val="24"/>
          <w:szCs w:val="24"/>
        </w:rPr>
        <w:pPrChange w:id="114" w:author="Kuei Yuan Chen" w:date="2015-10-23T18:51:00Z">
          <w:pPr>
            <w:spacing w:line="240" w:lineRule="auto"/>
          </w:pPr>
        </w:pPrChange>
      </w:pPr>
      <w:r w:rsidRPr="00D505E4">
        <w:rPr>
          <w:rFonts w:ascii="Times New Roman" w:eastAsia="Times New Roman" w:hAnsi="Times New Roman" w:cs="Times New Roman"/>
          <w:color w:val="000000"/>
          <w:sz w:val="24"/>
          <w:szCs w:val="24"/>
        </w:rPr>
        <w:t>These stakeholders are more concerned with the analysis of data and the information it contains</w:t>
      </w:r>
    </w:p>
    <w:p w:rsidR="00D505E4" w:rsidRPr="00D505E4" w:rsidRDefault="00D505E4">
      <w:pPr>
        <w:spacing w:line="276" w:lineRule="auto"/>
        <w:rPr>
          <w:rFonts w:ascii="Times New Roman" w:eastAsia="Times New Roman" w:hAnsi="Times New Roman" w:cs="Times New Roman"/>
          <w:sz w:val="24"/>
          <w:szCs w:val="24"/>
        </w:rPr>
        <w:pPrChange w:id="115" w:author="Kuei Yuan Chen" w:date="2015-10-23T18:51:00Z">
          <w:pPr>
            <w:spacing w:line="240" w:lineRule="auto"/>
          </w:pPr>
        </w:pPrChange>
      </w:pPr>
      <w:r w:rsidRPr="00D505E4">
        <w:rPr>
          <w:rFonts w:ascii="Times New Roman" w:eastAsia="Times New Roman" w:hAnsi="Times New Roman" w:cs="Times New Roman"/>
          <w:color w:val="000000"/>
          <w:sz w:val="24"/>
          <w:szCs w:val="24"/>
        </w:rPr>
        <w:lastRenderedPageBreak/>
        <w:tab/>
      </w:r>
      <w:r w:rsidRPr="00D505E4">
        <w:rPr>
          <w:rFonts w:ascii="Times New Roman" w:eastAsia="Times New Roman" w:hAnsi="Times New Roman" w:cs="Times New Roman"/>
          <w:b/>
          <w:bCs/>
          <w:color w:val="000000"/>
          <w:sz w:val="24"/>
          <w:szCs w:val="24"/>
        </w:rPr>
        <w:t xml:space="preserve">Management: </w:t>
      </w:r>
      <w:r w:rsidRPr="00D505E4">
        <w:rPr>
          <w:rFonts w:ascii="Times New Roman" w:eastAsia="Times New Roman" w:hAnsi="Times New Roman" w:cs="Times New Roman"/>
          <w:color w:val="000000"/>
          <w:sz w:val="24"/>
          <w:szCs w:val="24"/>
        </w:rPr>
        <w:t>Management needs a global view of outstanding accounts, inventory and, for accountability, a record of which employees requested which materials.</w:t>
      </w:r>
    </w:p>
    <w:p w:rsidR="00D505E4" w:rsidRPr="00D505E4" w:rsidRDefault="00D505E4">
      <w:pPr>
        <w:spacing w:line="276" w:lineRule="auto"/>
        <w:rPr>
          <w:rFonts w:ascii="Times New Roman" w:eastAsia="Times New Roman" w:hAnsi="Times New Roman" w:cs="Times New Roman"/>
          <w:sz w:val="24"/>
          <w:szCs w:val="24"/>
        </w:rPr>
        <w:pPrChange w:id="116" w:author="Kuei Yuan Chen" w:date="2015-10-23T18:51:00Z">
          <w:pPr>
            <w:spacing w:line="240" w:lineRule="auto"/>
          </w:pPr>
        </w:pPrChange>
      </w:pPr>
      <w:r w:rsidRPr="00D505E4">
        <w:rPr>
          <w:rFonts w:ascii="Times New Roman" w:eastAsia="Times New Roman" w:hAnsi="Times New Roman" w:cs="Times New Roman"/>
          <w:color w:val="000000"/>
          <w:sz w:val="24"/>
          <w:szCs w:val="24"/>
        </w:rPr>
        <w:tab/>
      </w:r>
      <w:r w:rsidRPr="00D505E4">
        <w:rPr>
          <w:rFonts w:ascii="Times New Roman" w:eastAsia="Times New Roman" w:hAnsi="Times New Roman" w:cs="Times New Roman"/>
          <w:b/>
          <w:bCs/>
          <w:color w:val="000000"/>
          <w:sz w:val="24"/>
          <w:szCs w:val="24"/>
        </w:rPr>
        <w:t>Accounting:</w:t>
      </w:r>
      <w:r w:rsidRPr="00D505E4">
        <w:rPr>
          <w:rFonts w:ascii="Times New Roman" w:eastAsia="Times New Roman" w:hAnsi="Times New Roman" w:cs="Times New Roman"/>
          <w:color w:val="000000"/>
          <w:sz w:val="24"/>
          <w:szCs w:val="24"/>
        </w:rPr>
        <w:t xml:space="preserve"> Accounting needs a record of every invoice and a sum of what is owed to which suppliers. </w:t>
      </w:r>
    </w:p>
    <w:p w:rsidR="00D505E4" w:rsidRPr="00D505E4" w:rsidRDefault="00D505E4">
      <w:pPr>
        <w:spacing w:line="276" w:lineRule="auto"/>
        <w:rPr>
          <w:rFonts w:ascii="Times New Roman" w:eastAsia="Times New Roman" w:hAnsi="Times New Roman" w:cs="Times New Roman"/>
          <w:sz w:val="24"/>
          <w:szCs w:val="24"/>
        </w:rPr>
        <w:pPrChange w:id="117" w:author="Kuei Yuan Chen" w:date="2015-10-23T18:51:00Z">
          <w:pPr>
            <w:spacing w:line="240" w:lineRule="auto"/>
          </w:pPr>
        </w:pPrChange>
      </w:pPr>
      <w:r w:rsidRPr="00D505E4">
        <w:rPr>
          <w:rFonts w:ascii="Times New Roman" w:eastAsia="Times New Roman" w:hAnsi="Times New Roman" w:cs="Times New Roman"/>
          <w:color w:val="000000"/>
          <w:sz w:val="24"/>
          <w:szCs w:val="24"/>
        </w:rPr>
        <w:t>Conversely, these stakeholders are interested in the creation, accumulation and organization of data entities.</w:t>
      </w:r>
    </w:p>
    <w:p w:rsidR="00D505E4" w:rsidRPr="00D505E4" w:rsidRDefault="00D505E4">
      <w:pPr>
        <w:spacing w:line="276" w:lineRule="auto"/>
        <w:rPr>
          <w:rFonts w:ascii="Times New Roman" w:eastAsia="Times New Roman" w:hAnsi="Times New Roman" w:cs="Times New Roman"/>
          <w:sz w:val="24"/>
          <w:szCs w:val="24"/>
        </w:rPr>
        <w:pPrChange w:id="118" w:author="Kuei Yuan Chen" w:date="2015-10-23T18:51:00Z">
          <w:pPr>
            <w:spacing w:line="240" w:lineRule="auto"/>
          </w:pPr>
        </w:pPrChange>
      </w:pPr>
      <w:r w:rsidRPr="00D505E4">
        <w:rPr>
          <w:rFonts w:ascii="Times New Roman" w:eastAsia="Times New Roman" w:hAnsi="Times New Roman" w:cs="Times New Roman"/>
          <w:color w:val="000000"/>
          <w:sz w:val="24"/>
          <w:szCs w:val="24"/>
        </w:rPr>
        <w:tab/>
      </w:r>
      <w:r w:rsidRPr="00D505E4">
        <w:rPr>
          <w:rFonts w:ascii="Times New Roman" w:eastAsia="Times New Roman" w:hAnsi="Times New Roman" w:cs="Times New Roman"/>
          <w:b/>
          <w:bCs/>
          <w:color w:val="000000"/>
          <w:sz w:val="24"/>
          <w:szCs w:val="24"/>
        </w:rPr>
        <w:t xml:space="preserve">Purchasers: </w:t>
      </w:r>
      <w:r w:rsidRPr="00D505E4">
        <w:rPr>
          <w:rFonts w:ascii="Times New Roman" w:eastAsia="Times New Roman" w:hAnsi="Times New Roman" w:cs="Times New Roman"/>
          <w:color w:val="000000"/>
          <w:sz w:val="24"/>
          <w:szCs w:val="24"/>
        </w:rPr>
        <w:t>The purchaser needs to be able to create POs, to list suppliers by what they sell, find information about suppliers, such as address, prices, etc.</w:t>
      </w:r>
    </w:p>
    <w:p w:rsidR="00D505E4" w:rsidRPr="00D505E4" w:rsidRDefault="00D505E4">
      <w:pPr>
        <w:spacing w:line="276" w:lineRule="auto"/>
        <w:rPr>
          <w:rFonts w:ascii="Times New Roman" w:eastAsia="Times New Roman" w:hAnsi="Times New Roman" w:cs="Times New Roman"/>
          <w:sz w:val="24"/>
          <w:szCs w:val="24"/>
        </w:rPr>
        <w:pPrChange w:id="119" w:author="Kuei Yuan Chen" w:date="2015-10-23T18:51:00Z">
          <w:pPr>
            <w:spacing w:line="240" w:lineRule="auto"/>
          </w:pPr>
        </w:pPrChange>
      </w:pPr>
      <w:r w:rsidRPr="00D505E4">
        <w:rPr>
          <w:rFonts w:ascii="Times New Roman" w:eastAsia="Times New Roman" w:hAnsi="Times New Roman" w:cs="Times New Roman"/>
          <w:color w:val="000000"/>
          <w:sz w:val="24"/>
          <w:szCs w:val="24"/>
        </w:rPr>
        <w:tab/>
      </w:r>
      <w:r w:rsidRPr="00D505E4">
        <w:rPr>
          <w:rFonts w:ascii="Times New Roman" w:eastAsia="Times New Roman" w:hAnsi="Times New Roman" w:cs="Times New Roman"/>
          <w:b/>
          <w:bCs/>
          <w:color w:val="000000"/>
          <w:sz w:val="24"/>
          <w:szCs w:val="24"/>
        </w:rPr>
        <w:t>Employees:</w:t>
      </w:r>
      <w:r w:rsidRPr="00D505E4">
        <w:rPr>
          <w:rFonts w:ascii="Times New Roman" w:eastAsia="Times New Roman" w:hAnsi="Times New Roman" w:cs="Times New Roman"/>
          <w:color w:val="000000"/>
          <w:sz w:val="24"/>
          <w:szCs w:val="24"/>
        </w:rPr>
        <w:t xml:space="preserve"> Employees need to be able to request that certain items or styles of items be bought. </w:t>
      </w:r>
    </w:p>
    <w:p w:rsidR="00D505E4" w:rsidRPr="00D505E4" w:rsidRDefault="00D505E4">
      <w:pPr>
        <w:spacing w:line="276" w:lineRule="auto"/>
        <w:rPr>
          <w:rFonts w:ascii="Times New Roman" w:eastAsia="Times New Roman" w:hAnsi="Times New Roman" w:cs="Times New Roman"/>
          <w:sz w:val="24"/>
          <w:szCs w:val="24"/>
        </w:rPr>
        <w:pPrChange w:id="120" w:author="Kuei Yuan Chen" w:date="2015-10-23T18:51:00Z">
          <w:pPr>
            <w:spacing w:line="240" w:lineRule="auto"/>
          </w:pPr>
        </w:pPrChange>
      </w:pPr>
      <w:r w:rsidRPr="00D505E4">
        <w:rPr>
          <w:rFonts w:ascii="Times New Roman" w:eastAsia="Times New Roman" w:hAnsi="Times New Roman" w:cs="Times New Roman"/>
          <w:color w:val="000000"/>
          <w:sz w:val="24"/>
          <w:szCs w:val="24"/>
        </w:rPr>
        <w:tab/>
      </w:r>
      <w:r w:rsidRPr="00D505E4">
        <w:rPr>
          <w:rFonts w:ascii="Times New Roman" w:eastAsia="Times New Roman" w:hAnsi="Times New Roman" w:cs="Times New Roman"/>
          <w:b/>
          <w:bCs/>
          <w:color w:val="000000"/>
          <w:sz w:val="24"/>
          <w:szCs w:val="24"/>
        </w:rPr>
        <w:t>Suppliers:</w:t>
      </w:r>
      <w:r w:rsidRPr="00D505E4">
        <w:rPr>
          <w:rFonts w:ascii="Times New Roman" w:eastAsia="Times New Roman" w:hAnsi="Times New Roman" w:cs="Times New Roman"/>
          <w:color w:val="000000"/>
          <w:sz w:val="24"/>
          <w:szCs w:val="24"/>
        </w:rPr>
        <w:t xml:space="preserve"> Suppliers must be able to change what products are listed in the database, what invoices are created.</w:t>
      </w:r>
    </w:p>
    <w:p w:rsidR="00D505E4" w:rsidRPr="00D505E4" w:rsidRDefault="00D505E4">
      <w:pPr>
        <w:spacing w:after="0" w:line="276" w:lineRule="auto"/>
        <w:rPr>
          <w:rFonts w:ascii="Times New Roman" w:eastAsia="Times New Roman" w:hAnsi="Times New Roman" w:cs="Times New Roman"/>
          <w:sz w:val="24"/>
          <w:szCs w:val="24"/>
        </w:rPr>
        <w:pPrChange w:id="121" w:author="Kuei Yuan Chen" w:date="2015-10-23T18:51:00Z">
          <w:pPr>
            <w:spacing w:after="0" w:line="240" w:lineRule="auto"/>
          </w:pPr>
        </w:pPrChange>
      </w:pPr>
    </w:p>
    <w:p w:rsidR="00D505E4" w:rsidRPr="00D505E4" w:rsidRDefault="00D505E4">
      <w:pPr>
        <w:spacing w:line="276" w:lineRule="auto"/>
        <w:rPr>
          <w:rFonts w:ascii="Times New Roman" w:eastAsia="Times New Roman" w:hAnsi="Times New Roman" w:cs="Times New Roman"/>
          <w:sz w:val="24"/>
          <w:szCs w:val="24"/>
        </w:rPr>
        <w:pPrChange w:id="122" w:author="Kuei Yuan Chen" w:date="2015-10-23T18:51:00Z">
          <w:pPr>
            <w:spacing w:line="240" w:lineRule="auto"/>
          </w:pPr>
        </w:pPrChange>
      </w:pPr>
      <w:r w:rsidRPr="00D505E4">
        <w:rPr>
          <w:rFonts w:ascii="Times New Roman" w:eastAsia="Times New Roman" w:hAnsi="Times New Roman" w:cs="Times New Roman"/>
          <w:color w:val="000000"/>
          <w:sz w:val="24"/>
          <w:szCs w:val="24"/>
        </w:rPr>
        <w:t xml:space="preserve">There would be many EMPLOYEES requesting many PURCHASE ORDERS. One PURCHASER would create each PURCHASE ORDER. A SUPPLIER would provide many INVOICES, each INVOICE specifying many INVENTORY items. One PURCHASE ORDER contains one or many INVOICES. </w:t>
      </w:r>
    </w:p>
    <w:p w:rsidR="00D505E4" w:rsidRDefault="00D505E4">
      <w:pPr>
        <w:spacing w:line="276" w:lineRule="auto"/>
        <w:rPr>
          <w:rFonts w:ascii="Times New Roman" w:eastAsia="Times New Roman" w:hAnsi="Times New Roman" w:cs="Times New Roman"/>
          <w:color w:val="000000"/>
          <w:sz w:val="24"/>
          <w:szCs w:val="24"/>
        </w:rPr>
        <w:pPrChange w:id="123" w:author="Kuei Yuan Chen" w:date="2015-10-23T18:51:00Z">
          <w:pPr>
            <w:spacing w:line="240" w:lineRule="auto"/>
          </w:pPr>
        </w:pPrChange>
      </w:pPr>
      <w:r w:rsidRPr="00D505E4">
        <w:rPr>
          <w:rFonts w:ascii="Times New Roman" w:eastAsia="Times New Roman" w:hAnsi="Times New Roman" w:cs="Times New Roman"/>
          <w:color w:val="000000"/>
          <w:sz w:val="24"/>
          <w:szCs w:val="24"/>
        </w:rPr>
        <w:tab/>
        <w:t>(We are making the assumption that the suppliers, Production Company, and other parties all have access to and are willing to use the same database. In reality this would be infeasible and near-impossible to implement.)</w:t>
      </w:r>
    </w:p>
    <w:p w:rsidR="00E65B9C" w:rsidRDefault="00E65B9C" w:rsidP="00E65B9C">
      <w:pPr>
        <w:spacing w:line="276" w:lineRule="auto"/>
        <w:rPr>
          <w:rFonts w:ascii="Times New Roman" w:eastAsia="Times New Roman" w:hAnsi="Times New Roman" w:cs="Times New Roman"/>
          <w:color w:val="000000"/>
          <w:sz w:val="24"/>
          <w:szCs w:val="24"/>
        </w:rPr>
      </w:pPr>
    </w:p>
    <w:p w:rsidR="00E65B9C" w:rsidRDefault="00E65B9C" w:rsidP="00E65B9C">
      <w:pPr>
        <w:spacing w:line="276" w:lineRule="auto"/>
        <w:rPr>
          <w:rFonts w:ascii="Times New Roman" w:eastAsia="Times New Roman" w:hAnsi="Times New Roman" w:cs="Times New Roman"/>
          <w:color w:val="000000"/>
          <w:sz w:val="24"/>
          <w:szCs w:val="24"/>
        </w:rPr>
      </w:pPr>
    </w:p>
    <w:p w:rsidR="00E65B9C" w:rsidRDefault="00E65B9C" w:rsidP="00E65B9C">
      <w:pPr>
        <w:spacing w:line="276" w:lineRule="auto"/>
        <w:rPr>
          <w:rFonts w:ascii="Times New Roman" w:eastAsia="Times New Roman" w:hAnsi="Times New Roman" w:cs="Times New Roman"/>
          <w:color w:val="000000"/>
          <w:sz w:val="24"/>
          <w:szCs w:val="24"/>
        </w:rPr>
      </w:pPr>
    </w:p>
    <w:p w:rsidR="00E65B9C" w:rsidRDefault="00E65B9C" w:rsidP="00E65B9C">
      <w:pPr>
        <w:spacing w:line="276" w:lineRule="auto"/>
        <w:rPr>
          <w:rFonts w:ascii="Times New Roman" w:eastAsia="Times New Roman" w:hAnsi="Times New Roman" w:cs="Times New Roman"/>
          <w:color w:val="000000"/>
          <w:sz w:val="24"/>
          <w:szCs w:val="24"/>
        </w:rPr>
      </w:pPr>
    </w:p>
    <w:p w:rsidR="00E65B9C" w:rsidRDefault="00E65B9C" w:rsidP="00E65B9C">
      <w:pPr>
        <w:spacing w:line="276" w:lineRule="auto"/>
        <w:rPr>
          <w:rFonts w:ascii="Times New Roman" w:eastAsia="Times New Roman" w:hAnsi="Times New Roman" w:cs="Times New Roman"/>
          <w:color w:val="000000"/>
          <w:sz w:val="24"/>
          <w:szCs w:val="24"/>
        </w:rPr>
      </w:pPr>
    </w:p>
    <w:p w:rsidR="00E65B9C" w:rsidRDefault="00E65B9C" w:rsidP="00E65B9C">
      <w:pPr>
        <w:spacing w:line="276" w:lineRule="auto"/>
        <w:rPr>
          <w:rFonts w:ascii="Times New Roman" w:eastAsia="Times New Roman" w:hAnsi="Times New Roman" w:cs="Times New Roman"/>
          <w:color w:val="000000"/>
          <w:sz w:val="24"/>
          <w:szCs w:val="24"/>
        </w:rPr>
      </w:pPr>
    </w:p>
    <w:p w:rsidR="00E65B9C" w:rsidRDefault="00E65B9C" w:rsidP="00E65B9C">
      <w:pPr>
        <w:spacing w:line="276" w:lineRule="auto"/>
        <w:rPr>
          <w:ins w:id="124" w:author="Kuei Yuan Chen" w:date="2015-10-23T19:04:00Z"/>
          <w:rFonts w:ascii="Times New Roman" w:eastAsia="Times New Roman" w:hAnsi="Times New Roman" w:cs="Times New Roman"/>
          <w:color w:val="000000"/>
          <w:sz w:val="24"/>
          <w:szCs w:val="24"/>
        </w:rPr>
      </w:pPr>
      <w:ins w:id="125" w:author="Kuei Yuan Chen" w:date="2015-10-23T19:14:00Z">
        <w:r w:rsidRPr="003D3C7D">
          <w:rPr>
            <w:rFonts w:ascii="Times New Roman" w:eastAsia="Times New Roman" w:hAnsi="Times New Roman" w:cs="Times New Roman"/>
            <w:b/>
            <w:sz w:val="28"/>
            <w:szCs w:val="28"/>
            <w:rPrChange w:id="126" w:author="Kuei Yuan Chen" w:date="2015-10-23T19:14:00Z">
              <w:rPr>
                <w:rFonts w:ascii="Times New Roman" w:eastAsia="Times New Roman" w:hAnsi="Times New Roman" w:cs="Times New Roman"/>
                <w:sz w:val="24"/>
                <w:szCs w:val="24"/>
              </w:rPr>
            </w:rPrChange>
          </w:rPr>
          <w:t xml:space="preserve">Gantt </w:t>
        </w:r>
        <w:proofErr w:type="gramStart"/>
        <w:r w:rsidRPr="003D3C7D">
          <w:rPr>
            <w:rFonts w:ascii="Times New Roman" w:eastAsia="Times New Roman" w:hAnsi="Times New Roman" w:cs="Times New Roman"/>
            <w:b/>
            <w:sz w:val="28"/>
            <w:szCs w:val="28"/>
            <w:rPrChange w:id="127" w:author="Kuei Yuan Chen" w:date="2015-10-23T19:14:00Z">
              <w:rPr>
                <w:rFonts w:ascii="Times New Roman" w:eastAsia="Times New Roman" w:hAnsi="Times New Roman" w:cs="Times New Roman"/>
                <w:sz w:val="24"/>
                <w:szCs w:val="24"/>
              </w:rPr>
            </w:rPrChange>
          </w:rPr>
          <w:t>Chart</w:t>
        </w:r>
      </w:ins>
      <w:proofErr w:type="gramEnd"/>
    </w:p>
    <w:p w:rsidR="0024621B" w:rsidDel="00B76FBF" w:rsidRDefault="0024621B" w:rsidP="00E65B9C">
      <w:pPr>
        <w:spacing w:line="276" w:lineRule="auto"/>
        <w:rPr>
          <w:del w:id="128" w:author="Kuei Yuan Chen" w:date="2015-11-12T13:55:00Z"/>
          <w:rFonts w:ascii="Times New Roman" w:eastAsia="Times New Roman" w:hAnsi="Times New Roman" w:cs="Times New Roman"/>
          <w:sz w:val="24"/>
          <w:szCs w:val="24"/>
        </w:rPr>
      </w:pPr>
      <w:ins w:id="129" w:author="Kuei Yuan Chen" w:date="2015-10-23T19:05:00Z">
        <w:r>
          <w:rPr>
            <w:rFonts w:ascii="Times New Roman" w:eastAsia="Times New Roman" w:hAnsi="Times New Roman" w:cs="Times New Roman"/>
            <w:noProof/>
            <w:sz w:val="24"/>
            <w:szCs w:val="24"/>
            <w:rPrChange w:id="130" w:author="Unknown">
              <w:rPr>
                <w:noProof/>
              </w:rPr>
            </w:rPrChange>
          </w:rPr>
          <w:lastRenderedPageBreak/>
          <w:drawing>
            <wp:inline distT="0" distB="0" distL="0" distR="0">
              <wp:extent cx="5943600" cy="334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IT1630 Milestore1-Final PP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ins>
    </w:p>
    <w:p w:rsidR="00B76FBF" w:rsidRPr="00D505E4" w:rsidRDefault="00B76FBF">
      <w:pPr>
        <w:spacing w:line="276" w:lineRule="auto"/>
        <w:rPr>
          <w:ins w:id="131" w:author="Kuei Yuan Chen" w:date="2015-11-13T17:06:00Z"/>
          <w:rFonts w:ascii="Times New Roman" w:eastAsia="Times New Roman" w:hAnsi="Times New Roman" w:cs="Times New Roman"/>
          <w:sz w:val="24"/>
          <w:szCs w:val="24"/>
        </w:rPr>
        <w:pPrChange w:id="132" w:author="Kuei Yuan Chen" w:date="2015-10-23T18:51:00Z">
          <w:pPr>
            <w:spacing w:line="240" w:lineRule="auto"/>
          </w:pPr>
        </w:pPrChange>
      </w:pPr>
    </w:p>
    <w:p w:rsidR="00B76FBF" w:rsidRDefault="00B76FBF" w:rsidP="00B76FBF">
      <w:pPr>
        <w:pStyle w:val="HPTableTitle"/>
        <w:rPr>
          <w:ins w:id="133" w:author="Kuei Yuan Chen" w:date="2015-11-13T17:06:00Z"/>
          <w:rFonts w:ascii="Tahoma" w:hAnsi="Tahoma" w:cs="Tahoma"/>
        </w:rPr>
      </w:pPr>
      <w:ins w:id="134" w:author="Kuei Yuan Chen" w:date="2015-11-13T17:06:00Z">
        <w:r>
          <w:rPr>
            <w:rFonts w:ascii="Tahoma" w:hAnsi="Tahoma" w:cs="Tahoma"/>
          </w:rPr>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B76FBF" w:rsidRPr="006D5472" w:rsidTr="00BB53E6">
        <w:trPr>
          <w:ins w:id="135" w:author="Kuei Yuan Chen" w:date="2015-11-13T17:06:00Z"/>
        </w:trPr>
        <w:tc>
          <w:tcPr>
            <w:tcW w:w="2340" w:type="dxa"/>
          </w:tcPr>
          <w:p w:rsidR="00B76FBF" w:rsidRPr="006D5472" w:rsidRDefault="00B76FBF" w:rsidP="00BB53E6">
            <w:pPr>
              <w:pStyle w:val="TableSmHeadingRight"/>
              <w:ind w:right="320" w:firstLineChars="100" w:firstLine="161"/>
              <w:jc w:val="left"/>
              <w:rPr>
                <w:ins w:id="136" w:author="Kuei Yuan Chen" w:date="2015-11-13T17:06:00Z"/>
                <w:rFonts w:ascii="Tahoma" w:hAnsi="Tahoma" w:cs="Tahoma"/>
              </w:rPr>
            </w:pPr>
            <w:ins w:id="137" w:author="Kuei Yuan Chen" w:date="2015-11-13T17:06:00Z">
              <w:r w:rsidRPr="006D5472">
                <w:rPr>
                  <w:rFonts w:ascii="Tahoma" w:hAnsi="Tahoma" w:cs="Tahoma"/>
                </w:rPr>
                <w:t>Project Name:</w:t>
              </w:r>
            </w:ins>
          </w:p>
        </w:tc>
        <w:tc>
          <w:tcPr>
            <w:tcW w:w="7470" w:type="dxa"/>
            <w:gridSpan w:val="3"/>
          </w:tcPr>
          <w:p w:rsidR="00B76FBF" w:rsidRPr="003C4E3D" w:rsidRDefault="00B76FBF" w:rsidP="00BB53E6">
            <w:pPr>
              <w:pStyle w:val="TableMedium"/>
              <w:rPr>
                <w:ins w:id="138" w:author="Kuei Yuan Chen" w:date="2015-11-13T17:06:00Z"/>
                <w:rFonts w:ascii="Tahoma" w:hAnsi="Tahoma" w:cs="Tahoma"/>
                <w:b/>
              </w:rPr>
            </w:pPr>
            <w:ins w:id="139" w:author="Kuei Yuan Chen" w:date="2015-11-13T17:06:00Z">
              <w:r>
                <w:rPr>
                  <w:rFonts w:ascii="Tahoma" w:hAnsi="Tahoma" w:cs="Tahoma" w:hint="eastAsia"/>
                  <w:b/>
                  <w:lang w:eastAsia="zh-CN"/>
                </w:rPr>
                <w:t>ACIT1630 DB Project</w:t>
              </w:r>
            </w:ins>
          </w:p>
        </w:tc>
      </w:tr>
      <w:tr w:rsidR="00B76FBF" w:rsidRPr="001B1C88" w:rsidTr="00BB53E6">
        <w:trPr>
          <w:gridAfter w:val="2"/>
          <w:wAfter w:w="3690" w:type="dxa"/>
          <w:trHeight w:val="236"/>
          <w:ins w:id="140" w:author="Kuei Yuan Chen" w:date="2015-11-13T17:06:00Z"/>
        </w:trPr>
        <w:tc>
          <w:tcPr>
            <w:tcW w:w="2340" w:type="dxa"/>
          </w:tcPr>
          <w:p w:rsidR="00B76FBF" w:rsidRPr="001B1C88" w:rsidRDefault="00B76FBF" w:rsidP="00BB53E6">
            <w:pPr>
              <w:pStyle w:val="TableSmHeadingRight"/>
              <w:ind w:right="320"/>
              <w:jc w:val="center"/>
              <w:rPr>
                <w:ins w:id="141" w:author="Kuei Yuan Chen" w:date="2015-11-13T17:06:00Z"/>
                <w:rFonts w:ascii="Tahoma" w:hAnsi="Tahoma" w:cs="Tahoma"/>
              </w:rPr>
            </w:pPr>
            <w:ins w:id="142" w:author="Kuei Yuan Chen" w:date="2015-11-13T17:06:00Z">
              <w:r w:rsidRPr="001B1C88">
                <w:rPr>
                  <w:rFonts w:ascii="Tahoma" w:hAnsi="Tahoma" w:cs="Tahoma"/>
                </w:rPr>
                <w:t>Project Manager:</w:t>
              </w:r>
            </w:ins>
          </w:p>
        </w:tc>
        <w:tc>
          <w:tcPr>
            <w:tcW w:w="3780" w:type="dxa"/>
          </w:tcPr>
          <w:p w:rsidR="00B76FBF" w:rsidRPr="001B1C88" w:rsidRDefault="00B76FBF" w:rsidP="00BB53E6">
            <w:pPr>
              <w:pStyle w:val="TableMedium"/>
              <w:rPr>
                <w:ins w:id="143" w:author="Kuei Yuan Chen" w:date="2015-11-13T17:06:00Z"/>
                <w:rFonts w:ascii="Tahoma" w:hAnsi="Tahoma" w:cs="Tahoma"/>
                <w:lang w:eastAsia="zh-CN"/>
              </w:rPr>
            </w:pPr>
            <w:ins w:id="144" w:author="Kuei Yuan Chen" w:date="2015-11-13T17:06:00Z">
              <w:r>
                <w:rPr>
                  <w:rFonts w:ascii="Tahoma" w:hAnsi="Tahoma" w:cs="Tahoma" w:hint="eastAsia"/>
                  <w:lang w:eastAsia="zh-CN"/>
                </w:rPr>
                <w:t>York Liu</w:t>
              </w:r>
            </w:ins>
          </w:p>
        </w:tc>
      </w:tr>
      <w:tr w:rsidR="00B76FBF" w:rsidRPr="00CE4F95" w:rsidTr="00BB53E6">
        <w:trPr>
          <w:trHeight w:val="236"/>
          <w:ins w:id="145" w:author="Kuei Yuan Chen" w:date="2015-11-13T17:06:00Z"/>
        </w:trPr>
        <w:tc>
          <w:tcPr>
            <w:tcW w:w="2340" w:type="dxa"/>
          </w:tcPr>
          <w:p w:rsidR="00B76FBF" w:rsidRPr="00CE4F95" w:rsidRDefault="00B76FBF" w:rsidP="00BB53E6">
            <w:pPr>
              <w:pStyle w:val="TableSmHeadingRight"/>
              <w:ind w:right="320" w:firstLineChars="100" w:firstLine="161"/>
              <w:jc w:val="left"/>
              <w:rPr>
                <w:ins w:id="146" w:author="Kuei Yuan Chen" w:date="2015-11-13T17:06:00Z"/>
                <w:rFonts w:ascii="Tahoma" w:hAnsi="Tahoma" w:cs="Tahoma"/>
              </w:rPr>
            </w:pPr>
            <w:ins w:id="147" w:author="Kuei Yuan Chen" w:date="2015-11-13T17:06:00Z">
              <w:r w:rsidRPr="00CE4F95">
                <w:rPr>
                  <w:rFonts w:ascii="Tahoma" w:hAnsi="Tahoma" w:cs="Tahoma"/>
                </w:rPr>
                <w:t xml:space="preserve">Prepared By:  </w:t>
              </w:r>
            </w:ins>
          </w:p>
        </w:tc>
        <w:tc>
          <w:tcPr>
            <w:tcW w:w="3780" w:type="dxa"/>
          </w:tcPr>
          <w:p w:rsidR="00B76FBF" w:rsidRPr="00CE4F95" w:rsidRDefault="00B76FBF" w:rsidP="00BB53E6">
            <w:pPr>
              <w:pStyle w:val="TableMedium"/>
              <w:rPr>
                <w:ins w:id="148" w:author="Kuei Yuan Chen" w:date="2015-11-13T17:06:00Z"/>
                <w:rFonts w:ascii="Tahoma" w:hAnsi="Tahoma" w:cs="Tahoma"/>
                <w:lang w:eastAsia="zh-CN"/>
              </w:rPr>
            </w:pPr>
            <w:ins w:id="149" w:author="Kuei Yuan Chen" w:date="2015-11-13T17:06:00Z">
              <w:r>
                <w:rPr>
                  <w:rFonts w:ascii="Tahoma" w:hAnsi="Tahoma" w:cs="Tahoma" w:hint="eastAsia"/>
                  <w:lang w:eastAsia="zh-CN"/>
                </w:rPr>
                <w:t>York Liu</w:t>
              </w:r>
            </w:ins>
          </w:p>
        </w:tc>
        <w:tc>
          <w:tcPr>
            <w:tcW w:w="2160" w:type="dxa"/>
          </w:tcPr>
          <w:p w:rsidR="00B76FBF" w:rsidRPr="00CE4F95" w:rsidRDefault="00B76FBF" w:rsidP="00BB53E6">
            <w:pPr>
              <w:pStyle w:val="TableSmHeadingRight"/>
              <w:rPr>
                <w:ins w:id="150" w:author="Kuei Yuan Chen" w:date="2015-11-13T17:06:00Z"/>
                <w:rFonts w:ascii="Tahoma" w:hAnsi="Tahoma" w:cs="Tahoma"/>
              </w:rPr>
            </w:pPr>
          </w:p>
        </w:tc>
        <w:tc>
          <w:tcPr>
            <w:tcW w:w="1530" w:type="dxa"/>
          </w:tcPr>
          <w:p w:rsidR="00B76FBF" w:rsidRPr="00CE4F95" w:rsidRDefault="00B76FBF" w:rsidP="00BB53E6">
            <w:pPr>
              <w:pStyle w:val="TableMedium"/>
              <w:rPr>
                <w:ins w:id="151" w:author="Kuei Yuan Chen" w:date="2015-11-13T17:06:00Z"/>
                <w:rFonts w:ascii="Tahoma" w:hAnsi="Tahoma" w:cs="Tahoma"/>
                <w:lang w:eastAsia="zh-CN"/>
              </w:rPr>
            </w:pPr>
          </w:p>
        </w:tc>
      </w:tr>
    </w:tbl>
    <w:p w:rsidR="00B76FBF" w:rsidRPr="00CE4F95" w:rsidRDefault="00B76FBF" w:rsidP="00B76FBF">
      <w:pPr>
        <w:pStyle w:val="Numberedlist21"/>
        <w:tabs>
          <w:tab w:val="num" w:pos="360"/>
        </w:tabs>
        <w:ind w:left="360"/>
        <w:rPr>
          <w:ins w:id="152" w:author="Kuei Yuan Chen" w:date="2015-11-13T17:06:00Z"/>
          <w:rFonts w:ascii="Tahoma" w:hAnsi="Tahoma" w:cs="Tahoma"/>
        </w:rPr>
      </w:pPr>
      <w:ins w:id="153" w:author="Kuei Yuan Chen" w:date="2015-11-13T17:06:00Z">
        <w:r w:rsidRPr="00CE4F95">
          <w:rPr>
            <w:rFonts w:ascii="Tahoma" w:hAnsi="Tahoma" w:cs="Tahoma"/>
          </w:rPr>
          <w:t>Meeting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B76FBF" w:rsidRPr="00CE4F95" w:rsidTr="00BB53E6">
        <w:trPr>
          <w:cantSplit/>
          <w:ins w:id="154" w:author="Kuei Yuan Chen" w:date="2015-11-13T17:06:00Z"/>
        </w:trPr>
        <w:tc>
          <w:tcPr>
            <w:tcW w:w="1620" w:type="dxa"/>
          </w:tcPr>
          <w:p w:rsidR="00B76FBF" w:rsidRPr="00CE4F95" w:rsidRDefault="00B76FBF" w:rsidP="00BB53E6">
            <w:pPr>
              <w:pStyle w:val="TableSmHeadingRight"/>
              <w:rPr>
                <w:ins w:id="155" w:author="Kuei Yuan Chen" w:date="2015-11-13T17:06:00Z"/>
                <w:rFonts w:ascii="Tahoma" w:hAnsi="Tahoma" w:cs="Tahoma"/>
              </w:rPr>
            </w:pPr>
            <w:ins w:id="156" w:author="Kuei Yuan Chen" w:date="2015-11-13T17:06:00Z">
              <w:r w:rsidRPr="00CE4F95">
                <w:rPr>
                  <w:rFonts w:ascii="Tahoma" w:hAnsi="Tahoma" w:cs="Tahoma"/>
                </w:rPr>
                <w:t>Type:</w:t>
              </w:r>
            </w:ins>
          </w:p>
        </w:tc>
        <w:tc>
          <w:tcPr>
            <w:tcW w:w="8190" w:type="dxa"/>
            <w:gridSpan w:val="6"/>
          </w:tcPr>
          <w:p w:rsidR="00B76FBF" w:rsidRPr="00CB219E" w:rsidRDefault="00B76FBF" w:rsidP="00BB53E6">
            <w:pPr>
              <w:pStyle w:val="Table"/>
              <w:rPr>
                <w:ins w:id="157" w:author="Kuei Yuan Chen" w:date="2015-11-13T17:06:00Z"/>
                <w:rFonts w:ascii="Tahoma" w:hAnsi="Tahoma" w:cs="Tahoma"/>
                <w:b/>
                <w:color w:val="00B050"/>
                <w:lang w:eastAsia="zh-CN"/>
              </w:rPr>
            </w:pPr>
            <w:ins w:id="158" w:author="Kuei Yuan Chen" w:date="2015-11-13T17:06:00Z">
              <w:r>
                <w:rPr>
                  <w:rFonts w:ascii="Tahoma" w:hAnsi="Tahoma" w:cs="Tahoma" w:hint="eastAsia"/>
                  <w:b/>
                  <w:color w:val="00B050"/>
                  <w:lang w:eastAsia="zh-CN"/>
                </w:rPr>
                <w:t>Milestone1</w:t>
              </w:r>
              <w:r w:rsidRPr="00CB219E">
                <w:rPr>
                  <w:rFonts w:ascii="Tahoma" w:hAnsi="Tahoma" w:cs="Tahoma" w:hint="eastAsia"/>
                  <w:b/>
                  <w:color w:val="00B050"/>
                  <w:lang w:eastAsia="zh-CN"/>
                </w:rPr>
                <w:t>- phase 1</w:t>
              </w:r>
            </w:ins>
          </w:p>
        </w:tc>
      </w:tr>
      <w:tr w:rsidR="00B76FBF" w:rsidRPr="00CE4F95" w:rsidTr="00BB53E6">
        <w:trPr>
          <w:cantSplit/>
          <w:ins w:id="159" w:author="Kuei Yuan Chen" w:date="2015-11-13T17:06:00Z"/>
        </w:trPr>
        <w:tc>
          <w:tcPr>
            <w:tcW w:w="1620" w:type="dxa"/>
          </w:tcPr>
          <w:p w:rsidR="00B76FBF" w:rsidRPr="00CE4F95" w:rsidRDefault="00B76FBF" w:rsidP="00BB53E6">
            <w:pPr>
              <w:pStyle w:val="TableSmHeadingRight"/>
              <w:rPr>
                <w:ins w:id="160" w:author="Kuei Yuan Chen" w:date="2015-11-13T17:06:00Z"/>
                <w:rFonts w:ascii="Tahoma" w:hAnsi="Tahoma" w:cs="Tahoma"/>
              </w:rPr>
            </w:pPr>
            <w:ins w:id="161" w:author="Kuei Yuan Chen" w:date="2015-11-13T17:06:00Z">
              <w:r w:rsidRPr="00CE4F95">
                <w:rPr>
                  <w:rFonts w:ascii="Tahoma" w:hAnsi="Tahoma" w:cs="Tahoma"/>
                </w:rPr>
                <w:t>Purpose:</w:t>
              </w:r>
            </w:ins>
          </w:p>
        </w:tc>
        <w:tc>
          <w:tcPr>
            <w:tcW w:w="8190" w:type="dxa"/>
            <w:gridSpan w:val="6"/>
          </w:tcPr>
          <w:p w:rsidR="00B76FBF" w:rsidRPr="00CE4F95" w:rsidRDefault="00B76FBF" w:rsidP="00BB53E6">
            <w:pPr>
              <w:pStyle w:val="Table"/>
              <w:rPr>
                <w:ins w:id="162" w:author="Kuei Yuan Chen" w:date="2015-11-13T17:06:00Z"/>
                <w:rFonts w:ascii="Tahoma" w:hAnsi="Tahoma" w:cs="Tahoma"/>
              </w:rPr>
            </w:pPr>
            <w:ins w:id="163" w:author="Kuei Yuan Chen" w:date="2015-11-13T17:06:00Z">
              <w:r w:rsidRPr="00CE4F95">
                <w:rPr>
                  <w:rFonts w:ascii="Tahoma" w:hAnsi="Tahoma" w:cs="Tahoma"/>
                </w:rPr>
                <w:t>Ongoing information sharing and project status update</w:t>
              </w:r>
            </w:ins>
          </w:p>
        </w:tc>
      </w:tr>
      <w:tr w:rsidR="00B76FBF" w:rsidRPr="00CE4F95" w:rsidTr="00BB53E6">
        <w:trPr>
          <w:ins w:id="164" w:author="Kuei Yuan Chen" w:date="2015-11-13T17:06:00Z"/>
        </w:trPr>
        <w:tc>
          <w:tcPr>
            <w:tcW w:w="1620" w:type="dxa"/>
          </w:tcPr>
          <w:p w:rsidR="00B76FBF" w:rsidRPr="00CE4F95" w:rsidRDefault="00B76FBF" w:rsidP="00BB53E6">
            <w:pPr>
              <w:pStyle w:val="TableSmHeadingRight"/>
              <w:rPr>
                <w:ins w:id="165" w:author="Kuei Yuan Chen" w:date="2015-11-13T17:06:00Z"/>
                <w:rFonts w:ascii="Tahoma" w:hAnsi="Tahoma" w:cs="Tahoma"/>
              </w:rPr>
            </w:pPr>
            <w:ins w:id="166" w:author="Kuei Yuan Chen" w:date="2015-11-13T17:06:00Z">
              <w:r w:rsidRPr="00CE4F95">
                <w:rPr>
                  <w:rFonts w:ascii="Tahoma" w:hAnsi="Tahoma" w:cs="Tahoma"/>
                </w:rPr>
                <w:t>Meeting Date:</w:t>
              </w:r>
            </w:ins>
          </w:p>
        </w:tc>
        <w:tc>
          <w:tcPr>
            <w:tcW w:w="2250" w:type="dxa"/>
          </w:tcPr>
          <w:p w:rsidR="00B76FBF" w:rsidRPr="00CE4F95" w:rsidRDefault="00B76FBF" w:rsidP="00BB53E6">
            <w:pPr>
              <w:pStyle w:val="Table"/>
              <w:rPr>
                <w:ins w:id="167" w:author="Kuei Yuan Chen" w:date="2015-11-13T17:06:00Z"/>
                <w:rFonts w:ascii="Tahoma" w:hAnsi="Tahoma" w:cs="Tahoma"/>
                <w:lang w:eastAsia="zh-CN"/>
              </w:rPr>
            </w:pPr>
            <w:ins w:id="168" w:author="Kuei Yuan Chen" w:date="2015-11-13T17:06: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09-25</w:t>
              </w:r>
            </w:ins>
          </w:p>
        </w:tc>
        <w:tc>
          <w:tcPr>
            <w:tcW w:w="1080" w:type="dxa"/>
          </w:tcPr>
          <w:p w:rsidR="00B76FBF" w:rsidRPr="00CE4F95" w:rsidRDefault="00B76FBF" w:rsidP="00BB53E6">
            <w:pPr>
              <w:pStyle w:val="TableSmHeadingRight"/>
              <w:rPr>
                <w:ins w:id="169" w:author="Kuei Yuan Chen" w:date="2015-11-13T17:06:00Z"/>
                <w:rFonts w:ascii="Tahoma" w:hAnsi="Tahoma" w:cs="Tahoma"/>
              </w:rPr>
            </w:pPr>
            <w:ins w:id="170" w:author="Kuei Yuan Chen" w:date="2015-11-13T17:06:00Z">
              <w:r w:rsidRPr="00CE4F95">
                <w:rPr>
                  <w:rFonts w:ascii="Tahoma" w:hAnsi="Tahoma" w:cs="Tahoma"/>
                </w:rPr>
                <w:t>Start Time:</w:t>
              </w:r>
            </w:ins>
          </w:p>
        </w:tc>
        <w:tc>
          <w:tcPr>
            <w:tcW w:w="1890" w:type="dxa"/>
            <w:gridSpan w:val="2"/>
          </w:tcPr>
          <w:p w:rsidR="00B76FBF" w:rsidRPr="00CE4F95" w:rsidRDefault="00B76FBF" w:rsidP="00BB53E6">
            <w:pPr>
              <w:pStyle w:val="Table"/>
              <w:rPr>
                <w:ins w:id="171" w:author="Kuei Yuan Chen" w:date="2015-11-13T17:06:00Z"/>
                <w:rFonts w:ascii="Tahoma" w:hAnsi="Tahoma" w:cs="Tahoma"/>
              </w:rPr>
            </w:pPr>
            <w:ins w:id="172" w:author="Kuei Yuan Chen" w:date="2015-11-13T17:06:00Z">
              <w:r>
                <w:rPr>
                  <w:rFonts w:ascii="Tahoma" w:hAnsi="Tahoma" w:cs="Tahoma" w:hint="eastAsia"/>
                  <w:lang w:eastAsia="zh-CN"/>
                </w:rPr>
                <w:t>5</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B76FBF" w:rsidRPr="00CE4F95" w:rsidRDefault="00B76FBF" w:rsidP="00BB53E6">
            <w:pPr>
              <w:pStyle w:val="TableSmHeadingRight"/>
              <w:rPr>
                <w:ins w:id="173" w:author="Kuei Yuan Chen" w:date="2015-11-13T17:06:00Z"/>
                <w:rFonts w:ascii="Tahoma" w:hAnsi="Tahoma" w:cs="Tahoma"/>
              </w:rPr>
            </w:pPr>
            <w:ins w:id="174" w:author="Kuei Yuan Chen" w:date="2015-11-13T17:06:00Z">
              <w:r w:rsidRPr="00CE4F95">
                <w:rPr>
                  <w:rFonts w:ascii="Tahoma" w:hAnsi="Tahoma" w:cs="Tahoma"/>
                </w:rPr>
                <w:t>End Time:</w:t>
              </w:r>
            </w:ins>
          </w:p>
        </w:tc>
        <w:tc>
          <w:tcPr>
            <w:tcW w:w="1980" w:type="dxa"/>
          </w:tcPr>
          <w:p w:rsidR="00B76FBF" w:rsidRPr="00CE4F95" w:rsidRDefault="00B76FBF" w:rsidP="00BB53E6">
            <w:pPr>
              <w:pStyle w:val="Table"/>
              <w:rPr>
                <w:ins w:id="175" w:author="Kuei Yuan Chen" w:date="2015-11-13T17:06:00Z"/>
                <w:rFonts w:ascii="Tahoma" w:hAnsi="Tahoma" w:cs="Tahoma"/>
                <w:lang w:eastAsia="zh-CN"/>
              </w:rPr>
            </w:pPr>
            <w:ins w:id="176" w:author="Kuei Yuan Chen" w:date="2015-11-13T17:06:00Z">
              <w:r>
                <w:rPr>
                  <w:rFonts w:ascii="Tahoma" w:hAnsi="Tahoma" w:cs="Tahoma" w:hint="eastAsia"/>
                  <w:lang w:eastAsia="zh-CN"/>
                </w:rPr>
                <w:t>6</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B76FBF" w:rsidRPr="00CE4F95" w:rsidTr="00BB53E6">
        <w:trPr>
          <w:cantSplit/>
          <w:ins w:id="177" w:author="Kuei Yuan Chen" w:date="2015-11-13T17:06:00Z"/>
        </w:trPr>
        <w:tc>
          <w:tcPr>
            <w:tcW w:w="1620" w:type="dxa"/>
          </w:tcPr>
          <w:p w:rsidR="00B76FBF" w:rsidRPr="00CE4F95" w:rsidRDefault="00B76FBF" w:rsidP="00BB53E6">
            <w:pPr>
              <w:pStyle w:val="TableSmHeadingRight"/>
              <w:rPr>
                <w:ins w:id="178" w:author="Kuei Yuan Chen" w:date="2015-11-13T17:06:00Z"/>
                <w:rFonts w:ascii="Tahoma" w:hAnsi="Tahoma" w:cs="Tahoma"/>
              </w:rPr>
            </w:pPr>
            <w:ins w:id="179" w:author="Kuei Yuan Chen" w:date="2015-11-13T17:06:00Z">
              <w:r w:rsidRPr="00CE4F95">
                <w:rPr>
                  <w:rFonts w:ascii="Tahoma" w:hAnsi="Tahoma" w:cs="Tahoma"/>
                </w:rPr>
                <w:t>Meeting Host:</w:t>
              </w:r>
            </w:ins>
          </w:p>
        </w:tc>
        <w:tc>
          <w:tcPr>
            <w:tcW w:w="3330" w:type="dxa"/>
            <w:gridSpan w:val="2"/>
          </w:tcPr>
          <w:p w:rsidR="00B76FBF" w:rsidRPr="00CE4F95" w:rsidRDefault="00B76FBF" w:rsidP="00BB53E6">
            <w:pPr>
              <w:pStyle w:val="Table"/>
              <w:rPr>
                <w:ins w:id="180" w:author="Kuei Yuan Chen" w:date="2015-11-13T17:06:00Z"/>
                <w:rFonts w:ascii="Tahoma" w:hAnsi="Tahoma" w:cs="Tahoma"/>
                <w:lang w:eastAsia="zh-CN"/>
              </w:rPr>
            </w:pPr>
            <w:ins w:id="181" w:author="Kuei Yuan Chen" w:date="2015-11-13T17:06:00Z">
              <w:r>
                <w:rPr>
                  <w:rFonts w:ascii="Tahoma" w:hAnsi="Tahoma" w:cs="Tahoma" w:hint="eastAsia"/>
                  <w:lang w:eastAsia="zh-CN"/>
                </w:rPr>
                <w:t>Zach</w:t>
              </w:r>
            </w:ins>
          </w:p>
        </w:tc>
        <w:tc>
          <w:tcPr>
            <w:tcW w:w="1260" w:type="dxa"/>
          </w:tcPr>
          <w:p w:rsidR="00B76FBF" w:rsidRPr="00CE4F95" w:rsidRDefault="00B76FBF" w:rsidP="00BB53E6">
            <w:pPr>
              <w:pStyle w:val="TableSmHeadingRight"/>
              <w:rPr>
                <w:ins w:id="182" w:author="Kuei Yuan Chen" w:date="2015-11-13T17:06:00Z"/>
                <w:rFonts w:ascii="Tahoma" w:hAnsi="Tahoma" w:cs="Tahoma"/>
              </w:rPr>
            </w:pPr>
            <w:ins w:id="183" w:author="Kuei Yuan Chen" w:date="2015-11-13T17:06:00Z">
              <w:r w:rsidRPr="00CE4F95">
                <w:rPr>
                  <w:rFonts w:ascii="Tahoma" w:hAnsi="Tahoma" w:cs="Tahoma"/>
                </w:rPr>
                <w:t>Location:</w:t>
              </w:r>
            </w:ins>
          </w:p>
        </w:tc>
        <w:tc>
          <w:tcPr>
            <w:tcW w:w="3600" w:type="dxa"/>
            <w:gridSpan w:val="3"/>
          </w:tcPr>
          <w:p w:rsidR="00B76FBF" w:rsidRPr="00CE4F95" w:rsidRDefault="00B76FBF" w:rsidP="00BB53E6">
            <w:pPr>
              <w:pStyle w:val="Table"/>
              <w:rPr>
                <w:ins w:id="184" w:author="Kuei Yuan Chen" w:date="2015-11-13T17:06:00Z"/>
                <w:rFonts w:ascii="Tahoma" w:hAnsi="Tahoma" w:cs="Tahoma"/>
                <w:lang w:eastAsia="zh-CN"/>
              </w:rPr>
            </w:pPr>
            <w:ins w:id="185" w:author="Kuei Yuan Chen" w:date="2015-11-13T17:06:00Z">
              <w:r>
                <w:rPr>
                  <w:rFonts w:ascii="Tahoma" w:hAnsi="Tahoma" w:cs="Tahoma" w:hint="eastAsia"/>
                  <w:lang w:eastAsia="zh-CN"/>
                </w:rPr>
                <w:t xml:space="preserve">Free table in Second floor SW 1 </w:t>
              </w:r>
            </w:ins>
          </w:p>
        </w:tc>
      </w:tr>
      <w:tr w:rsidR="00B76FBF" w:rsidRPr="00CE4F95" w:rsidTr="00BB53E6">
        <w:trPr>
          <w:cantSplit/>
          <w:ins w:id="186" w:author="Kuei Yuan Chen" w:date="2015-11-13T17:06:00Z"/>
        </w:trPr>
        <w:tc>
          <w:tcPr>
            <w:tcW w:w="1620" w:type="dxa"/>
          </w:tcPr>
          <w:p w:rsidR="00B76FBF" w:rsidRPr="00CE4F95" w:rsidRDefault="00B76FBF" w:rsidP="00BB53E6">
            <w:pPr>
              <w:pStyle w:val="TableSmHeadingRight"/>
              <w:rPr>
                <w:ins w:id="187" w:author="Kuei Yuan Chen" w:date="2015-11-13T17:06:00Z"/>
                <w:rFonts w:ascii="Tahoma" w:hAnsi="Tahoma" w:cs="Tahoma"/>
              </w:rPr>
            </w:pPr>
            <w:ins w:id="188" w:author="Kuei Yuan Chen" w:date="2015-11-13T17:06:00Z">
              <w:r w:rsidRPr="00CE4F95">
                <w:rPr>
                  <w:rFonts w:ascii="Tahoma" w:hAnsi="Tahoma" w:cs="Tahoma"/>
                </w:rPr>
                <w:t>Minute Taker:</w:t>
              </w:r>
            </w:ins>
          </w:p>
        </w:tc>
        <w:tc>
          <w:tcPr>
            <w:tcW w:w="3330" w:type="dxa"/>
            <w:gridSpan w:val="2"/>
          </w:tcPr>
          <w:p w:rsidR="00B76FBF" w:rsidRPr="00CE4F95" w:rsidRDefault="00B76FBF" w:rsidP="00BB53E6">
            <w:pPr>
              <w:pStyle w:val="Table"/>
              <w:rPr>
                <w:ins w:id="189" w:author="Kuei Yuan Chen" w:date="2015-11-13T17:06:00Z"/>
                <w:rFonts w:ascii="Tahoma" w:hAnsi="Tahoma" w:cs="Tahoma"/>
                <w:lang w:eastAsia="zh-CN"/>
              </w:rPr>
            </w:pPr>
            <w:ins w:id="190" w:author="Kuei Yuan Chen" w:date="2015-11-13T17:06:00Z">
              <w:r>
                <w:rPr>
                  <w:rFonts w:ascii="Tahoma" w:hAnsi="Tahoma" w:cs="Tahoma" w:hint="eastAsia"/>
                  <w:lang w:eastAsia="zh-CN"/>
                </w:rPr>
                <w:t>York</w:t>
              </w:r>
            </w:ins>
          </w:p>
        </w:tc>
        <w:tc>
          <w:tcPr>
            <w:tcW w:w="1260" w:type="dxa"/>
          </w:tcPr>
          <w:p w:rsidR="00B76FBF" w:rsidRPr="00CE4F95" w:rsidRDefault="00B76FBF" w:rsidP="00BB53E6">
            <w:pPr>
              <w:pStyle w:val="TableSmHeadingRight"/>
              <w:rPr>
                <w:ins w:id="191" w:author="Kuei Yuan Chen" w:date="2015-11-13T17:06:00Z"/>
                <w:rFonts w:ascii="Tahoma" w:hAnsi="Tahoma" w:cs="Tahoma"/>
              </w:rPr>
            </w:pPr>
          </w:p>
        </w:tc>
        <w:tc>
          <w:tcPr>
            <w:tcW w:w="3600" w:type="dxa"/>
            <w:gridSpan w:val="3"/>
          </w:tcPr>
          <w:p w:rsidR="00B76FBF" w:rsidRPr="00CE4F95" w:rsidRDefault="00B76FBF" w:rsidP="00BB53E6">
            <w:pPr>
              <w:pStyle w:val="Table"/>
              <w:rPr>
                <w:ins w:id="192" w:author="Kuei Yuan Chen" w:date="2015-11-13T17:06:00Z"/>
                <w:rFonts w:ascii="Tahoma" w:hAnsi="Tahoma" w:cs="Tahoma"/>
              </w:rPr>
            </w:pPr>
          </w:p>
        </w:tc>
      </w:tr>
    </w:tbl>
    <w:p w:rsidR="00B76FBF" w:rsidRPr="001B1C88" w:rsidRDefault="00B76FBF" w:rsidP="00B76FBF">
      <w:pPr>
        <w:pStyle w:val="Numberedlist21"/>
        <w:tabs>
          <w:tab w:val="num" w:pos="360"/>
        </w:tabs>
        <w:ind w:left="360"/>
        <w:rPr>
          <w:ins w:id="193" w:author="Kuei Yuan Chen" w:date="2015-11-13T17:06:00Z"/>
          <w:rFonts w:ascii="Tahoma" w:hAnsi="Tahoma" w:cs="Tahoma"/>
        </w:rPr>
      </w:pPr>
      <w:ins w:id="194" w:author="Kuei Yuan Chen" w:date="2015-11-13T17:06:00Z">
        <w:r w:rsidRPr="001B1C88">
          <w:rPr>
            <w:rFonts w:ascii="Tahoma" w:hAnsi="Tahoma" w:cs="Tahoma"/>
          </w:rPr>
          <w:t>Meeting Attendees</w:t>
        </w:r>
      </w:ins>
    </w:p>
    <w:tbl>
      <w:tblPr>
        <w:tblW w:w="4872" w:type="pct"/>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83"/>
        <w:gridCol w:w="940"/>
        <w:gridCol w:w="1924"/>
        <w:gridCol w:w="3400"/>
        <w:gridCol w:w="1844"/>
      </w:tblGrid>
      <w:tr w:rsidR="00B76FBF" w:rsidRPr="001B1C88" w:rsidTr="00BB53E6">
        <w:trPr>
          <w:tblHeader/>
          <w:ins w:id="195" w:author="Kuei Yuan Chen" w:date="2015-11-13T17:06:00Z"/>
        </w:trPr>
        <w:tc>
          <w:tcPr>
            <w:tcW w:w="541" w:type="pct"/>
            <w:tcBorders>
              <w:top w:val="single" w:sz="12" w:space="0" w:color="auto"/>
              <w:bottom w:val="double" w:sz="4" w:space="0" w:color="auto"/>
              <w:right w:val="nil"/>
            </w:tcBorders>
          </w:tcPr>
          <w:p w:rsidR="00B76FBF" w:rsidRPr="001B1C88" w:rsidRDefault="00B76FBF" w:rsidP="00BB53E6">
            <w:pPr>
              <w:pStyle w:val="TableHeadingCenter"/>
              <w:rPr>
                <w:ins w:id="196" w:author="Kuei Yuan Chen" w:date="2015-11-13T17:06:00Z"/>
                <w:rFonts w:ascii="Tahoma" w:hAnsi="Tahoma" w:cs="Tahoma"/>
              </w:rPr>
            </w:pPr>
            <w:ins w:id="197" w:author="Kuei Yuan Chen" w:date="2015-11-13T17:06:00Z">
              <w:r w:rsidRPr="001B1C88">
                <w:rPr>
                  <w:rFonts w:ascii="Tahoma" w:hAnsi="Tahoma" w:cs="Tahoma"/>
                </w:rPr>
                <w:t>Name</w:t>
              </w:r>
            </w:ins>
          </w:p>
        </w:tc>
        <w:tc>
          <w:tcPr>
            <w:tcW w:w="517"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198" w:author="Kuei Yuan Chen" w:date="2015-11-13T17:06:00Z"/>
                <w:rFonts w:ascii="Tahoma" w:hAnsi="Tahoma" w:cs="Tahoma"/>
              </w:rPr>
            </w:pPr>
          </w:p>
        </w:tc>
        <w:tc>
          <w:tcPr>
            <w:tcW w:w="1058"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199" w:author="Kuei Yuan Chen" w:date="2015-11-13T17:06:00Z"/>
                <w:rFonts w:ascii="Tahoma" w:hAnsi="Tahoma" w:cs="Tahoma"/>
              </w:rPr>
            </w:pPr>
            <w:ins w:id="200" w:author="Kuei Yuan Chen" w:date="2015-11-13T17:06:00Z">
              <w:r w:rsidRPr="001B1C88">
                <w:rPr>
                  <w:rFonts w:ascii="Tahoma" w:hAnsi="Tahoma" w:cs="Tahoma"/>
                </w:rPr>
                <w:t>Attendance status</w:t>
              </w:r>
            </w:ins>
          </w:p>
        </w:tc>
        <w:tc>
          <w:tcPr>
            <w:tcW w:w="1870" w:type="pct"/>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201" w:author="Kuei Yuan Chen" w:date="2015-11-13T17:06:00Z"/>
                <w:rFonts w:ascii="Tahoma" w:hAnsi="Tahoma" w:cs="Tahoma"/>
              </w:rPr>
            </w:pPr>
            <w:ins w:id="202" w:author="Kuei Yuan Chen" w:date="2015-11-13T17:06:00Z">
              <w:r w:rsidRPr="001B1C88">
                <w:rPr>
                  <w:rFonts w:ascii="Tahoma" w:hAnsi="Tahoma" w:cs="Tahoma"/>
                </w:rPr>
                <w:t>Position</w:t>
              </w:r>
            </w:ins>
          </w:p>
        </w:tc>
        <w:tc>
          <w:tcPr>
            <w:tcW w:w="1014" w:type="pct"/>
            <w:tcBorders>
              <w:top w:val="single" w:sz="12" w:space="0" w:color="auto"/>
              <w:left w:val="nil"/>
              <w:bottom w:val="double" w:sz="4" w:space="0" w:color="auto"/>
            </w:tcBorders>
          </w:tcPr>
          <w:p w:rsidR="00B76FBF" w:rsidRPr="001B1C88" w:rsidRDefault="00B76FBF" w:rsidP="00BB53E6">
            <w:pPr>
              <w:pStyle w:val="TableHeadingCenter"/>
              <w:rPr>
                <w:ins w:id="203" w:author="Kuei Yuan Chen" w:date="2015-11-13T17:06:00Z"/>
                <w:rFonts w:ascii="Tahoma" w:hAnsi="Tahoma" w:cs="Tahoma"/>
                <w:lang w:eastAsia="zh-CN"/>
              </w:rPr>
            </w:pPr>
            <w:ins w:id="204" w:author="Kuei Yuan Chen" w:date="2015-11-13T17:06:00Z">
              <w:r>
                <w:rPr>
                  <w:rFonts w:ascii="Tahoma" w:hAnsi="Tahoma" w:cs="Tahoma" w:hint="eastAsia"/>
                  <w:lang w:eastAsia="zh-CN"/>
                </w:rPr>
                <w:t>Progress</w:t>
              </w:r>
            </w:ins>
          </w:p>
        </w:tc>
      </w:tr>
      <w:tr w:rsidR="00B76FBF" w:rsidRPr="001B1C88" w:rsidTr="00BB53E6">
        <w:trPr>
          <w:ins w:id="205" w:author="Kuei Yuan Chen" w:date="2015-11-13T17:06:00Z"/>
        </w:trPr>
        <w:tc>
          <w:tcPr>
            <w:tcW w:w="1058" w:type="pct"/>
            <w:gridSpan w:val="2"/>
            <w:tcBorders>
              <w:top w:val="nil"/>
              <w:bottom w:val="nil"/>
              <w:right w:val="single" w:sz="6" w:space="0" w:color="auto"/>
            </w:tcBorders>
          </w:tcPr>
          <w:p w:rsidR="00B76FBF" w:rsidRPr="001B1C88" w:rsidRDefault="00B76FBF" w:rsidP="00BB53E6">
            <w:pPr>
              <w:pStyle w:val="Table"/>
              <w:rPr>
                <w:ins w:id="206" w:author="Kuei Yuan Chen" w:date="2015-11-13T17:06:00Z"/>
                <w:rFonts w:ascii="Tahoma" w:hAnsi="Tahoma" w:cs="Tahoma"/>
                <w:lang w:eastAsia="zh-CN"/>
              </w:rPr>
            </w:pPr>
            <w:ins w:id="207" w:author="Kuei Yuan Chen" w:date="2015-11-13T17:06:00Z">
              <w:r>
                <w:rPr>
                  <w:rFonts w:ascii="Tahoma" w:hAnsi="Tahoma" w:cs="Tahoma" w:hint="eastAsia"/>
                  <w:lang w:eastAsia="zh-CN"/>
                </w:rPr>
                <w:t>Andrew</w:t>
              </w:r>
            </w:ins>
          </w:p>
        </w:tc>
        <w:tc>
          <w:tcPr>
            <w:tcW w:w="1058" w:type="pct"/>
            <w:tcBorders>
              <w:top w:val="nil"/>
              <w:bottom w:val="nil"/>
              <w:right w:val="single" w:sz="6" w:space="0" w:color="auto"/>
            </w:tcBorders>
          </w:tcPr>
          <w:p w:rsidR="00B76FBF" w:rsidRPr="001B1C88" w:rsidRDefault="00B76FBF" w:rsidP="00BB53E6">
            <w:pPr>
              <w:pStyle w:val="Table"/>
              <w:rPr>
                <w:ins w:id="208" w:author="Kuei Yuan Chen" w:date="2015-11-13T17:06:00Z"/>
                <w:rFonts w:ascii="Tahoma" w:hAnsi="Tahoma" w:cs="Tahoma"/>
                <w:lang w:eastAsia="zh-CN"/>
              </w:rPr>
            </w:pPr>
            <w:ins w:id="209" w:author="Kuei Yuan Chen" w:date="2015-11-13T17:06:00Z">
              <w:r>
                <w:rPr>
                  <w:rFonts w:ascii="Tahoma" w:hAnsi="Tahoma" w:cs="Tahoma"/>
                  <w:lang w:eastAsia="zh-CN"/>
                </w:rPr>
                <w:t>Y</w:t>
              </w:r>
              <w:r>
                <w:rPr>
                  <w:rFonts w:ascii="Tahoma" w:hAnsi="Tahoma" w:cs="Tahoma" w:hint="eastAsia"/>
                  <w:lang w:eastAsia="zh-CN"/>
                </w:rPr>
                <w:t xml:space="preserve">es </w:t>
              </w:r>
            </w:ins>
          </w:p>
        </w:tc>
        <w:tc>
          <w:tcPr>
            <w:tcW w:w="1870" w:type="pct"/>
            <w:tcBorders>
              <w:top w:val="nil"/>
              <w:left w:val="single" w:sz="6" w:space="0" w:color="auto"/>
              <w:bottom w:val="nil"/>
              <w:right w:val="single" w:sz="6" w:space="0" w:color="auto"/>
            </w:tcBorders>
          </w:tcPr>
          <w:p w:rsidR="00B76FBF" w:rsidRPr="001B1C88" w:rsidRDefault="00B76FBF" w:rsidP="00BB53E6">
            <w:pPr>
              <w:pStyle w:val="Table"/>
              <w:rPr>
                <w:ins w:id="210" w:author="Kuei Yuan Chen" w:date="2015-11-13T17:06:00Z"/>
                <w:rFonts w:ascii="Tahoma" w:hAnsi="Tahoma" w:cs="Tahoma"/>
                <w:lang w:eastAsia="zh-CN"/>
              </w:rPr>
            </w:pPr>
            <w:ins w:id="211" w:author="Kuei Yuan Chen" w:date="2015-11-13T17:06:00Z">
              <w:r>
                <w:rPr>
                  <w:rFonts w:ascii="Tahoma" w:hAnsi="Tahoma" w:cs="Tahoma" w:hint="eastAsia"/>
                  <w:lang w:eastAsia="zh-CN"/>
                </w:rPr>
                <w:t xml:space="preserve">Project Leader </w:t>
              </w:r>
            </w:ins>
          </w:p>
        </w:tc>
        <w:tc>
          <w:tcPr>
            <w:tcW w:w="1014" w:type="pct"/>
            <w:tcBorders>
              <w:top w:val="nil"/>
              <w:left w:val="nil"/>
              <w:bottom w:val="nil"/>
            </w:tcBorders>
          </w:tcPr>
          <w:p w:rsidR="00B76FBF" w:rsidRPr="001B1C88" w:rsidRDefault="00B76FBF" w:rsidP="00BB53E6">
            <w:pPr>
              <w:pStyle w:val="Table"/>
              <w:jc w:val="center"/>
              <w:rPr>
                <w:ins w:id="212" w:author="Kuei Yuan Chen" w:date="2015-11-13T17:06:00Z"/>
                <w:rFonts w:ascii="Tahoma" w:hAnsi="Tahoma" w:cs="Tahoma"/>
                <w:lang w:eastAsia="zh-CN"/>
              </w:rPr>
            </w:pPr>
            <w:ins w:id="213" w:author="Kuei Yuan Chen" w:date="2015-11-13T17:06:00Z">
              <w:r>
                <w:rPr>
                  <w:rFonts w:ascii="Tahoma" w:hAnsi="Tahoma" w:cs="Tahoma" w:hint="eastAsia"/>
                  <w:lang w:eastAsia="zh-CN"/>
                </w:rPr>
                <w:t>10%</w:t>
              </w:r>
            </w:ins>
          </w:p>
        </w:tc>
      </w:tr>
      <w:tr w:rsidR="00B76FBF" w:rsidRPr="001B1C88" w:rsidTr="00BB53E6">
        <w:trPr>
          <w:ins w:id="214" w:author="Kuei Yuan Chen" w:date="2015-11-13T17:06:00Z"/>
        </w:trPr>
        <w:tc>
          <w:tcPr>
            <w:tcW w:w="541" w:type="pct"/>
            <w:tcBorders>
              <w:top w:val="single" w:sz="6" w:space="0" w:color="auto"/>
              <w:bottom w:val="single" w:sz="6" w:space="0" w:color="auto"/>
              <w:right w:val="nil"/>
            </w:tcBorders>
          </w:tcPr>
          <w:p w:rsidR="00B76FBF" w:rsidRPr="001B1C88" w:rsidRDefault="00B76FBF" w:rsidP="00BB53E6">
            <w:pPr>
              <w:pStyle w:val="Table"/>
              <w:rPr>
                <w:ins w:id="215" w:author="Kuei Yuan Chen" w:date="2015-11-13T17:06:00Z"/>
                <w:rFonts w:ascii="Tahoma" w:hAnsi="Tahoma" w:cs="Tahoma"/>
                <w:lang w:eastAsia="zh-CN"/>
              </w:rPr>
            </w:pPr>
            <w:ins w:id="216" w:author="Kuei Yuan Chen" w:date="2015-11-13T17:06:00Z">
              <w:r>
                <w:rPr>
                  <w:rFonts w:ascii="Tahoma" w:hAnsi="Tahoma" w:cs="Tahoma" w:hint="eastAsia"/>
                  <w:lang w:eastAsia="zh-CN"/>
                </w:rPr>
                <w:t>Zach Yu</w:t>
              </w:r>
            </w:ins>
          </w:p>
        </w:tc>
        <w:tc>
          <w:tcPr>
            <w:tcW w:w="517" w:type="pct"/>
            <w:tcBorders>
              <w:top w:val="single" w:sz="6" w:space="0" w:color="auto"/>
              <w:bottom w:val="single" w:sz="6" w:space="0" w:color="auto"/>
              <w:right w:val="single" w:sz="6" w:space="0" w:color="auto"/>
            </w:tcBorders>
          </w:tcPr>
          <w:p w:rsidR="00B76FBF" w:rsidRPr="001B1C88" w:rsidRDefault="00B76FBF" w:rsidP="00BB53E6">
            <w:pPr>
              <w:pStyle w:val="Table"/>
              <w:rPr>
                <w:ins w:id="217" w:author="Kuei Yuan Chen" w:date="2015-11-13T17:06:00Z"/>
                <w:rFonts w:ascii="Tahoma" w:hAnsi="Tahoma" w:cs="Tahoma"/>
              </w:rPr>
            </w:pPr>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218" w:author="Kuei Yuan Chen" w:date="2015-11-13T17:06:00Z"/>
                <w:rFonts w:ascii="Tahoma" w:hAnsi="Tahoma" w:cs="Tahoma"/>
                <w:lang w:eastAsia="zh-CN"/>
              </w:rPr>
            </w:pPr>
            <w:ins w:id="219" w:author="Kuei Yuan Chen" w:date="2015-11-13T17:06:00Z">
              <w:r>
                <w:rPr>
                  <w:rFonts w:ascii="Tahoma" w:hAnsi="Tahoma" w:cs="Tahoma"/>
                  <w:lang w:eastAsia="zh-CN"/>
                </w:rPr>
                <w:t>Y</w:t>
              </w:r>
              <w:r>
                <w:rPr>
                  <w:rFonts w:ascii="Tahoma" w:hAnsi="Tahoma" w:cs="Tahoma" w:hint="eastAsia"/>
                  <w:lang w:eastAsia="zh-CN"/>
                </w:rPr>
                <w:t xml:space="preserve">es </w:t>
              </w:r>
            </w:ins>
          </w:p>
        </w:tc>
        <w:tc>
          <w:tcPr>
            <w:tcW w:w="1870"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220" w:author="Kuei Yuan Chen" w:date="2015-11-13T17:06:00Z"/>
                <w:rFonts w:ascii="Tahoma" w:hAnsi="Tahoma" w:cs="Tahoma"/>
                <w:lang w:eastAsia="zh-CN"/>
              </w:rPr>
            </w:pPr>
            <w:ins w:id="221" w:author="Kuei Yuan Chen" w:date="2015-11-13T17:06:00Z">
              <w:r>
                <w:rPr>
                  <w:rFonts w:ascii="Tahoma" w:hAnsi="Tahoma" w:cs="Tahoma" w:hint="eastAsia"/>
                  <w:lang w:eastAsia="zh-CN"/>
                </w:rPr>
                <w:t xml:space="preserve">Coordinator </w:t>
              </w:r>
            </w:ins>
          </w:p>
        </w:tc>
        <w:tc>
          <w:tcPr>
            <w:tcW w:w="1014" w:type="pct"/>
            <w:tcBorders>
              <w:top w:val="single" w:sz="6" w:space="0" w:color="auto"/>
              <w:left w:val="nil"/>
              <w:bottom w:val="single" w:sz="6" w:space="0" w:color="auto"/>
            </w:tcBorders>
          </w:tcPr>
          <w:p w:rsidR="00B76FBF" w:rsidRPr="001B1C88" w:rsidRDefault="00B76FBF" w:rsidP="00BB53E6">
            <w:pPr>
              <w:pStyle w:val="Table"/>
              <w:jc w:val="center"/>
              <w:rPr>
                <w:ins w:id="222" w:author="Kuei Yuan Chen" w:date="2015-11-13T17:06:00Z"/>
                <w:rFonts w:ascii="Tahoma" w:hAnsi="Tahoma" w:cs="Tahoma"/>
              </w:rPr>
            </w:pPr>
            <w:ins w:id="223" w:author="Kuei Yuan Chen" w:date="2015-11-13T17:06:00Z">
              <w:r>
                <w:rPr>
                  <w:rFonts w:ascii="Tahoma" w:hAnsi="Tahoma" w:cs="Tahoma" w:hint="eastAsia"/>
                  <w:lang w:eastAsia="zh-CN"/>
                </w:rPr>
                <w:t>10%</w:t>
              </w:r>
            </w:ins>
          </w:p>
        </w:tc>
      </w:tr>
      <w:tr w:rsidR="00B76FBF" w:rsidRPr="001B1C88" w:rsidTr="00BB53E6">
        <w:trPr>
          <w:trHeight w:val="174"/>
          <w:ins w:id="224" w:author="Kuei Yuan Chen" w:date="2015-11-13T17:06:00Z"/>
        </w:trPr>
        <w:tc>
          <w:tcPr>
            <w:tcW w:w="1058" w:type="pct"/>
            <w:gridSpan w:val="2"/>
            <w:tcBorders>
              <w:top w:val="single" w:sz="6" w:space="0" w:color="auto"/>
              <w:bottom w:val="single" w:sz="6" w:space="0" w:color="auto"/>
              <w:right w:val="single" w:sz="6" w:space="0" w:color="auto"/>
            </w:tcBorders>
          </w:tcPr>
          <w:p w:rsidR="00B76FBF" w:rsidRPr="001B1C88" w:rsidRDefault="00B76FBF" w:rsidP="00BB53E6">
            <w:pPr>
              <w:pStyle w:val="Table"/>
              <w:rPr>
                <w:ins w:id="225" w:author="Kuei Yuan Chen" w:date="2015-11-13T17:06:00Z"/>
                <w:rFonts w:ascii="Tahoma" w:hAnsi="Tahoma" w:cs="Tahoma"/>
                <w:lang w:eastAsia="zh-CN"/>
              </w:rPr>
            </w:pPr>
            <w:ins w:id="226" w:author="Kuei Yuan Chen" w:date="2015-11-13T17:06:00Z">
              <w:r>
                <w:rPr>
                  <w:rFonts w:ascii="Tahoma" w:hAnsi="Tahoma" w:cs="Tahoma" w:hint="eastAsia"/>
                  <w:lang w:eastAsia="zh-CN"/>
                </w:rPr>
                <w:t>Peter</w:t>
              </w:r>
            </w:ins>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227" w:author="Kuei Yuan Chen" w:date="2015-11-13T17:06:00Z"/>
                <w:rFonts w:ascii="Tahoma" w:hAnsi="Tahoma" w:cs="Tahoma"/>
                <w:lang w:eastAsia="zh-CN"/>
              </w:rPr>
            </w:pPr>
            <w:ins w:id="228" w:author="Kuei Yuan Chen" w:date="2015-11-13T17:06:00Z">
              <w:r>
                <w:rPr>
                  <w:rFonts w:ascii="Tahoma" w:hAnsi="Tahoma" w:cs="Tahoma"/>
                  <w:lang w:eastAsia="zh-CN"/>
                </w:rPr>
                <w:t>Y</w:t>
              </w:r>
              <w:r>
                <w:rPr>
                  <w:rFonts w:ascii="Tahoma" w:hAnsi="Tahoma" w:cs="Tahoma" w:hint="eastAsia"/>
                  <w:lang w:eastAsia="zh-CN"/>
                </w:rPr>
                <w:t xml:space="preserve">es </w:t>
              </w:r>
            </w:ins>
          </w:p>
        </w:tc>
        <w:tc>
          <w:tcPr>
            <w:tcW w:w="1870"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229" w:author="Kuei Yuan Chen" w:date="2015-11-13T17:06:00Z"/>
                <w:rFonts w:ascii="Tahoma" w:hAnsi="Tahoma" w:cs="Tahoma"/>
                <w:lang w:eastAsia="zh-CN"/>
              </w:rPr>
            </w:pPr>
            <w:ins w:id="230" w:author="Kuei Yuan Chen" w:date="2015-11-13T17:06:00Z">
              <w:r>
                <w:rPr>
                  <w:rFonts w:ascii="Tahoma" w:hAnsi="Tahoma" w:cs="Tahoma" w:hint="eastAsia"/>
                  <w:lang w:eastAsia="zh-CN"/>
                </w:rPr>
                <w:t xml:space="preserve">Project Leader  </w:t>
              </w:r>
            </w:ins>
          </w:p>
        </w:tc>
        <w:tc>
          <w:tcPr>
            <w:tcW w:w="1014" w:type="pct"/>
            <w:tcBorders>
              <w:top w:val="single" w:sz="6" w:space="0" w:color="auto"/>
              <w:left w:val="nil"/>
              <w:bottom w:val="single" w:sz="6" w:space="0" w:color="auto"/>
            </w:tcBorders>
          </w:tcPr>
          <w:p w:rsidR="00B76FBF" w:rsidRPr="001B1C88" w:rsidRDefault="00B76FBF" w:rsidP="00BB53E6">
            <w:pPr>
              <w:pStyle w:val="Table"/>
              <w:jc w:val="center"/>
              <w:rPr>
                <w:ins w:id="231" w:author="Kuei Yuan Chen" w:date="2015-11-13T17:06:00Z"/>
                <w:rFonts w:ascii="Tahoma" w:hAnsi="Tahoma" w:cs="Tahoma"/>
              </w:rPr>
            </w:pPr>
            <w:ins w:id="232" w:author="Kuei Yuan Chen" w:date="2015-11-13T17:06:00Z">
              <w:r>
                <w:rPr>
                  <w:rFonts w:ascii="Tahoma" w:hAnsi="Tahoma" w:cs="Tahoma" w:hint="eastAsia"/>
                  <w:lang w:eastAsia="zh-CN"/>
                </w:rPr>
                <w:t>10%</w:t>
              </w:r>
            </w:ins>
          </w:p>
        </w:tc>
      </w:tr>
      <w:tr w:rsidR="00B76FBF" w:rsidRPr="001B1C88" w:rsidTr="00BB53E6">
        <w:trPr>
          <w:ins w:id="233" w:author="Kuei Yuan Chen" w:date="2015-11-13T17:06:00Z"/>
        </w:trPr>
        <w:tc>
          <w:tcPr>
            <w:tcW w:w="541" w:type="pct"/>
            <w:tcBorders>
              <w:top w:val="single" w:sz="6" w:space="0" w:color="auto"/>
              <w:bottom w:val="single" w:sz="6" w:space="0" w:color="auto"/>
              <w:right w:val="nil"/>
            </w:tcBorders>
          </w:tcPr>
          <w:p w:rsidR="00B76FBF" w:rsidRPr="001B1C88" w:rsidRDefault="00B76FBF" w:rsidP="00BB53E6">
            <w:pPr>
              <w:pStyle w:val="Table"/>
              <w:rPr>
                <w:ins w:id="234" w:author="Kuei Yuan Chen" w:date="2015-11-13T17:06:00Z"/>
                <w:rFonts w:ascii="Tahoma" w:hAnsi="Tahoma" w:cs="Tahoma"/>
                <w:lang w:eastAsia="zh-CN"/>
              </w:rPr>
            </w:pPr>
            <w:ins w:id="235" w:author="Kuei Yuan Chen" w:date="2015-11-13T17:06:00Z">
              <w:r>
                <w:rPr>
                  <w:rFonts w:ascii="Tahoma" w:hAnsi="Tahoma" w:cs="Tahoma" w:hint="eastAsia"/>
                  <w:lang w:eastAsia="zh-CN"/>
                </w:rPr>
                <w:t xml:space="preserve">York </w:t>
              </w:r>
            </w:ins>
          </w:p>
        </w:tc>
        <w:tc>
          <w:tcPr>
            <w:tcW w:w="517" w:type="pct"/>
            <w:tcBorders>
              <w:top w:val="single" w:sz="6" w:space="0" w:color="auto"/>
              <w:bottom w:val="single" w:sz="6" w:space="0" w:color="auto"/>
              <w:right w:val="single" w:sz="6" w:space="0" w:color="auto"/>
            </w:tcBorders>
          </w:tcPr>
          <w:p w:rsidR="00B76FBF" w:rsidRPr="001B1C88" w:rsidRDefault="00B76FBF" w:rsidP="00BB53E6">
            <w:pPr>
              <w:pStyle w:val="Table"/>
              <w:rPr>
                <w:ins w:id="236" w:author="Kuei Yuan Chen" w:date="2015-11-13T17:06:00Z"/>
                <w:rFonts w:ascii="Tahoma" w:hAnsi="Tahoma" w:cs="Tahoma"/>
              </w:rPr>
            </w:pPr>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237" w:author="Kuei Yuan Chen" w:date="2015-11-13T17:06:00Z"/>
                <w:rFonts w:ascii="Tahoma" w:hAnsi="Tahoma" w:cs="Tahoma"/>
                <w:lang w:eastAsia="zh-CN"/>
              </w:rPr>
            </w:pPr>
            <w:ins w:id="238" w:author="Kuei Yuan Chen" w:date="2015-11-13T17:06:00Z">
              <w:r>
                <w:rPr>
                  <w:rFonts w:ascii="Tahoma" w:hAnsi="Tahoma" w:cs="Tahoma"/>
                  <w:lang w:eastAsia="zh-CN"/>
                </w:rPr>
                <w:t>Y</w:t>
              </w:r>
              <w:r>
                <w:rPr>
                  <w:rFonts w:ascii="Tahoma" w:hAnsi="Tahoma" w:cs="Tahoma" w:hint="eastAsia"/>
                  <w:lang w:eastAsia="zh-CN"/>
                </w:rPr>
                <w:t xml:space="preserve">es </w:t>
              </w:r>
            </w:ins>
          </w:p>
        </w:tc>
        <w:tc>
          <w:tcPr>
            <w:tcW w:w="1870"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239" w:author="Kuei Yuan Chen" w:date="2015-11-13T17:06:00Z"/>
                <w:rFonts w:ascii="Tahoma" w:hAnsi="Tahoma" w:cs="Tahoma"/>
                <w:lang w:eastAsia="zh-CN"/>
              </w:rPr>
            </w:pPr>
            <w:ins w:id="240" w:author="Kuei Yuan Chen" w:date="2015-11-13T17:06:00Z">
              <w:r>
                <w:rPr>
                  <w:rFonts w:ascii="Tahoma" w:hAnsi="Tahoma" w:cs="Tahoma" w:hint="eastAsia"/>
                  <w:lang w:eastAsia="zh-CN"/>
                </w:rPr>
                <w:t xml:space="preserve">Time Scheduler </w:t>
              </w:r>
            </w:ins>
          </w:p>
        </w:tc>
        <w:tc>
          <w:tcPr>
            <w:tcW w:w="1014" w:type="pct"/>
            <w:tcBorders>
              <w:top w:val="single" w:sz="6" w:space="0" w:color="auto"/>
              <w:left w:val="nil"/>
              <w:bottom w:val="single" w:sz="6" w:space="0" w:color="auto"/>
            </w:tcBorders>
          </w:tcPr>
          <w:p w:rsidR="00B76FBF" w:rsidRPr="001B1C88" w:rsidRDefault="00B76FBF" w:rsidP="00BB53E6">
            <w:pPr>
              <w:pStyle w:val="Table"/>
              <w:jc w:val="center"/>
              <w:rPr>
                <w:ins w:id="241" w:author="Kuei Yuan Chen" w:date="2015-11-13T17:06:00Z"/>
                <w:rFonts w:ascii="Tahoma" w:hAnsi="Tahoma" w:cs="Tahoma"/>
              </w:rPr>
            </w:pPr>
            <w:ins w:id="242" w:author="Kuei Yuan Chen" w:date="2015-11-13T17:06:00Z">
              <w:r>
                <w:rPr>
                  <w:rFonts w:ascii="Tahoma" w:hAnsi="Tahoma" w:cs="Tahoma" w:hint="eastAsia"/>
                  <w:lang w:eastAsia="zh-CN"/>
                </w:rPr>
                <w:t>10%</w:t>
              </w:r>
            </w:ins>
          </w:p>
        </w:tc>
      </w:tr>
    </w:tbl>
    <w:p w:rsidR="00B76FBF" w:rsidRPr="001B1C88" w:rsidRDefault="00B76FBF" w:rsidP="00B76FBF">
      <w:pPr>
        <w:pStyle w:val="Numberedlist21"/>
        <w:tabs>
          <w:tab w:val="num" w:pos="360"/>
        </w:tabs>
        <w:ind w:left="360"/>
        <w:rPr>
          <w:ins w:id="243" w:author="Kuei Yuan Chen" w:date="2015-11-13T17:06:00Z"/>
          <w:rFonts w:ascii="Tahoma" w:hAnsi="Tahoma" w:cs="Tahoma"/>
        </w:rPr>
      </w:pPr>
      <w:ins w:id="244" w:author="Kuei Yuan Chen" w:date="2015-11-13T17:06:00Z">
        <w:r w:rsidRPr="001B1C88">
          <w:rPr>
            <w:rFonts w:ascii="Tahoma" w:hAnsi="Tahoma" w:cs="Tahoma"/>
          </w:rPr>
          <w:t xml:space="preserve">Agenda </w:t>
        </w:r>
      </w:ins>
    </w:p>
    <w:p w:rsidR="00B76FBF" w:rsidRPr="001B1C88" w:rsidRDefault="00B76FBF" w:rsidP="00B76FBF">
      <w:pPr>
        <w:rPr>
          <w:ins w:id="245" w:author="Kuei Yuan Chen" w:date="2015-11-13T17:06: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B76FBF" w:rsidRPr="001B1C88" w:rsidTr="00BB53E6">
        <w:trPr>
          <w:tblHeader/>
          <w:ins w:id="246" w:author="Kuei Yuan Chen" w:date="2015-11-13T17:06:00Z"/>
        </w:trPr>
        <w:tc>
          <w:tcPr>
            <w:tcW w:w="450" w:type="dxa"/>
            <w:tcBorders>
              <w:top w:val="single" w:sz="12" w:space="0" w:color="auto"/>
              <w:bottom w:val="double" w:sz="4" w:space="0" w:color="auto"/>
              <w:right w:val="single" w:sz="6" w:space="0" w:color="auto"/>
            </w:tcBorders>
          </w:tcPr>
          <w:p w:rsidR="00B76FBF" w:rsidRPr="001B1C88" w:rsidRDefault="00B76FBF" w:rsidP="00BB53E6">
            <w:pPr>
              <w:pStyle w:val="TableHeadingCenter"/>
              <w:rPr>
                <w:ins w:id="247" w:author="Kuei Yuan Chen" w:date="2015-11-13T17:06:00Z"/>
                <w:rFonts w:ascii="Tahoma" w:hAnsi="Tahoma" w:cs="Tahoma"/>
              </w:rPr>
            </w:pPr>
            <w:ins w:id="248" w:author="Kuei Yuan Chen" w:date="2015-11-13T17:06:00Z">
              <w:r w:rsidRPr="001B1C88">
                <w:rPr>
                  <w:rFonts w:ascii="Tahoma" w:hAnsi="Tahoma" w:cs="Tahoma"/>
                </w:rPr>
                <w:lastRenderedPageBreak/>
                <w:t>Id</w:t>
              </w:r>
            </w:ins>
          </w:p>
        </w:tc>
        <w:tc>
          <w:tcPr>
            <w:tcW w:w="612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249" w:author="Kuei Yuan Chen" w:date="2015-11-13T17:06:00Z"/>
                <w:rFonts w:ascii="Tahoma" w:hAnsi="Tahoma" w:cs="Tahoma"/>
              </w:rPr>
            </w:pPr>
            <w:ins w:id="250" w:author="Kuei Yuan Chen" w:date="2015-11-13T17:06: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251" w:author="Kuei Yuan Chen" w:date="2015-11-13T17:06:00Z"/>
                <w:rFonts w:ascii="Tahoma" w:hAnsi="Tahoma" w:cs="Tahoma"/>
              </w:rPr>
            </w:pPr>
            <w:ins w:id="252" w:author="Kuei Yuan Chen" w:date="2015-11-13T17:06: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B76FBF" w:rsidRPr="001B1C88" w:rsidRDefault="00B76FBF" w:rsidP="00BB53E6">
            <w:pPr>
              <w:pStyle w:val="TableHeadingCenter"/>
              <w:rPr>
                <w:ins w:id="253" w:author="Kuei Yuan Chen" w:date="2015-11-13T17:06:00Z"/>
                <w:rFonts w:ascii="Tahoma" w:hAnsi="Tahoma" w:cs="Tahoma"/>
              </w:rPr>
            </w:pPr>
            <w:ins w:id="254" w:author="Kuei Yuan Chen" w:date="2015-11-13T17:06:00Z">
              <w:r w:rsidRPr="001B1C88">
                <w:rPr>
                  <w:rFonts w:ascii="Tahoma" w:hAnsi="Tahoma" w:cs="Tahoma"/>
                </w:rPr>
                <w:t>Times</w:t>
              </w:r>
            </w:ins>
          </w:p>
        </w:tc>
      </w:tr>
      <w:tr w:rsidR="00B76FBF" w:rsidRPr="00956461" w:rsidTr="00BB53E6">
        <w:trPr>
          <w:ins w:id="255" w:author="Kuei Yuan Chen" w:date="2015-11-13T17:06: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256" w:author="Kuei Yuan Chen" w:date="2015-11-13T17:06:00Z"/>
                <w:rFonts w:ascii="Tahoma" w:hAnsi="Tahoma" w:cs="Tahoma"/>
                <w:lang w:eastAsia="zh-CN"/>
              </w:rPr>
            </w:pPr>
            <w:ins w:id="257" w:author="Kuei Yuan Chen" w:date="2015-11-13T17:06: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B76FBF" w:rsidRDefault="00B76FBF" w:rsidP="00BB53E6">
            <w:pPr>
              <w:pStyle w:val="Default"/>
              <w:rPr>
                <w:ins w:id="258" w:author="Kuei Yuan Chen" w:date="2015-11-13T17:06:00Z"/>
              </w:rPr>
            </w:pPr>
            <w:ins w:id="259" w:author="Kuei Yuan Chen" w:date="2015-11-13T17:06:00Z">
              <w:r>
                <w:rPr>
                  <w:rFonts w:hint="eastAsia"/>
                </w:rPr>
                <w:t xml:space="preserve">Two Proposal </w:t>
              </w:r>
            </w:ins>
          </w:p>
          <w:tbl>
            <w:tblPr>
              <w:tblW w:w="0" w:type="auto"/>
              <w:tblInd w:w="92" w:type="dxa"/>
              <w:tblBorders>
                <w:top w:val="nil"/>
                <w:left w:val="nil"/>
                <w:bottom w:val="nil"/>
                <w:right w:val="nil"/>
              </w:tblBorders>
              <w:tblLayout w:type="fixed"/>
              <w:tblLook w:val="0000" w:firstRow="0" w:lastRow="0" w:firstColumn="0" w:lastColumn="0" w:noHBand="0" w:noVBand="0"/>
            </w:tblPr>
            <w:tblGrid>
              <w:gridCol w:w="2909"/>
            </w:tblGrid>
            <w:tr w:rsidR="00B76FBF" w:rsidTr="00BB53E6">
              <w:trPr>
                <w:trHeight w:val="224"/>
                <w:ins w:id="260" w:author="Kuei Yuan Chen" w:date="2015-11-13T17:06:00Z"/>
              </w:trPr>
              <w:tc>
                <w:tcPr>
                  <w:tcW w:w="2909" w:type="dxa"/>
                </w:tcPr>
                <w:p w:rsidR="00B76FBF" w:rsidRDefault="00B76FBF" w:rsidP="00BB53E6">
                  <w:pPr>
                    <w:pStyle w:val="Default"/>
                    <w:rPr>
                      <w:ins w:id="261" w:author="Kuei Yuan Chen" w:date="2015-11-13T17:06:00Z"/>
                      <w:sz w:val="22"/>
                      <w:szCs w:val="22"/>
                    </w:rPr>
                  </w:pPr>
                </w:p>
              </w:tc>
            </w:tr>
          </w:tbl>
          <w:p w:rsidR="00B76FBF" w:rsidRPr="0027088C" w:rsidRDefault="00B76FBF" w:rsidP="00BB53E6">
            <w:pPr>
              <w:pStyle w:val="Table"/>
              <w:tabs>
                <w:tab w:val="left" w:pos="5090"/>
              </w:tabs>
              <w:rPr>
                <w:ins w:id="262" w:author="Kuei Yuan Chen" w:date="2015-11-13T17:06:00Z"/>
                <w:rFonts w:ascii="Tahoma" w:hAnsi="Tahoma" w:cs="Tahoma"/>
                <w:lang w:eastAsia="zh-CN"/>
              </w:rPr>
            </w:pPr>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263" w:author="Kuei Yuan Chen" w:date="2015-11-13T17:06:00Z"/>
                <w:rFonts w:ascii="Tahoma" w:hAnsi="Tahoma" w:cs="Tahoma"/>
                <w:lang w:eastAsia="zh-CN"/>
              </w:rPr>
            </w:pPr>
            <w:ins w:id="264" w:author="Kuei Yuan Chen" w:date="2015-11-13T17:06: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B76FBF" w:rsidRDefault="00B76FBF" w:rsidP="00BB53E6">
            <w:pPr>
              <w:pStyle w:val="Table"/>
              <w:rPr>
                <w:ins w:id="265" w:author="Kuei Yuan Chen" w:date="2015-11-13T17:06:00Z"/>
                <w:rFonts w:ascii="Tahoma" w:hAnsi="Tahoma" w:cs="Tahoma"/>
                <w:lang w:eastAsia="zh-CN"/>
              </w:rPr>
            </w:pPr>
            <w:ins w:id="266" w:author="Kuei Yuan Chen" w:date="2015-11-13T17:06: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09-25</w:t>
              </w:r>
            </w:ins>
          </w:p>
          <w:p w:rsidR="00B76FBF" w:rsidRPr="00956461" w:rsidRDefault="00B76FBF" w:rsidP="00BB53E6">
            <w:pPr>
              <w:pStyle w:val="Table"/>
              <w:rPr>
                <w:ins w:id="267" w:author="Kuei Yuan Chen" w:date="2015-11-13T17:06:00Z"/>
                <w:rFonts w:ascii="Tahoma" w:hAnsi="Tahoma" w:cs="Tahoma"/>
                <w:lang w:eastAsia="zh-CN"/>
              </w:rPr>
            </w:pPr>
          </w:p>
        </w:tc>
      </w:tr>
    </w:tbl>
    <w:p w:rsidR="00B76FBF" w:rsidRPr="00956461" w:rsidRDefault="00B76FBF" w:rsidP="00B76FBF">
      <w:pPr>
        <w:pStyle w:val="Numberedlist21"/>
        <w:numPr>
          <w:ilvl w:val="0"/>
          <w:numId w:val="24"/>
        </w:numPr>
        <w:rPr>
          <w:ins w:id="268" w:author="Kuei Yuan Chen" w:date="2015-11-13T17:06:00Z"/>
        </w:rPr>
      </w:pPr>
      <w:ins w:id="269" w:author="Kuei Yuan Chen" w:date="2015-11-13T17:06:00Z">
        <w:r w:rsidRPr="00956461">
          <w:t>Meeting Status Update and Results</w:t>
        </w:r>
      </w:ins>
    </w:p>
    <w:p w:rsidR="00B76FBF" w:rsidRPr="00956461" w:rsidRDefault="00B76FBF" w:rsidP="00B76FBF">
      <w:pPr>
        <w:pStyle w:val="TableTitle"/>
        <w:rPr>
          <w:ins w:id="270" w:author="Kuei Yuan Chen" w:date="2015-11-13T17:06:00Z"/>
          <w:rFonts w:ascii="Tahoma" w:hAnsi="Tahoma" w:cs="Tahoma"/>
        </w:rPr>
      </w:pPr>
      <w:ins w:id="271" w:author="Kuei Yuan Chen" w:date="2015-11-13T17:06: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B76FBF" w:rsidRPr="00956461" w:rsidTr="00BB53E6">
        <w:trPr>
          <w:tblHeader/>
          <w:ins w:id="272" w:author="Kuei Yuan Chen" w:date="2015-11-13T17:06:00Z"/>
        </w:trPr>
        <w:tc>
          <w:tcPr>
            <w:tcW w:w="0" w:type="auto"/>
            <w:tcBorders>
              <w:top w:val="single" w:sz="12" w:space="0" w:color="auto"/>
              <w:left w:val="single" w:sz="12" w:space="0" w:color="auto"/>
              <w:bottom w:val="double" w:sz="4" w:space="0" w:color="auto"/>
              <w:right w:val="single" w:sz="6" w:space="0" w:color="auto"/>
            </w:tcBorders>
          </w:tcPr>
          <w:p w:rsidR="00B76FBF" w:rsidRPr="00956461" w:rsidRDefault="00B76FBF" w:rsidP="00BB53E6">
            <w:pPr>
              <w:pStyle w:val="TableHeading"/>
              <w:rPr>
                <w:ins w:id="273" w:author="Kuei Yuan Chen" w:date="2015-11-13T17:06:00Z"/>
                <w:rFonts w:ascii="Tahoma" w:hAnsi="Tahoma" w:cs="Tahoma"/>
              </w:rPr>
            </w:pPr>
            <w:ins w:id="274" w:author="Kuei Yuan Chen" w:date="2015-11-13T17:06: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275" w:author="Kuei Yuan Chen" w:date="2015-11-13T17:06:00Z"/>
                <w:rFonts w:ascii="Tahoma" w:hAnsi="Tahoma" w:cs="Tahoma"/>
              </w:rPr>
            </w:pPr>
            <w:ins w:id="276" w:author="Kuei Yuan Chen" w:date="2015-11-13T17:06: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277" w:author="Kuei Yuan Chen" w:date="2015-11-13T17:06:00Z"/>
                <w:rFonts w:ascii="Tahoma" w:hAnsi="Tahoma" w:cs="Tahoma"/>
              </w:rPr>
            </w:pPr>
            <w:ins w:id="278" w:author="Kuei Yuan Chen" w:date="2015-11-13T17:06: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B76FBF" w:rsidRPr="00956461" w:rsidRDefault="00B76FBF" w:rsidP="00BB53E6">
            <w:pPr>
              <w:pStyle w:val="TableHeading"/>
              <w:rPr>
                <w:ins w:id="279" w:author="Kuei Yuan Chen" w:date="2015-11-13T17:06:00Z"/>
                <w:rFonts w:ascii="Tahoma" w:hAnsi="Tahoma" w:cs="Tahoma"/>
                <w:lang w:eastAsia="zh-CN"/>
              </w:rPr>
            </w:pPr>
            <w:ins w:id="280" w:author="Kuei Yuan Chen" w:date="2015-11-13T17:06:00Z">
              <w:r>
                <w:rPr>
                  <w:rFonts w:ascii="Tahoma" w:hAnsi="Tahoma" w:cs="Tahoma" w:hint="eastAsia"/>
                  <w:lang w:eastAsia="zh-CN"/>
                </w:rPr>
                <w:t xml:space="preserve">Status &amp; Progress </w:t>
              </w:r>
            </w:ins>
          </w:p>
        </w:tc>
      </w:tr>
      <w:tr w:rsidR="00B76FBF" w:rsidRPr="00956461" w:rsidTr="00BB53E6">
        <w:trPr>
          <w:ins w:id="281" w:author="Kuei Yuan Chen" w:date="2015-11-13T17:06:00Z"/>
        </w:trPr>
        <w:tc>
          <w:tcPr>
            <w:tcW w:w="0" w:type="auto"/>
            <w:tcBorders>
              <w:top w:val="single" w:sz="6" w:space="0" w:color="auto"/>
              <w:left w:val="single" w:sz="12" w:space="0" w:color="auto"/>
              <w:bottom w:val="single" w:sz="6" w:space="0" w:color="auto"/>
              <w:right w:val="single" w:sz="6" w:space="0" w:color="auto"/>
            </w:tcBorders>
          </w:tcPr>
          <w:p w:rsidR="00B76FBF" w:rsidRPr="00956461" w:rsidRDefault="00B76FBF" w:rsidP="00BB53E6">
            <w:pPr>
              <w:pStyle w:val="Table"/>
              <w:rPr>
                <w:ins w:id="282" w:author="Kuei Yuan Chen" w:date="2015-11-13T17:06:00Z"/>
                <w:rFonts w:ascii="Tahoma" w:hAnsi="Tahoma" w:cs="Tahoma"/>
                <w:lang w:eastAsia="zh-CN"/>
              </w:rPr>
            </w:pPr>
            <w:ins w:id="283" w:author="Kuei Yuan Chen" w:date="2015-11-13T17:06: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B76FBF" w:rsidRPr="00653D19" w:rsidRDefault="00B76FBF" w:rsidP="00BB53E6">
            <w:pPr>
              <w:pStyle w:val="Table"/>
              <w:rPr>
                <w:ins w:id="284" w:author="Kuei Yuan Chen" w:date="2015-11-13T17:06:00Z"/>
                <w:rFonts w:ascii="Tahoma" w:hAnsi="Tahoma" w:cs="Tahoma"/>
                <w:lang w:eastAsia="zh-CN"/>
              </w:rPr>
            </w:pPr>
            <w:ins w:id="285" w:author="Kuei Yuan Chen" w:date="2015-11-13T17:06:00Z">
              <w:r>
                <w:rPr>
                  <w:rFonts w:ascii="Tahoma" w:hAnsi="Tahoma" w:cs="Tahoma"/>
                  <w:lang w:eastAsia="zh-CN"/>
                </w:rPr>
                <w:t>R</w:t>
              </w:r>
              <w:r>
                <w:rPr>
                  <w:rFonts w:ascii="Tahoma" w:hAnsi="Tahoma" w:cs="Tahoma" w:hint="eastAsia"/>
                  <w:lang w:eastAsia="zh-CN"/>
                </w:rPr>
                <w:t xml:space="preserve">ead milestone 1 </w:t>
              </w:r>
            </w:ins>
          </w:p>
        </w:tc>
        <w:tc>
          <w:tcPr>
            <w:tcW w:w="2409" w:type="dxa"/>
            <w:tcBorders>
              <w:top w:val="single" w:sz="6" w:space="0" w:color="auto"/>
              <w:left w:val="single" w:sz="6" w:space="0" w:color="auto"/>
              <w:bottom w:val="single" w:sz="6" w:space="0" w:color="auto"/>
              <w:right w:val="single" w:sz="6" w:space="0" w:color="auto"/>
            </w:tcBorders>
          </w:tcPr>
          <w:p w:rsidR="00B76FBF" w:rsidRPr="005E16F3" w:rsidRDefault="00B76FBF" w:rsidP="00BB53E6">
            <w:pPr>
              <w:pStyle w:val="Table"/>
              <w:rPr>
                <w:ins w:id="286" w:author="Kuei Yuan Chen" w:date="2015-11-13T17:06:00Z"/>
                <w:rFonts w:ascii="Tahoma" w:hAnsi="Tahoma" w:cs="Tahoma"/>
                <w:lang w:eastAsia="zh-CN"/>
              </w:rPr>
            </w:pPr>
            <w:ins w:id="287" w:author="Kuei Yuan Chen" w:date="2015-11-13T17:06:00Z">
              <w:r>
                <w:rPr>
                  <w:rFonts w:ascii="Tahoma" w:hAnsi="Tahoma" w:cs="Tahoma" w:hint="eastAsia"/>
                  <w:lang w:eastAsia="zh-CN"/>
                </w:rPr>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288" w:author="Kuei Yuan Chen" w:date="2015-11-13T17:06:00Z"/>
                <w:rFonts w:ascii="Tahoma" w:hAnsi="Tahoma" w:cs="Tahoma"/>
                <w:lang w:eastAsia="zh-CN"/>
              </w:rPr>
            </w:pPr>
            <w:ins w:id="289" w:author="Kuei Yuan Chen" w:date="2015-11-13T17:06:00Z">
              <w:r>
                <w:rPr>
                  <w:rFonts w:ascii="Tahoma" w:hAnsi="Tahoma" w:cs="Tahoma"/>
                  <w:lang w:eastAsia="zh-CN"/>
                </w:rPr>
                <w:t>D</w:t>
              </w:r>
              <w:r>
                <w:rPr>
                  <w:rFonts w:ascii="Tahoma" w:hAnsi="Tahoma" w:cs="Tahoma" w:hint="eastAsia"/>
                  <w:lang w:eastAsia="zh-CN"/>
                </w:rPr>
                <w:t xml:space="preserve">one </w:t>
              </w:r>
            </w:ins>
          </w:p>
        </w:tc>
      </w:tr>
    </w:tbl>
    <w:p w:rsidR="00B76FBF" w:rsidRDefault="00B76FBF" w:rsidP="00B76FBF">
      <w:pPr>
        <w:rPr>
          <w:ins w:id="290" w:author="Kuei Yuan Chen" w:date="2015-11-13T17:06:00Z"/>
          <w:rFonts w:ascii="Tahoma" w:hAnsi="Tahoma" w:cs="Tahoma"/>
          <w:lang w:eastAsia="zh-CN"/>
        </w:rPr>
      </w:pPr>
    </w:p>
    <w:p w:rsidR="00B76FBF" w:rsidRDefault="00B76FBF" w:rsidP="00B76FBF">
      <w:pPr>
        <w:rPr>
          <w:ins w:id="291" w:author="Kuei Yuan Chen" w:date="2015-11-13T17:06:00Z"/>
          <w:rFonts w:ascii="Tahoma" w:hAnsi="Tahoma" w:cs="Tahoma"/>
          <w:lang w:eastAsia="zh-CN"/>
        </w:rPr>
      </w:pPr>
    </w:p>
    <w:p w:rsidR="00B76FBF" w:rsidRDefault="00B76FBF" w:rsidP="00B76FBF">
      <w:pPr>
        <w:rPr>
          <w:ins w:id="292" w:author="Kuei Yuan Chen" w:date="2015-11-13T17:06:00Z"/>
          <w:rFonts w:ascii="Tahoma" w:hAnsi="Tahoma" w:cs="Tahoma"/>
          <w:lang w:eastAsia="zh-CN"/>
        </w:rPr>
      </w:pPr>
    </w:p>
    <w:p w:rsidR="00B76FBF" w:rsidRDefault="00B76FBF" w:rsidP="00B76FBF">
      <w:pPr>
        <w:rPr>
          <w:ins w:id="293" w:author="Kuei Yuan Chen" w:date="2015-11-13T17:06:00Z"/>
          <w:rFonts w:ascii="Tahoma" w:hAnsi="Tahoma" w:cs="Tahoma"/>
          <w:lang w:eastAsia="zh-CN"/>
        </w:rPr>
      </w:pPr>
    </w:p>
    <w:p w:rsidR="00B76FBF" w:rsidRDefault="00B76FBF" w:rsidP="00B76FBF">
      <w:pPr>
        <w:rPr>
          <w:ins w:id="294" w:author="Kuei Yuan Chen" w:date="2015-11-13T17:06:00Z"/>
          <w:rFonts w:ascii="Tahoma" w:hAnsi="Tahoma" w:cs="Tahoma"/>
          <w:lang w:eastAsia="zh-CN"/>
        </w:rPr>
      </w:pPr>
    </w:p>
    <w:p w:rsidR="00B76FBF" w:rsidRDefault="00B76FBF" w:rsidP="00B76FBF">
      <w:pPr>
        <w:rPr>
          <w:ins w:id="295" w:author="Kuei Yuan Chen" w:date="2015-11-13T17:06:00Z"/>
          <w:rFonts w:ascii="Tahoma" w:hAnsi="Tahoma" w:cs="Tahoma"/>
          <w:lang w:eastAsia="zh-CN"/>
        </w:rPr>
      </w:pPr>
    </w:p>
    <w:p w:rsidR="00B76FBF" w:rsidRDefault="00B76FBF" w:rsidP="00B76FBF">
      <w:pPr>
        <w:pStyle w:val="HPTableTitle"/>
        <w:rPr>
          <w:ins w:id="296" w:author="Kuei Yuan Chen" w:date="2015-11-13T17:06:00Z"/>
          <w:rFonts w:ascii="Tahoma" w:hAnsi="Tahoma" w:cs="Tahoma"/>
        </w:rPr>
      </w:pPr>
      <w:ins w:id="297" w:author="Kuei Yuan Chen" w:date="2015-11-13T17:06:00Z">
        <w:r>
          <w:rPr>
            <w:rFonts w:ascii="Tahoma" w:hAnsi="Tahoma" w:cs="Tahoma"/>
          </w:rPr>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B76FBF" w:rsidRPr="006D5472" w:rsidTr="00BB53E6">
        <w:trPr>
          <w:ins w:id="298" w:author="Kuei Yuan Chen" w:date="2015-11-13T17:06:00Z"/>
        </w:trPr>
        <w:tc>
          <w:tcPr>
            <w:tcW w:w="2340" w:type="dxa"/>
          </w:tcPr>
          <w:p w:rsidR="00B76FBF" w:rsidRPr="006D5472" w:rsidRDefault="00B76FBF" w:rsidP="00BB53E6">
            <w:pPr>
              <w:pStyle w:val="TableSmHeadingRight"/>
              <w:ind w:right="320" w:firstLineChars="100" w:firstLine="161"/>
              <w:jc w:val="left"/>
              <w:rPr>
                <w:ins w:id="299" w:author="Kuei Yuan Chen" w:date="2015-11-13T17:06:00Z"/>
                <w:rFonts w:ascii="Tahoma" w:hAnsi="Tahoma" w:cs="Tahoma"/>
              </w:rPr>
            </w:pPr>
            <w:ins w:id="300" w:author="Kuei Yuan Chen" w:date="2015-11-13T17:06:00Z">
              <w:r w:rsidRPr="006D5472">
                <w:rPr>
                  <w:rFonts w:ascii="Tahoma" w:hAnsi="Tahoma" w:cs="Tahoma"/>
                </w:rPr>
                <w:t>Project Name:</w:t>
              </w:r>
            </w:ins>
          </w:p>
        </w:tc>
        <w:tc>
          <w:tcPr>
            <w:tcW w:w="7470" w:type="dxa"/>
            <w:gridSpan w:val="3"/>
          </w:tcPr>
          <w:p w:rsidR="00B76FBF" w:rsidRPr="003C4E3D" w:rsidRDefault="00B76FBF" w:rsidP="00BB53E6">
            <w:pPr>
              <w:pStyle w:val="TableMedium"/>
              <w:rPr>
                <w:ins w:id="301" w:author="Kuei Yuan Chen" w:date="2015-11-13T17:06:00Z"/>
                <w:rFonts w:ascii="Tahoma" w:hAnsi="Tahoma" w:cs="Tahoma"/>
                <w:b/>
              </w:rPr>
            </w:pPr>
            <w:ins w:id="302" w:author="Kuei Yuan Chen" w:date="2015-11-13T17:06:00Z">
              <w:r>
                <w:rPr>
                  <w:rFonts w:ascii="Tahoma" w:hAnsi="Tahoma" w:cs="Tahoma" w:hint="eastAsia"/>
                  <w:b/>
                  <w:lang w:eastAsia="zh-CN"/>
                </w:rPr>
                <w:t>ACIT1630 DB Project</w:t>
              </w:r>
            </w:ins>
          </w:p>
        </w:tc>
      </w:tr>
      <w:tr w:rsidR="00B76FBF" w:rsidRPr="001B1C88" w:rsidTr="00BB53E6">
        <w:trPr>
          <w:gridAfter w:val="2"/>
          <w:wAfter w:w="3690" w:type="dxa"/>
          <w:trHeight w:val="236"/>
          <w:ins w:id="303" w:author="Kuei Yuan Chen" w:date="2015-11-13T17:06:00Z"/>
        </w:trPr>
        <w:tc>
          <w:tcPr>
            <w:tcW w:w="2340" w:type="dxa"/>
          </w:tcPr>
          <w:p w:rsidR="00B76FBF" w:rsidRPr="001B1C88" w:rsidRDefault="00B76FBF" w:rsidP="00BB53E6">
            <w:pPr>
              <w:pStyle w:val="TableSmHeadingRight"/>
              <w:ind w:right="320"/>
              <w:jc w:val="center"/>
              <w:rPr>
                <w:ins w:id="304" w:author="Kuei Yuan Chen" w:date="2015-11-13T17:06:00Z"/>
                <w:rFonts w:ascii="Tahoma" w:hAnsi="Tahoma" w:cs="Tahoma"/>
              </w:rPr>
            </w:pPr>
            <w:ins w:id="305" w:author="Kuei Yuan Chen" w:date="2015-11-13T17:06:00Z">
              <w:r w:rsidRPr="001B1C88">
                <w:rPr>
                  <w:rFonts w:ascii="Tahoma" w:hAnsi="Tahoma" w:cs="Tahoma"/>
                </w:rPr>
                <w:t>Project Manager:</w:t>
              </w:r>
            </w:ins>
          </w:p>
        </w:tc>
        <w:tc>
          <w:tcPr>
            <w:tcW w:w="3780" w:type="dxa"/>
          </w:tcPr>
          <w:p w:rsidR="00B76FBF" w:rsidRPr="001B1C88" w:rsidRDefault="00B76FBF" w:rsidP="00BB53E6">
            <w:pPr>
              <w:pStyle w:val="TableMedium"/>
              <w:rPr>
                <w:ins w:id="306" w:author="Kuei Yuan Chen" w:date="2015-11-13T17:06:00Z"/>
                <w:rFonts w:ascii="Tahoma" w:hAnsi="Tahoma" w:cs="Tahoma"/>
                <w:lang w:eastAsia="zh-CN"/>
              </w:rPr>
            </w:pPr>
            <w:ins w:id="307" w:author="Kuei Yuan Chen" w:date="2015-11-13T17:06:00Z">
              <w:r>
                <w:rPr>
                  <w:rFonts w:ascii="Tahoma" w:hAnsi="Tahoma" w:cs="Tahoma" w:hint="eastAsia"/>
                  <w:lang w:eastAsia="zh-CN"/>
                </w:rPr>
                <w:t>York Liu</w:t>
              </w:r>
            </w:ins>
          </w:p>
        </w:tc>
      </w:tr>
      <w:tr w:rsidR="00B76FBF" w:rsidRPr="00CE4F95" w:rsidTr="00BB53E6">
        <w:trPr>
          <w:trHeight w:val="236"/>
          <w:ins w:id="308" w:author="Kuei Yuan Chen" w:date="2015-11-13T17:06:00Z"/>
        </w:trPr>
        <w:tc>
          <w:tcPr>
            <w:tcW w:w="2340" w:type="dxa"/>
          </w:tcPr>
          <w:p w:rsidR="00B76FBF" w:rsidRPr="00CE4F95" w:rsidRDefault="00B76FBF" w:rsidP="00BB53E6">
            <w:pPr>
              <w:pStyle w:val="TableSmHeadingRight"/>
              <w:ind w:right="320" w:firstLineChars="100" w:firstLine="161"/>
              <w:jc w:val="left"/>
              <w:rPr>
                <w:ins w:id="309" w:author="Kuei Yuan Chen" w:date="2015-11-13T17:06:00Z"/>
                <w:rFonts w:ascii="Tahoma" w:hAnsi="Tahoma" w:cs="Tahoma"/>
              </w:rPr>
            </w:pPr>
            <w:ins w:id="310" w:author="Kuei Yuan Chen" w:date="2015-11-13T17:06:00Z">
              <w:r w:rsidRPr="00CE4F95">
                <w:rPr>
                  <w:rFonts w:ascii="Tahoma" w:hAnsi="Tahoma" w:cs="Tahoma"/>
                </w:rPr>
                <w:t xml:space="preserve">Prepared By:  </w:t>
              </w:r>
            </w:ins>
          </w:p>
        </w:tc>
        <w:tc>
          <w:tcPr>
            <w:tcW w:w="3780" w:type="dxa"/>
          </w:tcPr>
          <w:p w:rsidR="00B76FBF" w:rsidRPr="00CE4F95" w:rsidRDefault="00B76FBF" w:rsidP="00BB53E6">
            <w:pPr>
              <w:pStyle w:val="TableMedium"/>
              <w:rPr>
                <w:ins w:id="311" w:author="Kuei Yuan Chen" w:date="2015-11-13T17:06:00Z"/>
                <w:rFonts w:ascii="Tahoma" w:hAnsi="Tahoma" w:cs="Tahoma"/>
                <w:lang w:eastAsia="zh-CN"/>
              </w:rPr>
            </w:pPr>
            <w:ins w:id="312" w:author="Kuei Yuan Chen" w:date="2015-11-13T17:06:00Z">
              <w:r>
                <w:rPr>
                  <w:rFonts w:ascii="Tahoma" w:hAnsi="Tahoma" w:cs="Tahoma" w:hint="eastAsia"/>
                  <w:lang w:eastAsia="zh-CN"/>
                </w:rPr>
                <w:t>York Liu</w:t>
              </w:r>
            </w:ins>
          </w:p>
        </w:tc>
        <w:tc>
          <w:tcPr>
            <w:tcW w:w="2160" w:type="dxa"/>
          </w:tcPr>
          <w:p w:rsidR="00B76FBF" w:rsidRPr="00CE4F95" w:rsidRDefault="00B76FBF" w:rsidP="00BB53E6">
            <w:pPr>
              <w:pStyle w:val="TableSmHeadingRight"/>
              <w:rPr>
                <w:ins w:id="313" w:author="Kuei Yuan Chen" w:date="2015-11-13T17:06:00Z"/>
                <w:rFonts w:ascii="Tahoma" w:hAnsi="Tahoma" w:cs="Tahoma"/>
              </w:rPr>
            </w:pPr>
          </w:p>
        </w:tc>
        <w:tc>
          <w:tcPr>
            <w:tcW w:w="1530" w:type="dxa"/>
          </w:tcPr>
          <w:p w:rsidR="00B76FBF" w:rsidRPr="00CE4F95" w:rsidRDefault="00B76FBF" w:rsidP="00BB53E6">
            <w:pPr>
              <w:pStyle w:val="TableMedium"/>
              <w:rPr>
                <w:ins w:id="314" w:author="Kuei Yuan Chen" w:date="2015-11-13T17:06:00Z"/>
                <w:rFonts w:ascii="Tahoma" w:hAnsi="Tahoma" w:cs="Tahoma"/>
                <w:lang w:eastAsia="zh-CN"/>
              </w:rPr>
            </w:pPr>
          </w:p>
        </w:tc>
      </w:tr>
    </w:tbl>
    <w:p w:rsidR="00B76FBF" w:rsidRPr="00CE4F95" w:rsidRDefault="00B76FBF" w:rsidP="00B76FBF">
      <w:pPr>
        <w:pStyle w:val="Numberedlist21"/>
        <w:numPr>
          <w:ilvl w:val="0"/>
          <w:numId w:val="0"/>
        </w:numPr>
        <w:rPr>
          <w:ins w:id="315" w:author="Kuei Yuan Chen" w:date="2015-11-13T17:06:00Z"/>
          <w:rFonts w:ascii="Tahoma" w:hAnsi="Tahoma" w:cs="Tahoma"/>
        </w:rPr>
      </w:pPr>
      <w:ins w:id="316" w:author="Kuei Yuan Chen" w:date="2015-11-13T17:06:00Z">
        <w:r>
          <w:rPr>
            <w:rFonts w:ascii="Tahoma" w:hAnsi="Tahoma" w:cs="Tahoma" w:hint="eastAsia"/>
            <w:lang w:eastAsia="zh-CN"/>
          </w:rPr>
          <w:t xml:space="preserve">1. </w:t>
        </w:r>
        <w:r w:rsidRPr="00CE4F95">
          <w:rPr>
            <w:rFonts w:ascii="Tahoma" w:hAnsi="Tahoma" w:cs="Tahoma"/>
          </w:rPr>
          <w:t>Meeting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B76FBF" w:rsidRPr="00CE4F95" w:rsidTr="00BB53E6">
        <w:trPr>
          <w:cantSplit/>
          <w:ins w:id="317" w:author="Kuei Yuan Chen" w:date="2015-11-13T17:06:00Z"/>
        </w:trPr>
        <w:tc>
          <w:tcPr>
            <w:tcW w:w="1620" w:type="dxa"/>
          </w:tcPr>
          <w:p w:rsidR="00B76FBF" w:rsidRPr="00CE4F95" w:rsidRDefault="00B76FBF" w:rsidP="00BB53E6">
            <w:pPr>
              <w:pStyle w:val="TableSmHeadingRight"/>
              <w:rPr>
                <w:ins w:id="318" w:author="Kuei Yuan Chen" w:date="2015-11-13T17:06:00Z"/>
                <w:rFonts w:ascii="Tahoma" w:hAnsi="Tahoma" w:cs="Tahoma"/>
              </w:rPr>
            </w:pPr>
            <w:ins w:id="319" w:author="Kuei Yuan Chen" w:date="2015-11-13T17:06:00Z">
              <w:r w:rsidRPr="00CE4F95">
                <w:rPr>
                  <w:rFonts w:ascii="Tahoma" w:hAnsi="Tahoma" w:cs="Tahoma"/>
                </w:rPr>
                <w:t>Type:</w:t>
              </w:r>
            </w:ins>
          </w:p>
        </w:tc>
        <w:tc>
          <w:tcPr>
            <w:tcW w:w="8190" w:type="dxa"/>
            <w:gridSpan w:val="6"/>
          </w:tcPr>
          <w:p w:rsidR="00B76FBF" w:rsidRPr="00CE4F95" w:rsidRDefault="00B76FBF" w:rsidP="00BB53E6">
            <w:pPr>
              <w:pStyle w:val="Table"/>
              <w:rPr>
                <w:ins w:id="320" w:author="Kuei Yuan Chen" w:date="2015-11-13T17:06:00Z"/>
                <w:rFonts w:ascii="Tahoma" w:hAnsi="Tahoma" w:cs="Tahoma"/>
                <w:lang w:eastAsia="zh-CN"/>
              </w:rPr>
            </w:pPr>
            <w:ins w:id="321" w:author="Kuei Yuan Chen" w:date="2015-11-13T17:06:00Z">
              <w:r>
                <w:rPr>
                  <w:rFonts w:ascii="Tahoma" w:hAnsi="Tahoma" w:cs="Tahoma" w:hint="eastAsia"/>
                  <w:b/>
                  <w:color w:val="00B050"/>
                  <w:lang w:eastAsia="zh-CN"/>
                </w:rPr>
                <w:t>Milestone1</w:t>
              </w:r>
              <w:r w:rsidRPr="00CB219E">
                <w:rPr>
                  <w:rFonts w:ascii="Tahoma" w:hAnsi="Tahoma" w:cs="Tahoma" w:hint="eastAsia"/>
                  <w:b/>
                  <w:color w:val="00B050"/>
                  <w:lang w:eastAsia="zh-CN"/>
                </w:rPr>
                <w:t>- phase 2</w:t>
              </w:r>
            </w:ins>
          </w:p>
        </w:tc>
      </w:tr>
      <w:tr w:rsidR="00B76FBF" w:rsidRPr="00CE4F95" w:rsidTr="00BB53E6">
        <w:trPr>
          <w:cantSplit/>
          <w:ins w:id="322" w:author="Kuei Yuan Chen" w:date="2015-11-13T17:06:00Z"/>
        </w:trPr>
        <w:tc>
          <w:tcPr>
            <w:tcW w:w="1620" w:type="dxa"/>
          </w:tcPr>
          <w:p w:rsidR="00B76FBF" w:rsidRPr="00CE4F95" w:rsidRDefault="00B76FBF" w:rsidP="00BB53E6">
            <w:pPr>
              <w:pStyle w:val="TableSmHeadingRight"/>
              <w:rPr>
                <w:ins w:id="323" w:author="Kuei Yuan Chen" w:date="2015-11-13T17:06:00Z"/>
                <w:rFonts w:ascii="Tahoma" w:hAnsi="Tahoma" w:cs="Tahoma"/>
              </w:rPr>
            </w:pPr>
            <w:ins w:id="324" w:author="Kuei Yuan Chen" w:date="2015-11-13T17:06:00Z">
              <w:r w:rsidRPr="00CE4F95">
                <w:rPr>
                  <w:rFonts w:ascii="Tahoma" w:hAnsi="Tahoma" w:cs="Tahoma"/>
                </w:rPr>
                <w:t>Purpose:</w:t>
              </w:r>
            </w:ins>
          </w:p>
        </w:tc>
        <w:tc>
          <w:tcPr>
            <w:tcW w:w="8190" w:type="dxa"/>
            <w:gridSpan w:val="6"/>
          </w:tcPr>
          <w:p w:rsidR="00B76FBF" w:rsidRPr="00CE4F95" w:rsidRDefault="00B76FBF" w:rsidP="00BB53E6">
            <w:pPr>
              <w:pStyle w:val="Table"/>
              <w:rPr>
                <w:ins w:id="325" w:author="Kuei Yuan Chen" w:date="2015-11-13T17:06:00Z"/>
                <w:rFonts w:ascii="Tahoma" w:hAnsi="Tahoma" w:cs="Tahoma"/>
              </w:rPr>
            </w:pPr>
            <w:ins w:id="326" w:author="Kuei Yuan Chen" w:date="2015-11-13T17:06:00Z">
              <w:r w:rsidRPr="00CE4F95">
                <w:rPr>
                  <w:rFonts w:ascii="Tahoma" w:hAnsi="Tahoma" w:cs="Tahoma"/>
                </w:rPr>
                <w:t>Ongoing information sharing and project status update</w:t>
              </w:r>
            </w:ins>
          </w:p>
        </w:tc>
      </w:tr>
      <w:tr w:rsidR="00B76FBF" w:rsidRPr="00CE4F95" w:rsidTr="00BB53E6">
        <w:trPr>
          <w:ins w:id="327" w:author="Kuei Yuan Chen" w:date="2015-11-13T17:06:00Z"/>
        </w:trPr>
        <w:tc>
          <w:tcPr>
            <w:tcW w:w="1620" w:type="dxa"/>
          </w:tcPr>
          <w:p w:rsidR="00B76FBF" w:rsidRPr="00CE4F95" w:rsidRDefault="00B76FBF" w:rsidP="00BB53E6">
            <w:pPr>
              <w:pStyle w:val="TableSmHeadingRight"/>
              <w:rPr>
                <w:ins w:id="328" w:author="Kuei Yuan Chen" w:date="2015-11-13T17:06:00Z"/>
                <w:rFonts w:ascii="Tahoma" w:hAnsi="Tahoma" w:cs="Tahoma"/>
              </w:rPr>
            </w:pPr>
            <w:ins w:id="329" w:author="Kuei Yuan Chen" w:date="2015-11-13T17:06:00Z">
              <w:r w:rsidRPr="00CE4F95">
                <w:rPr>
                  <w:rFonts w:ascii="Tahoma" w:hAnsi="Tahoma" w:cs="Tahoma"/>
                </w:rPr>
                <w:t>Meeting Date:</w:t>
              </w:r>
            </w:ins>
          </w:p>
        </w:tc>
        <w:tc>
          <w:tcPr>
            <w:tcW w:w="2250" w:type="dxa"/>
          </w:tcPr>
          <w:p w:rsidR="00B76FBF" w:rsidRPr="00CE4F95" w:rsidRDefault="00B76FBF" w:rsidP="00BB53E6">
            <w:pPr>
              <w:pStyle w:val="Table"/>
              <w:rPr>
                <w:ins w:id="330" w:author="Kuei Yuan Chen" w:date="2015-11-13T17:06:00Z"/>
                <w:rFonts w:ascii="Tahoma" w:hAnsi="Tahoma" w:cs="Tahoma"/>
                <w:lang w:eastAsia="zh-CN"/>
              </w:rPr>
            </w:pPr>
            <w:ins w:id="331" w:author="Kuei Yuan Chen" w:date="2015-11-13T17:06: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09-27</w:t>
              </w:r>
            </w:ins>
          </w:p>
        </w:tc>
        <w:tc>
          <w:tcPr>
            <w:tcW w:w="1080" w:type="dxa"/>
          </w:tcPr>
          <w:p w:rsidR="00B76FBF" w:rsidRPr="00CE4F95" w:rsidRDefault="00B76FBF" w:rsidP="00BB53E6">
            <w:pPr>
              <w:pStyle w:val="TableSmHeadingRight"/>
              <w:rPr>
                <w:ins w:id="332" w:author="Kuei Yuan Chen" w:date="2015-11-13T17:06:00Z"/>
                <w:rFonts w:ascii="Tahoma" w:hAnsi="Tahoma" w:cs="Tahoma"/>
              </w:rPr>
            </w:pPr>
            <w:ins w:id="333" w:author="Kuei Yuan Chen" w:date="2015-11-13T17:06:00Z">
              <w:r w:rsidRPr="00CE4F95">
                <w:rPr>
                  <w:rFonts w:ascii="Tahoma" w:hAnsi="Tahoma" w:cs="Tahoma"/>
                </w:rPr>
                <w:t>Start Time:</w:t>
              </w:r>
            </w:ins>
          </w:p>
        </w:tc>
        <w:tc>
          <w:tcPr>
            <w:tcW w:w="1890" w:type="dxa"/>
            <w:gridSpan w:val="2"/>
          </w:tcPr>
          <w:p w:rsidR="00B76FBF" w:rsidRPr="00CE4F95" w:rsidRDefault="00B76FBF" w:rsidP="00BB53E6">
            <w:pPr>
              <w:pStyle w:val="Table"/>
              <w:rPr>
                <w:ins w:id="334" w:author="Kuei Yuan Chen" w:date="2015-11-13T17:06:00Z"/>
                <w:rFonts w:ascii="Tahoma" w:hAnsi="Tahoma" w:cs="Tahoma"/>
              </w:rPr>
            </w:pPr>
            <w:ins w:id="335" w:author="Kuei Yuan Chen" w:date="2015-11-13T17:06:00Z">
              <w:r>
                <w:rPr>
                  <w:rFonts w:ascii="Tahoma" w:hAnsi="Tahoma" w:cs="Tahoma" w:hint="eastAsia"/>
                  <w:lang w:eastAsia="zh-CN"/>
                </w:rPr>
                <w:t>5</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B76FBF" w:rsidRPr="00CE4F95" w:rsidRDefault="00B76FBF" w:rsidP="00BB53E6">
            <w:pPr>
              <w:pStyle w:val="TableSmHeadingRight"/>
              <w:rPr>
                <w:ins w:id="336" w:author="Kuei Yuan Chen" w:date="2015-11-13T17:06:00Z"/>
                <w:rFonts w:ascii="Tahoma" w:hAnsi="Tahoma" w:cs="Tahoma"/>
              </w:rPr>
            </w:pPr>
            <w:ins w:id="337" w:author="Kuei Yuan Chen" w:date="2015-11-13T17:06:00Z">
              <w:r w:rsidRPr="00CE4F95">
                <w:rPr>
                  <w:rFonts w:ascii="Tahoma" w:hAnsi="Tahoma" w:cs="Tahoma"/>
                </w:rPr>
                <w:t>End Time:</w:t>
              </w:r>
            </w:ins>
          </w:p>
        </w:tc>
        <w:tc>
          <w:tcPr>
            <w:tcW w:w="1980" w:type="dxa"/>
          </w:tcPr>
          <w:p w:rsidR="00B76FBF" w:rsidRPr="00CE4F95" w:rsidRDefault="00B76FBF" w:rsidP="00BB53E6">
            <w:pPr>
              <w:pStyle w:val="Table"/>
              <w:rPr>
                <w:ins w:id="338" w:author="Kuei Yuan Chen" w:date="2015-11-13T17:06:00Z"/>
                <w:rFonts w:ascii="Tahoma" w:hAnsi="Tahoma" w:cs="Tahoma"/>
                <w:lang w:eastAsia="zh-CN"/>
              </w:rPr>
            </w:pPr>
            <w:ins w:id="339" w:author="Kuei Yuan Chen" w:date="2015-11-13T17:06:00Z">
              <w:r>
                <w:rPr>
                  <w:rFonts w:ascii="Tahoma" w:hAnsi="Tahoma" w:cs="Tahoma" w:hint="eastAsia"/>
                  <w:lang w:eastAsia="zh-CN"/>
                </w:rPr>
                <w:t>6</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B76FBF" w:rsidRPr="00CE4F95" w:rsidTr="00BB53E6">
        <w:trPr>
          <w:cantSplit/>
          <w:ins w:id="340" w:author="Kuei Yuan Chen" w:date="2015-11-13T17:06:00Z"/>
        </w:trPr>
        <w:tc>
          <w:tcPr>
            <w:tcW w:w="1620" w:type="dxa"/>
          </w:tcPr>
          <w:p w:rsidR="00B76FBF" w:rsidRPr="00CE4F95" w:rsidRDefault="00B76FBF" w:rsidP="00BB53E6">
            <w:pPr>
              <w:pStyle w:val="TableSmHeadingRight"/>
              <w:rPr>
                <w:ins w:id="341" w:author="Kuei Yuan Chen" w:date="2015-11-13T17:06:00Z"/>
                <w:rFonts w:ascii="Tahoma" w:hAnsi="Tahoma" w:cs="Tahoma"/>
              </w:rPr>
            </w:pPr>
            <w:ins w:id="342" w:author="Kuei Yuan Chen" w:date="2015-11-13T17:06:00Z">
              <w:r w:rsidRPr="00CE4F95">
                <w:rPr>
                  <w:rFonts w:ascii="Tahoma" w:hAnsi="Tahoma" w:cs="Tahoma"/>
                </w:rPr>
                <w:t>Meeting Host:</w:t>
              </w:r>
            </w:ins>
          </w:p>
        </w:tc>
        <w:tc>
          <w:tcPr>
            <w:tcW w:w="3330" w:type="dxa"/>
            <w:gridSpan w:val="2"/>
          </w:tcPr>
          <w:p w:rsidR="00B76FBF" w:rsidRPr="00CE4F95" w:rsidRDefault="00B76FBF" w:rsidP="00BB53E6">
            <w:pPr>
              <w:pStyle w:val="Table"/>
              <w:rPr>
                <w:ins w:id="343" w:author="Kuei Yuan Chen" w:date="2015-11-13T17:06:00Z"/>
                <w:rFonts w:ascii="Tahoma" w:hAnsi="Tahoma" w:cs="Tahoma"/>
                <w:lang w:eastAsia="zh-CN"/>
              </w:rPr>
            </w:pPr>
            <w:ins w:id="344" w:author="Kuei Yuan Chen" w:date="2015-11-13T17:06:00Z">
              <w:r>
                <w:rPr>
                  <w:rFonts w:ascii="Tahoma" w:hAnsi="Tahoma" w:cs="Tahoma" w:hint="eastAsia"/>
                  <w:lang w:eastAsia="zh-CN"/>
                </w:rPr>
                <w:t>Zach</w:t>
              </w:r>
            </w:ins>
          </w:p>
        </w:tc>
        <w:tc>
          <w:tcPr>
            <w:tcW w:w="1260" w:type="dxa"/>
          </w:tcPr>
          <w:p w:rsidR="00B76FBF" w:rsidRPr="00CE4F95" w:rsidRDefault="00B76FBF" w:rsidP="00BB53E6">
            <w:pPr>
              <w:pStyle w:val="TableSmHeadingRight"/>
              <w:rPr>
                <w:ins w:id="345" w:author="Kuei Yuan Chen" w:date="2015-11-13T17:06:00Z"/>
                <w:rFonts w:ascii="Tahoma" w:hAnsi="Tahoma" w:cs="Tahoma"/>
              </w:rPr>
            </w:pPr>
            <w:ins w:id="346" w:author="Kuei Yuan Chen" w:date="2015-11-13T17:06:00Z">
              <w:r w:rsidRPr="00CE4F95">
                <w:rPr>
                  <w:rFonts w:ascii="Tahoma" w:hAnsi="Tahoma" w:cs="Tahoma"/>
                </w:rPr>
                <w:t>Location:</w:t>
              </w:r>
            </w:ins>
          </w:p>
        </w:tc>
        <w:tc>
          <w:tcPr>
            <w:tcW w:w="3600" w:type="dxa"/>
            <w:gridSpan w:val="3"/>
          </w:tcPr>
          <w:p w:rsidR="00B76FBF" w:rsidRPr="00CE4F95" w:rsidRDefault="00B76FBF" w:rsidP="00BB53E6">
            <w:pPr>
              <w:pStyle w:val="Table"/>
              <w:rPr>
                <w:ins w:id="347" w:author="Kuei Yuan Chen" w:date="2015-11-13T17:06:00Z"/>
                <w:rFonts w:ascii="Tahoma" w:hAnsi="Tahoma" w:cs="Tahoma"/>
                <w:lang w:eastAsia="zh-CN"/>
              </w:rPr>
            </w:pPr>
            <w:ins w:id="348" w:author="Kuei Yuan Chen" w:date="2015-11-13T17:06:00Z">
              <w:r>
                <w:rPr>
                  <w:rFonts w:ascii="Tahoma" w:hAnsi="Tahoma" w:cs="Tahoma" w:hint="eastAsia"/>
                  <w:lang w:eastAsia="zh-CN"/>
                </w:rPr>
                <w:t>Free table in Second floor SW 1</w:t>
              </w:r>
            </w:ins>
          </w:p>
        </w:tc>
      </w:tr>
      <w:tr w:rsidR="00B76FBF" w:rsidRPr="00CE4F95" w:rsidTr="00BB53E6">
        <w:trPr>
          <w:cantSplit/>
          <w:ins w:id="349" w:author="Kuei Yuan Chen" w:date="2015-11-13T17:06:00Z"/>
        </w:trPr>
        <w:tc>
          <w:tcPr>
            <w:tcW w:w="1620" w:type="dxa"/>
          </w:tcPr>
          <w:p w:rsidR="00B76FBF" w:rsidRPr="00CE4F95" w:rsidRDefault="00B76FBF" w:rsidP="00BB53E6">
            <w:pPr>
              <w:pStyle w:val="TableSmHeadingRight"/>
              <w:rPr>
                <w:ins w:id="350" w:author="Kuei Yuan Chen" w:date="2015-11-13T17:06:00Z"/>
                <w:rFonts w:ascii="Tahoma" w:hAnsi="Tahoma" w:cs="Tahoma"/>
              </w:rPr>
            </w:pPr>
            <w:ins w:id="351" w:author="Kuei Yuan Chen" w:date="2015-11-13T17:06:00Z">
              <w:r w:rsidRPr="00CE4F95">
                <w:rPr>
                  <w:rFonts w:ascii="Tahoma" w:hAnsi="Tahoma" w:cs="Tahoma"/>
                </w:rPr>
                <w:t>Minute Taker:</w:t>
              </w:r>
            </w:ins>
          </w:p>
        </w:tc>
        <w:tc>
          <w:tcPr>
            <w:tcW w:w="3330" w:type="dxa"/>
            <w:gridSpan w:val="2"/>
          </w:tcPr>
          <w:p w:rsidR="00B76FBF" w:rsidRPr="00CE4F95" w:rsidRDefault="00B76FBF" w:rsidP="00BB53E6">
            <w:pPr>
              <w:pStyle w:val="Table"/>
              <w:rPr>
                <w:ins w:id="352" w:author="Kuei Yuan Chen" w:date="2015-11-13T17:06:00Z"/>
                <w:rFonts w:ascii="Tahoma" w:hAnsi="Tahoma" w:cs="Tahoma"/>
                <w:lang w:eastAsia="zh-CN"/>
              </w:rPr>
            </w:pPr>
            <w:ins w:id="353" w:author="Kuei Yuan Chen" w:date="2015-11-13T17:06:00Z">
              <w:r>
                <w:rPr>
                  <w:rFonts w:ascii="Tahoma" w:hAnsi="Tahoma" w:cs="Tahoma" w:hint="eastAsia"/>
                  <w:lang w:eastAsia="zh-CN"/>
                </w:rPr>
                <w:t>York</w:t>
              </w:r>
            </w:ins>
          </w:p>
        </w:tc>
        <w:tc>
          <w:tcPr>
            <w:tcW w:w="1260" w:type="dxa"/>
          </w:tcPr>
          <w:p w:rsidR="00B76FBF" w:rsidRPr="00CE4F95" w:rsidRDefault="00B76FBF" w:rsidP="00BB53E6">
            <w:pPr>
              <w:pStyle w:val="TableSmHeadingRight"/>
              <w:rPr>
                <w:ins w:id="354" w:author="Kuei Yuan Chen" w:date="2015-11-13T17:06:00Z"/>
                <w:rFonts w:ascii="Tahoma" w:hAnsi="Tahoma" w:cs="Tahoma"/>
              </w:rPr>
            </w:pPr>
          </w:p>
        </w:tc>
        <w:tc>
          <w:tcPr>
            <w:tcW w:w="3600" w:type="dxa"/>
            <w:gridSpan w:val="3"/>
          </w:tcPr>
          <w:p w:rsidR="00B76FBF" w:rsidRPr="00CE4F95" w:rsidRDefault="00B76FBF" w:rsidP="00BB53E6">
            <w:pPr>
              <w:pStyle w:val="Table"/>
              <w:rPr>
                <w:ins w:id="355" w:author="Kuei Yuan Chen" w:date="2015-11-13T17:06:00Z"/>
                <w:rFonts w:ascii="Tahoma" w:hAnsi="Tahoma" w:cs="Tahoma"/>
              </w:rPr>
            </w:pPr>
          </w:p>
        </w:tc>
      </w:tr>
    </w:tbl>
    <w:p w:rsidR="00B76FBF" w:rsidRPr="001B1C88" w:rsidRDefault="00B76FBF" w:rsidP="00B76FBF">
      <w:pPr>
        <w:pStyle w:val="Numberedlist21"/>
        <w:numPr>
          <w:ilvl w:val="0"/>
          <w:numId w:val="0"/>
        </w:numPr>
        <w:rPr>
          <w:ins w:id="356" w:author="Kuei Yuan Chen" w:date="2015-11-13T17:06:00Z"/>
          <w:rFonts w:ascii="Tahoma" w:hAnsi="Tahoma" w:cs="Tahoma"/>
        </w:rPr>
      </w:pPr>
      <w:proofErr w:type="gramStart"/>
      <w:ins w:id="357" w:author="Kuei Yuan Chen" w:date="2015-11-13T17:06:00Z">
        <w:r>
          <w:rPr>
            <w:rFonts w:ascii="Tahoma" w:hAnsi="Tahoma" w:cs="Tahoma" w:hint="eastAsia"/>
            <w:lang w:eastAsia="zh-CN"/>
          </w:rPr>
          <w:t>2.</w:t>
        </w:r>
        <w:r w:rsidRPr="001B1C88">
          <w:rPr>
            <w:rFonts w:ascii="Tahoma" w:hAnsi="Tahoma" w:cs="Tahoma"/>
          </w:rPr>
          <w:t>Meeting</w:t>
        </w:r>
        <w:proofErr w:type="gramEnd"/>
        <w:r w:rsidRPr="001B1C88">
          <w:rPr>
            <w:rFonts w:ascii="Tahoma" w:hAnsi="Tahoma" w:cs="Tahoma"/>
          </w:rPr>
          <w:t xml:space="preserve"> Attendees</w:t>
        </w:r>
      </w:ins>
    </w:p>
    <w:tbl>
      <w:tblPr>
        <w:tblW w:w="4946" w:type="pct"/>
        <w:tblInd w:w="10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85"/>
        <w:gridCol w:w="941"/>
        <w:gridCol w:w="1923"/>
        <w:gridCol w:w="3003"/>
        <w:gridCol w:w="2377"/>
      </w:tblGrid>
      <w:tr w:rsidR="00B76FBF" w:rsidRPr="001B1C88" w:rsidTr="00BB53E6">
        <w:trPr>
          <w:tblHeader/>
          <w:ins w:id="358" w:author="Kuei Yuan Chen" w:date="2015-11-13T17:06:00Z"/>
        </w:trPr>
        <w:tc>
          <w:tcPr>
            <w:tcW w:w="533" w:type="pct"/>
            <w:tcBorders>
              <w:top w:val="single" w:sz="12" w:space="0" w:color="auto"/>
              <w:bottom w:val="double" w:sz="4" w:space="0" w:color="auto"/>
              <w:right w:val="nil"/>
            </w:tcBorders>
          </w:tcPr>
          <w:p w:rsidR="00B76FBF" w:rsidRPr="001B1C88" w:rsidRDefault="00B76FBF" w:rsidP="00BB53E6">
            <w:pPr>
              <w:pStyle w:val="TableHeadingCenter"/>
              <w:rPr>
                <w:ins w:id="359" w:author="Kuei Yuan Chen" w:date="2015-11-13T17:06:00Z"/>
                <w:rFonts w:ascii="Tahoma" w:hAnsi="Tahoma" w:cs="Tahoma"/>
              </w:rPr>
            </w:pPr>
            <w:ins w:id="360" w:author="Kuei Yuan Chen" w:date="2015-11-13T17:06:00Z">
              <w:r w:rsidRPr="001B1C88">
                <w:rPr>
                  <w:rFonts w:ascii="Tahoma" w:hAnsi="Tahoma" w:cs="Tahoma"/>
                </w:rPr>
                <w:t>Name</w:t>
              </w:r>
            </w:ins>
          </w:p>
        </w:tc>
        <w:tc>
          <w:tcPr>
            <w:tcW w:w="510"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361" w:author="Kuei Yuan Chen" w:date="2015-11-13T17:06:00Z"/>
                <w:rFonts w:ascii="Tahoma" w:hAnsi="Tahoma" w:cs="Tahoma"/>
              </w:rPr>
            </w:pPr>
          </w:p>
        </w:tc>
        <w:tc>
          <w:tcPr>
            <w:tcW w:w="1042"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362" w:author="Kuei Yuan Chen" w:date="2015-11-13T17:06:00Z"/>
                <w:rFonts w:ascii="Tahoma" w:hAnsi="Tahoma" w:cs="Tahoma"/>
              </w:rPr>
            </w:pPr>
            <w:ins w:id="363" w:author="Kuei Yuan Chen" w:date="2015-11-13T17:06:00Z">
              <w:r w:rsidRPr="001B1C88">
                <w:rPr>
                  <w:rFonts w:ascii="Tahoma" w:hAnsi="Tahoma" w:cs="Tahoma"/>
                </w:rPr>
                <w:t>Attendance status</w:t>
              </w:r>
            </w:ins>
          </w:p>
        </w:tc>
        <w:tc>
          <w:tcPr>
            <w:tcW w:w="1627" w:type="pct"/>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364" w:author="Kuei Yuan Chen" w:date="2015-11-13T17:06:00Z"/>
                <w:rFonts w:ascii="Tahoma" w:hAnsi="Tahoma" w:cs="Tahoma"/>
              </w:rPr>
            </w:pPr>
            <w:ins w:id="365" w:author="Kuei Yuan Chen" w:date="2015-11-13T17:06:00Z">
              <w:r w:rsidRPr="001B1C88">
                <w:rPr>
                  <w:rFonts w:ascii="Tahoma" w:hAnsi="Tahoma" w:cs="Tahoma"/>
                </w:rPr>
                <w:t>Position</w:t>
              </w:r>
            </w:ins>
          </w:p>
        </w:tc>
        <w:tc>
          <w:tcPr>
            <w:tcW w:w="1288" w:type="pct"/>
            <w:tcBorders>
              <w:top w:val="single" w:sz="12" w:space="0" w:color="auto"/>
              <w:left w:val="nil"/>
              <w:bottom w:val="double" w:sz="4" w:space="0" w:color="auto"/>
            </w:tcBorders>
          </w:tcPr>
          <w:p w:rsidR="00B76FBF" w:rsidRPr="001B1C88" w:rsidRDefault="00B76FBF" w:rsidP="00BB53E6">
            <w:pPr>
              <w:pStyle w:val="TableHeadingCenter"/>
              <w:rPr>
                <w:ins w:id="366" w:author="Kuei Yuan Chen" w:date="2015-11-13T17:06:00Z"/>
                <w:rFonts w:ascii="Tahoma" w:hAnsi="Tahoma" w:cs="Tahoma"/>
                <w:lang w:eastAsia="zh-CN"/>
              </w:rPr>
            </w:pPr>
            <w:ins w:id="367" w:author="Kuei Yuan Chen" w:date="2015-11-13T17:06:00Z">
              <w:r>
                <w:rPr>
                  <w:rFonts w:ascii="Tahoma" w:hAnsi="Tahoma" w:cs="Tahoma" w:hint="eastAsia"/>
                  <w:lang w:eastAsia="zh-CN"/>
                </w:rPr>
                <w:t>Progress</w:t>
              </w:r>
            </w:ins>
          </w:p>
        </w:tc>
      </w:tr>
      <w:tr w:rsidR="00B76FBF" w:rsidRPr="001B1C88" w:rsidTr="00BB53E6">
        <w:trPr>
          <w:ins w:id="368" w:author="Kuei Yuan Chen" w:date="2015-11-13T17:06:00Z"/>
        </w:trPr>
        <w:tc>
          <w:tcPr>
            <w:tcW w:w="1043" w:type="pct"/>
            <w:gridSpan w:val="2"/>
            <w:tcBorders>
              <w:top w:val="nil"/>
              <w:bottom w:val="nil"/>
              <w:right w:val="single" w:sz="6" w:space="0" w:color="auto"/>
            </w:tcBorders>
          </w:tcPr>
          <w:p w:rsidR="00B76FBF" w:rsidRPr="001B1C88" w:rsidRDefault="00B76FBF" w:rsidP="00BB53E6">
            <w:pPr>
              <w:pStyle w:val="Table"/>
              <w:rPr>
                <w:ins w:id="369" w:author="Kuei Yuan Chen" w:date="2015-11-13T17:06:00Z"/>
                <w:rFonts w:ascii="Tahoma" w:hAnsi="Tahoma" w:cs="Tahoma"/>
                <w:lang w:eastAsia="zh-CN"/>
              </w:rPr>
            </w:pPr>
            <w:ins w:id="370" w:author="Kuei Yuan Chen" w:date="2015-11-13T17:06:00Z">
              <w:r>
                <w:rPr>
                  <w:rFonts w:ascii="Tahoma" w:hAnsi="Tahoma" w:cs="Tahoma" w:hint="eastAsia"/>
                  <w:lang w:eastAsia="zh-CN"/>
                </w:rPr>
                <w:t>Andrew</w:t>
              </w:r>
            </w:ins>
          </w:p>
        </w:tc>
        <w:tc>
          <w:tcPr>
            <w:tcW w:w="1042" w:type="pct"/>
            <w:tcBorders>
              <w:top w:val="nil"/>
              <w:bottom w:val="nil"/>
              <w:right w:val="single" w:sz="6" w:space="0" w:color="auto"/>
            </w:tcBorders>
          </w:tcPr>
          <w:p w:rsidR="00B76FBF" w:rsidRPr="001B1C88" w:rsidRDefault="00B76FBF" w:rsidP="00BB53E6">
            <w:pPr>
              <w:pStyle w:val="Table"/>
              <w:rPr>
                <w:ins w:id="371" w:author="Kuei Yuan Chen" w:date="2015-11-13T17:06:00Z"/>
                <w:rFonts w:ascii="Tahoma" w:hAnsi="Tahoma" w:cs="Tahoma"/>
                <w:lang w:eastAsia="zh-CN"/>
              </w:rPr>
            </w:pPr>
            <w:ins w:id="372" w:author="Kuei Yuan Chen" w:date="2015-11-13T17:06:00Z">
              <w:r>
                <w:rPr>
                  <w:rFonts w:ascii="Tahoma" w:hAnsi="Tahoma" w:cs="Tahoma"/>
                  <w:lang w:eastAsia="zh-CN"/>
                </w:rPr>
                <w:t>Y</w:t>
              </w:r>
              <w:r>
                <w:rPr>
                  <w:rFonts w:ascii="Tahoma" w:hAnsi="Tahoma" w:cs="Tahoma" w:hint="eastAsia"/>
                  <w:lang w:eastAsia="zh-CN"/>
                </w:rPr>
                <w:t xml:space="preserve">es </w:t>
              </w:r>
            </w:ins>
          </w:p>
        </w:tc>
        <w:tc>
          <w:tcPr>
            <w:tcW w:w="1627" w:type="pct"/>
            <w:tcBorders>
              <w:top w:val="nil"/>
              <w:left w:val="single" w:sz="6" w:space="0" w:color="auto"/>
              <w:bottom w:val="nil"/>
              <w:right w:val="single" w:sz="6" w:space="0" w:color="auto"/>
            </w:tcBorders>
          </w:tcPr>
          <w:p w:rsidR="00B76FBF" w:rsidRPr="001B1C88" w:rsidRDefault="00B76FBF" w:rsidP="00BB53E6">
            <w:pPr>
              <w:pStyle w:val="Table"/>
              <w:rPr>
                <w:ins w:id="373" w:author="Kuei Yuan Chen" w:date="2015-11-13T17:06:00Z"/>
                <w:rFonts w:ascii="Tahoma" w:hAnsi="Tahoma" w:cs="Tahoma"/>
                <w:lang w:eastAsia="zh-CN"/>
              </w:rPr>
            </w:pPr>
            <w:ins w:id="374" w:author="Kuei Yuan Chen" w:date="2015-11-13T17:06:00Z">
              <w:r>
                <w:rPr>
                  <w:rFonts w:ascii="Tahoma" w:hAnsi="Tahoma" w:cs="Tahoma" w:hint="eastAsia"/>
                  <w:lang w:eastAsia="zh-CN"/>
                </w:rPr>
                <w:t xml:space="preserve">Project leader </w:t>
              </w:r>
            </w:ins>
          </w:p>
        </w:tc>
        <w:tc>
          <w:tcPr>
            <w:tcW w:w="1288" w:type="pct"/>
            <w:tcBorders>
              <w:top w:val="nil"/>
              <w:left w:val="nil"/>
              <w:bottom w:val="nil"/>
            </w:tcBorders>
          </w:tcPr>
          <w:p w:rsidR="00B76FBF" w:rsidRPr="001B1C88" w:rsidRDefault="00B76FBF" w:rsidP="00BB53E6">
            <w:pPr>
              <w:pStyle w:val="Table"/>
              <w:jc w:val="center"/>
              <w:rPr>
                <w:ins w:id="375" w:author="Kuei Yuan Chen" w:date="2015-11-13T17:06:00Z"/>
                <w:rFonts w:ascii="Tahoma" w:hAnsi="Tahoma" w:cs="Tahoma"/>
                <w:lang w:eastAsia="zh-CN"/>
              </w:rPr>
            </w:pPr>
            <w:ins w:id="376" w:author="Kuei Yuan Chen" w:date="2015-11-13T17:06:00Z">
              <w:r>
                <w:rPr>
                  <w:rFonts w:ascii="Tahoma" w:hAnsi="Tahoma" w:cs="Tahoma" w:hint="eastAsia"/>
                  <w:lang w:eastAsia="zh-CN"/>
                </w:rPr>
                <w:t>60%</w:t>
              </w:r>
            </w:ins>
          </w:p>
        </w:tc>
      </w:tr>
      <w:tr w:rsidR="00B76FBF" w:rsidRPr="001B1C88" w:rsidTr="00BB53E6">
        <w:trPr>
          <w:ins w:id="377" w:author="Kuei Yuan Chen" w:date="2015-11-13T17:06:00Z"/>
        </w:trPr>
        <w:tc>
          <w:tcPr>
            <w:tcW w:w="533" w:type="pct"/>
            <w:tcBorders>
              <w:top w:val="single" w:sz="6" w:space="0" w:color="auto"/>
              <w:bottom w:val="single" w:sz="6" w:space="0" w:color="auto"/>
              <w:right w:val="nil"/>
            </w:tcBorders>
          </w:tcPr>
          <w:p w:rsidR="00B76FBF" w:rsidRPr="001B1C88" w:rsidRDefault="00B76FBF" w:rsidP="00BB53E6">
            <w:pPr>
              <w:pStyle w:val="Table"/>
              <w:rPr>
                <w:ins w:id="378" w:author="Kuei Yuan Chen" w:date="2015-11-13T17:06:00Z"/>
                <w:rFonts w:ascii="Tahoma" w:hAnsi="Tahoma" w:cs="Tahoma"/>
                <w:lang w:eastAsia="zh-CN"/>
              </w:rPr>
            </w:pPr>
            <w:ins w:id="379" w:author="Kuei Yuan Chen" w:date="2015-11-13T17:06:00Z">
              <w:r>
                <w:rPr>
                  <w:rFonts w:ascii="Tahoma" w:hAnsi="Tahoma" w:cs="Tahoma" w:hint="eastAsia"/>
                  <w:lang w:eastAsia="zh-CN"/>
                </w:rPr>
                <w:t>Zach Yu</w:t>
              </w:r>
            </w:ins>
          </w:p>
        </w:tc>
        <w:tc>
          <w:tcPr>
            <w:tcW w:w="510" w:type="pct"/>
            <w:tcBorders>
              <w:top w:val="single" w:sz="6" w:space="0" w:color="auto"/>
              <w:bottom w:val="single" w:sz="6" w:space="0" w:color="auto"/>
              <w:right w:val="single" w:sz="6" w:space="0" w:color="auto"/>
            </w:tcBorders>
          </w:tcPr>
          <w:p w:rsidR="00B76FBF" w:rsidRPr="001B1C88" w:rsidRDefault="00B76FBF" w:rsidP="00BB53E6">
            <w:pPr>
              <w:pStyle w:val="Table"/>
              <w:rPr>
                <w:ins w:id="380" w:author="Kuei Yuan Chen" w:date="2015-11-13T17:06:00Z"/>
                <w:rFonts w:ascii="Tahoma" w:hAnsi="Tahoma" w:cs="Tahoma"/>
              </w:rPr>
            </w:pPr>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381" w:author="Kuei Yuan Chen" w:date="2015-11-13T17:06:00Z"/>
                <w:rFonts w:ascii="Tahoma" w:hAnsi="Tahoma" w:cs="Tahoma"/>
                <w:lang w:eastAsia="zh-CN"/>
              </w:rPr>
            </w:pPr>
            <w:ins w:id="382" w:author="Kuei Yuan Chen" w:date="2015-11-13T17:06:00Z">
              <w:r>
                <w:rPr>
                  <w:rFonts w:ascii="Tahoma" w:hAnsi="Tahoma" w:cs="Tahoma"/>
                  <w:lang w:eastAsia="zh-CN"/>
                </w:rPr>
                <w:t>Y</w:t>
              </w:r>
              <w:r>
                <w:rPr>
                  <w:rFonts w:ascii="Tahoma" w:hAnsi="Tahoma" w:cs="Tahoma" w:hint="eastAsia"/>
                  <w:lang w:eastAsia="zh-CN"/>
                </w:rPr>
                <w:t xml:space="preserve">es </w:t>
              </w:r>
            </w:ins>
          </w:p>
        </w:tc>
        <w:tc>
          <w:tcPr>
            <w:tcW w:w="1627"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383" w:author="Kuei Yuan Chen" w:date="2015-11-13T17:06:00Z"/>
                <w:rFonts w:ascii="Tahoma" w:hAnsi="Tahoma" w:cs="Tahoma"/>
                <w:lang w:eastAsia="zh-CN"/>
              </w:rPr>
            </w:pPr>
            <w:ins w:id="384" w:author="Kuei Yuan Chen" w:date="2015-11-13T17:06:00Z">
              <w:r>
                <w:rPr>
                  <w:rFonts w:ascii="Tahoma" w:hAnsi="Tahoma" w:cs="Tahoma" w:hint="eastAsia"/>
                  <w:lang w:eastAsia="zh-CN"/>
                </w:rPr>
                <w:t xml:space="preserve">Coordinator </w:t>
              </w:r>
            </w:ins>
          </w:p>
        </w:tc>
        <w:tc>
          <w:tcPr>
            <w:tcW w:w="1288" w:type="pct"/>
            <w:tcBorders>
              <w:top w:val="single" w:sz="6" w:space="0" w:color="auto"/>
              <w:left w:val="nil"/>
              <w:bottom w:val="single" w:sz="6" w:space="0" w:color="auto"/>
            </w:tcBorders>
          </w:tcPr>
          <w:p w:rsidR="00B76FBF" w:rsidRPr="001B1C88" w:rsidRDefault="00B76FBF" w:rsidP="00BB53E6">
            <w:pPr>
              <w:pStyle w:val="Table"/>
              <w:jc w:val="center"/>
              <w:rPr>
                <w:ins w:id="385" w:author="Kuei Yuan Chen" w:date="2015-11-13T17:06:00Z"/>
                <w:rFonts w:ascii="Tahoma" w:hAnsi="Tahoma" w:cs="Tahoma"/>
              </w:rPr>
            </w:pPr>
            <w:ins w:id="386" w:author="Kuei Yuan Chen" w:date="2015-11-13T17:06:00Z">
              <w:r>
                <w:rPr>
                  <w:rFonts w:ascii="Tahoma" w:hAnsi="Tahoma" w:cs="Tahoma" w:hint="eastAsia"/>
                  <w:lang w:eastAsia="zh-CN"/>
                </w:rPr>
                <w:t>60%</w:t>
              </w:r>
            </w:ins>
          </w:p>
        </w:tc>
      </w:tr>
      <w:tr w:rsidR="00B76FBF" w:rsidRPr="001B1C88" w:rsidTr="00BB53E6">
        <w:trPr>
          <w:trHeight w:val="174"/>
          <w:ins w:id="387" w:author="Kuei Yuan Chen" w:date="2015-11-13T17:06:00Z"/>
        </w:trPr>
        <w:tc>
          <w:tcPr>
            <w:tcW w:w="1043" w:type="pct"/>
            <w:gridSpan w:val="2"/>
            <w:tcBorders>
              <w:top w:val="single" w:sz="6" w:space="0" w:color="auto"/>
              <w:bottom w:val="single" w:sz="6" w:space="0" w:color="auto"/>
              <w:right w:val="single" w:sz="6" w:space="0" w:color="auto"/>
            </w:tcBorders>
          </w:tcPr>
          <w:p w:rsidR="00B76FBF" w:rsidRPr="001B1C88" w:rsidRDefault="00B76FBF" w:rsidP="00BB53E6">
            <w:pPr>
              <w:pStyle w:val="Table"/>
              <w:rPr>
                <w:ins w:id="388" w:author="Kuei Yuan Chen" w:date="2015-11-13T17:06:00Z"/>
                <w:rFonts w:ascii="Tahoma" w:hAnsi="Tahoma" w:cs="Tahoma"/>
                <w:lang w:eastAsia="zh-CN"/>
              </w:rPr>
            </w:pPr>
            <w:ins w:id="389" w:author="Kuei Yuan Chen" w:date="2015-11-13T17:06:00Z">
              <w:r>
                <w:rPr>
                  <w:rFonts w:ascii="Tahoma" w:hAnsi="Tahoma" w:cs="Tahoma" w:hint="eastAsia"/>
                  <w:lang w:eastAsia="zh-CN"/>
                </w:rPr>
                <w:t>Peter</w:t>
              </w:r>
            </w:ins>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390" w:author="Kuei Yuan Chen" w:date="2015-11-13T17:06:00Z"/>
                <w:rFonts w:ascii="Tahoma" w:hAnsi="Tahoma" w:cs="Tahoma"/>
                <w:lang w:eastAsia="zh-CN"/>
              </w:rPr>
            </w:pPr>
            <w:ins w:id="391" w:author="Kuei Yuan Chen" w:date="2015-11-13T17:06:00Z">
              <w:r>
                <w:rPr>
                  <w:rFonts w:ascii="Tahoma" w:hAnsi="Tahoma" w:cs="Tahoma"/>
                  <w:lang w:eastAsia="zh-CN"/>
                </w:rPr>
                <w:t>Y</w:t>
              </w:r>
              <w:r>
                <w:rPr>
                  <w:rFonts w:ascii="Tahoma" w:hAnsi="Tahoma" w:cs="Tahoma" w:hint="eastAsia"/>
                  <w:lang w:eastAsia="zh-CN"/>
                </w:rPr>
                <w:t xml:space="preserve">es </w:t>
              </w:r>
            </w:ins>
          </w:p>
        </w:tc>
        <w:tc>
          <w:tcPr>
            <w:tcW w:w="1627"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392" w:author="Kuei Yuan Chen" w:date="2015-11-13T17:06:00Z"/>
                <w:rFonts w:ascii="Tahoma" w:hAnsi="Tahoma" w:cs="Tahoma"/>
                <w:lang w:eastAsia="zh-CN"/>
              </w:rPr>
            </w:pPr>
            <w:ins w:id="393" w:author="Kuei Yuan Chen" w:date="2015-11-13T17:06:00Z">
              <w:r>
                <w:rPr>
                  <w:rFonts w:ascii="Tahoma" w:hAnsi="Tahoma" w:cs="Tahoma"/>
                  <w:lang w:eastAsia="zh-CN"/>
                </w:rPr>
                <w:t>P</w:t>
              </w:r>
              <w:r>
                <w:rPr>
                  <w:rFonts w:ascii="Tahoma" w:hAnsi="Tahoma" w:cs="Tahoma" w:hint="eastAsia"/>
                  <w:lang w:eastAsia="zh-CN"/>
                </w:rPr>
                <w:t xml:space="preserve">roject leader  </w:t>
              </w:r>
            </w:ins>
          </w:p>
        </w:tc>
        <w:tc>
          <w:tcPr>
            <w:tcW w:w="1288" w:type="pct"/>
            <w:tcBorders>
              <w:top w:val="single" w:sz="6" w:space="0" w:color="auto"/>
              <w:left w:val="nil"/>
              <w:bottom w:val="single" w:sz="6" w:space="0" w:color="auto"/>
            </w:tcBorders>
          </w:tcPr>
          <w:p w:rsidR="00B76FBF" w:rsidRPr="001B1C88" w:rsidRDefault="00B76FBF" w:rsidP="00BB53E6">
            <w:pPr>
              <w:pStyle w:val="Table"/>
              <w:jc w:val="center"/>
              <w:rPr>
                <w:ins w:id="394" w:author="Kuei Yuan Chen" w:date="2015-11-13T17:06:00Z"/>
                <w:rFonts w:ascii="Tahoma" w:hAnsi="Tahoma" w:cs="Tahoma"/>
              </w:rPr>
            </w:pPr>
            <w:ins w:id="395" w:author="Kuei Yuan Chen" w:date="2015-11-13T17:06:00Z">
              <w:r>
                <w:rPr>
                  <w:rFonts w:ascii="Tahoma" w:hAnsi="Tahoma" w:cs="Tahoma" w:hint="eastAsia"/>
                  <w:lang w:eastAsia="zh-CN"/>
                </w:rPr>
                <w:t>60%</w:t>
              </w:r>
            </w:ins>
          </w:p>
        </w:tc>
      </w:tr>
      <w:tr w:rsidR="00B76FBF" w:rsidRPr="001B1C88" w:rsidTr="00BB53E6">
        <w:trPr>
          <w:ins w:id="396" w:author="Kuei Yuan Chen" w:date="2015-11-13T17:06:00Z"/>
        </w:trPr>
        <w:tc>
          <w:tcPr>
            <w:tcW w:w="533" w:type="pct"/>
            <w:tcBorders>
              <w:top w:val="single" w:sz="6" w:space="0" w:color="auto"/>
              <w:bottom w:val="single" w:sz="6" w:space="0" w:color="auto"/>
              <w:right w:val="nil"/>
            </w:tcBorders>
          </w:tcPr>
          <w:p w:rsidR="00B76FBF" w:rsidRPr="001B1C88" w:rsidRDefault="00B76FBF" w:rsidP="00BB53E6">
            <w:pPr>
              <w:pStyle w:val="Table"/>
              <w:rPr>
                <w:ins w:id="397" w:author="Kuei Yuan Chen" w:date="2015-11-13T17:06:00Z"/>
                <w:rFonts w:ascii="Tahoma" w:hAnsi="Tahoma" w:cs="Tahoma"/>
                <w:lang w:eastAsia="zh-CN"/>
              </w:rPr>
            </w:pPr>
            <w:ins w:id="398" w:author="Kuei Yuan Chen" w:date="2015-11-13T17:06:00Z">
              <w:r>
                <w:rPr>
                  <w:rFonts w:ascii="Tahoma" w:hAnsi="Tahoma" w:cs="Tahoma" w:hint="eastAsia"/>
                  <w:lang w:eastAsia="zh-CN"/>
                </w:rPr>
                <w:t xml:space="preserve">York </w:t>
              </w:r>
            </w:ins>
          </w:p>
        </w:tc>
        <w:tc>
          <w:tcPr>
            <w:tcW w:w="510" w:type="pct"/>
            <w:tcBorders>
              <w:top w:val="single" w:sz="6" w:space="0" w:color="auto"/>
              <w:bottom w:val="single" w:sz="6" w:space="0" w:color="auto"/>
              <w:right w:val="single" w:sz="6" w:space="0" w:color="auto"/>
            </w:tcBorders>
          </w:tcPr>
          <w:p w:rsidR="00B76FBF" w:rsidRPr="001B1C88" w:rsidRDefault="00B76FBF" w:rsidP="00BB53E6">
            <w:pPr>
              <w:pStyle w:val="Table"/>
              <w:rPr>
                <w:ins w:id="399" w:author="Kuei Yuan Chen" w:date="2015-11-13T17:06:00Z"/>
                <w:rFonts w:ascii="Tahoma" w:hAnsi="Tahoma" w:cs="Tahoma"/>
              </w:rPr>
            </w:pPr>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400" w:author="Kuei Yuan Chen" w:date="2015-11-13T17:06:00Z"/>
                <w:rFonts w:ascii="Tahoma" w:hAnsi="Tahoma" w:cs="Tahoma"/>
                <w:lang w:eastAsia="zh-CN"/>
              </w:rPr>
            </w:pPr>
            <w:ins w:id="401" w:author="Kuei Yuan Chen" w:date="2015-11-13T17:06:00Z">
              <w:r>
                <w:rPr>
                  <w:rFonts w:ascii="Tahoma" w:hAnsi="Tahoma" w:cs="Tahoma"/>
                  <w:lang w:eastAsia="zh-CN"/>
                </w:rPr>
                <w:t>Y</w:t>
              </w:r>
              <w:r>
                <w:rPr>
                  <w:rFonts w:ascii="Tahoma" w:hAnsi="Tahoma" w:cs="Tahoma" w:hint="eastAsia"/>
                  <w:lang w:eastAsia="zh-CN"/>
                </w:rPr>
                <w:t xml:space="preserve">es </w:t>
              </w:r>
            </w:ins>
          </w:p>
        </w:tc>
        <w:tc>
          <w:tcPr>
            <w:tcW w:w="1627"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402" w:author="Kuei Yuan Chen" w:date="2015-11-13T17:06:00Z"/>
                <w:rFonts w:ascii="Tahoma" w:hAnsi="Tahoma" w:cs="Tahoma"/>
                <w:lang w:eastAsia="zh-CN"/>
              </w:rPr>
            </w:pPr>
            <w:ins w:id="403" w:author="Kuei Yuan Chen" w:date="2015-11-13T17:06:00Z">
              <w:r>
                <w:rPr>
                  <w:rFonts w:ascii="Tahoma" w:hAnsi="Tahoma" w:cs="Tahoma" w:hint="eastAsia"/>
                  <w:lang w:eastAsia="zh-CN"/>
                </w:rPr>
                <w:t xml:space="preserve">Time Scheduler </w:t>
              </w:r>
            </w:ins>
          </w:p>
        </w:tc>
        <w:tc>
          <w:tcPr>
            <w:tcW w:w="1288" w:type="pct"/>
            <w:tcBorders>
              <w:top w:val="single" w:sz="6" w:space="0" w:color="auto"/>
              <w:left w:val="nil"/>
              <w:bottom w:val="single" w:sz="6" w:space="0" w:color="auto"/>
            </w:tcBorders>
          </w:tcPr>
          <w:p w:rsidR="00B76FBF" w:rsidRPr="001B1C88" w:rsidRDefault="00B76FBF" w:rsidP="00BB53E6">
            <w:pPr>
              <w:pStyle w:val="Table"/>
              <w:jc w:val="center"/>
              <w:rPr>
                <w:ins w:id="404" w:author="Kuei Yuan Chen" w:date="2015-11-13T17:06:00Z"/>
                <w:rFonts w:ascii="Tahoma" w:hAnsi="Tahoma" w:cs="Tahoma"/>
              </w:rPr>
            </w:pPr>
            <w:ins w:id="405" w:author="Kuei Yuan Chen" w:date="2015-11-13T17:06:00Z">
              <w:r>
                <w:rPr>
                  <w:rFonts w:ascii="Tahoma" w:hAnsi="Tahoma" w:cs="Tahoma" w:hint="eastAsia"/>
                  <w:lang w:eastAsia="zh-CN"/>
                </w:rPr>
                <w:t>60%</w:t>
              </w:r>
            </w:ins>
          </w:p>
        </w:tc>
      </w:tr>
    </w:tbl>
    <w:p w:rsidR="00B76FBF" w:rsidRPr="001B1C88" w:rsidRDefault="00B76FBF" w:rsidP="00B76FBF">
      <w:pPr>
        <w:pStyle w:val="Numberedlist21"/>
        <w:numPr>
          <w:ilvl w:val="0"/>
          <w:numId w:val="0"/>
        </w:numPr>
        <w:ind w:left="360" w:hanging="360"/>
        <w:rPr>
          <w:ins w:id="406" w:author="Kuei Yuan Chen" w:date="2015-11-13T17:06:00Z"/>
          <w:rFonts w:ascii="Tahoma" w:hAnsi="Tahoma" w:cs="Tahoma"/>
        </w:rPr>
      </w:pPr>
      <w:proofErr w:type="gramStart"/>
      <w:ins w:id="407" w:author="Kuei Yuan Chen" w:date="2015-11-13T17:06:00Z">
        <w:r>
          <w:rPr>
            <w:rFonts w:ascii="Tahoma" w:hAnsi="Tahoma" w:cs="Tahoma" w:hint="eastAsia"/>
            <w:lang w:eastAsia="zh-CN"/>
          </w:rPr>
          <w:t>3.</w:t>
        </w:r>
        <w:r w:rsidRPr="001B1C88">
          <w:rPr>
            <w:rFonts w:ascii="Tahoma" w:hAnsi="Tahoma" w:cs="Tahoma"/>
          </w:rPr>
          <w:t>Agenda</w:t>
        </w:r>
        <w:proofErr w:type="gramEnd"/>
        <w:r w:rsidRPr="001B1C88">
          <w:rPr>
            <w:rFonts w:ascii="Tahoma" w:hAnsi="Tahoma" w:cs="Tahoma"/>
          </w:rPr>
          <w:t xml:space="preserve"> </w:t>
        </w:r>
      </w:ins>
    </w:p>
    <w:p w:rsidR="00B76FBF" w:rsidRPr="001B1C88" w:rsidRDefault="00B76FBF" w:rsidP="00B76FBF">
      <w:pPr>
        <w:rPr>
          <w:ins w:id="408" w:author="Kuei Yuan Chen" w:date="2015-11-13T17:06: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B76FBF" w:rsidRPr="001B1C88" w:rsidTr="00BB53E6">
        <w:trPr>
          <w:tblHeader/>
          <w:ins w:id="409" w:author="Kuei Yuan Chen" w:date="2015-11-13T17:06:00Z"/>
        </w:trPr>
        <w:tc>
          <w:tcPr>
            <w:tcW w:w="450" w:type="dxa"/>
            <w:tcBorders>
              <w:top w:val="single" w:sz="12" w:space="0" w:color="auto"/>
              <w:bottom w:val="double" w:sz="4" w:space="0" w:color="auto"/>
              <w:right w:val="single" w:sz="6" w:space="0" w:color="auto"/>
            </w:tcBorders>
          </w:tcPr>
          <w:p w:rsidR="00B76FBF" w:rsidRPr="001B1C88" w:rsidRDefault="00B76FBF" w:rsidP="00BB53E6">
            <w:pPr>
              <w:pStyle w:val="TableHeadingCenter"/>
              <w:rPr>
                <w:ins w:id="410" w:author="Kuei Yuan Chen" w:date="2015-11-13T17:06:00Z"/>
                <w:rFonts w:ascii="Tahoma" w:hAnsi="Tahoma" w:cs="Tahoma"/>
              </w:rPr>
            </w:pPr>
            <w:ins w:id="411" w:author="Kuei Yuan Chen" w:date="2015-11-13T17:06:00Z">
              <w:r w:rsidRPr="001B1C88">
                <w:rPr>
                  <w:rFonts w:ascii="Tahoma" w:hAnsi="Tahoma" w:cs="Tahoma"/>
                </w:rPr>
                <w:lastRenderedPageBreak/>
                <w:t>Id</w:t>
              </w:r>
            </w:ins>
          </w:p>
        </w:tc>
        <w:tc>
          <w:tcPr>
            <w:tcW w:w="612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412" w:author="Kuei Yuan Chen" w:date="2015-11-13T17:06:00Z"/>
                <w:rFonts w:ascii="Tahoma" w:hAnsi="Tahoma" w:cs="Tahoma"/>
              </w:rPr>
            </w:pPr>
            <w:ins w:id="413" w:author="Kuei Yuan Chen" w:date="2015-11-13T17:06: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414" w:author="Kuei Yuan Chen" w:date="2015-11-13T17:06:00Z"/>
                <w:rFonts w:ascii="Tahoma" w:hAnsi="Tahoma" w:cs="Tahoma"/>
              </w:rPr>
            </w:pPr>
            <w:ins w:id="415" w:author="Kuei Yuan Chen" w:date="2015-11-13T17:06: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B76FBF" w:rsidRPr="001B1C88" w:rsidRDefault="00B76FBF" w:rsidP="00BB53E6">
            <w:pPr>
              <w:pStyle w:val="TableHeadingCenter"/>
              <w:rPr>
                <w:ins w:id="416" w:author="Kuei Yuan Chen" w:date="2015-11-13T17:06:00Z"/>
                <w:rFonts w:ascii="Tahoma" w:hAnsi="Tahoma" w:cs="Tahoma"/>
              </w:rPr>
            </w:pPr>
            <w:ins w:id="417" w:author="Kuei Yuan Chen" w:date="2015-11-13T17:06:00Z">
              <w:r w:rsidRPr="001B1C88">
                <w:rPr>
                  <w:rFonts w:ascii="Tahoma" w:hAnsi="Tahoma" w:cs="Tahoma"/>
                </w:rPr>
                <w:t>Time/Status</w:t>
              </w:r>
            </w:ins>
          </w:p>
        </w:tc>
      </w:tr>
      <w:tr w:rsidR="00B76FBF" w:rsidRPr="00956461" w:rsidTr="00BB53E6">
        <w:trPr>
          <w:ins w:id="418" w:author="Kuei Yuan Chen" w:date="2015-11-13T17:06: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419" w:author="Kuei Yuan Chen" w:date="2015-11-13T17:06:00Z"/>
                <w:rFonts w:ascii="Tahoma" w:hAnsi="Tahoma" w:cs="Tahoma"/>
                <w:lang w:eastAsia="zh-CN"/>
              </w:rPr>
            </w:pPr>
            <w:ins w:id="420" w:author="Kuei Yuan Chen" w:date="2015-11-13T17:06: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tabs>
                <w:tab w:val="left" w:pos="5090"/>
              </w:tabs>
              <w:rPr>
                <w:ins w:id="421" w:author="Kuei Yuan Chen" w:date="2015-11-13T17:06:00Z"/>
                <w:rFonts w:ascii="Tahoma" w:hAnsi="Tahoma" w:cs="Tahoma"/>
                <w:lang w:eastAsia="zh-CN"/>
              </w:rPr>
            </w:pPr>
            <w:ins w:id="422" w:author="Kuei Yuan Chen" w:date="2015-11-13T17:06:00Z">
              <w:r>
                <w:rPr>
                  <w:rFonts w:ascii="Tahoma" w:hAnsi="Tahoma" w:cs="Tahoma" w:hint="eastAsia"/>
                  <w:lang w:eastAsia="zh-CN"/>
                </w:rPr>
                <w:t xml:space="preserve">Library system </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423" w:author="Kuei Yuan Chen" w:date="2015-11-13T17:06:00Z"/>
                <w:rFonts w:ascii="Tahoma" w:hAnsi="Tahoma" w:cs="Tahoma"/>
                <w:lang w:eastAsia="zh-CN"/>
              </w:rPr>
            </w:pPr>
            <w:ins w:id="424" w:author="Kuei Yuan Chen" w:date="2015-11-13T17:06:00Z">
              <w:r>
                <w:rPr>
                  <w:rFonts w:ascii="Tahoma" w:hAnsi="Tahoma" w:cs="Tahoma" w:hint="eastAsia"/>
                  <w:lang w:eastAsia="zh-CN"/>
                </w:rPr>
                <w:t xml:space="preserve">Peter  </w:t>
              </w:r>
            </w:ins>
          </w:p>
        </w:tc>
        <w:tc>
          <w:tcPr>
            <w:tcW w:w="1463" w:type="dxa"/>
            <w:tcBorders>
              <w:top w:val="single" w:sz="6" w:space="0" w:color="auto"/>
              <w:left w:val="single" w:sz="6" w:space="0" w:color="auto"/>
              <w:bottom w:val="single" w:sz="6" w:space="0" w:color="auto"/>
            </w:tcBorders>
          </w:tcPr>
          <w:p w:rsidR="00B76FBF" w:rsidRDefault="00B76FBF" w:rsidP="00BB53E6">
            <w:pPr>
              <w:pStyle w:val="Table"/>
              <w:rPr>
                <w:ins w:id="425" w:author="Kuei Yuan Chen" w:date="2015-11-13T17:06:00Z"/>
                <w:rFonts w:ascii="Tahoma" w:hAnsi="Tahoma" w:cs="Tahoma"/>
                <w:lang w:eastAsia="zh-CN"/>
              </w:rPr>
            </w:pPr>
            <w:ins w:id="426" w:author="Kuei Yuan Chen" w:date="2015-11-13T17:06: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09-27</w:t>
              </w:r>
            </w:ins>
          </w:p>
          <w:p w:rsidR="00B76FBF" w:rsidRPr="00956461" w:rsidRDefault="00B76FBF" w:rsidP="00BB53E6">
            <w:pPr>
              <w:pStyle w:val="Table"/>
              <w:rPr>
                <w:ins w:id="427" w:author="Kuei Yuan Chen" w:date="2015-11-13T17:06:00Z"/>
                <w:rFonts w:ascii="Tahoma" w:hAnsi="Tahoma" w:cs="Tahoma"/>
                <w:lang w:eastAsia="zh-CN"/>
              </w:rPr>
            </w:pPr>
          </w:p>
        </w:tc>
      </w:tr>
      <w:tr w:rsidR="00B76FBF" w:rsidRPr="00956461" w:rsidTr="00BB53E6">
        <w:trPr>
          <w:ins w:id="428" w:author="Kuei Yuan Chen" w:date="2015-11-13T17:06: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429" w:author="Kuei Yuan Chen" w:date="2015-11-13T17:06:00Z"/>
                <w:rFonts w:ascii="Tahoma" w:hAnsi="Tahoma" w:cs="Tahoma"/>
                <w:lang w:eastAsia="zh-CN"/>
              </w:rPr>
            </w:pPr>
            <w:ins w:id="430" w:author="Kuei Yuan Chen" w:date="2015-11-13T17:06:00Z">
              <w:r w:rsidRPr="00956461">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431" w:author="Kuei Yuan Chen" w:date="2015-11-13T17:06:00Z"/>
                <w:rFonts w:ascii="Tahoma" w:hAnsi="Tahoma" w:cs="Tahoma"/>
                <w:lang w:eastAsia="zh-CN"/>
              </w:rPr>
            </w:pPr>
            <w:ins w:id="432" w:author="Kuei Yuan Chen" w:date="2015-11-13T17:06:00Z">
              <w:r>
                <w:rPr>
                  <w:rFonts w:ascii="Tahoma" w:hAnsi="Tahoma" w:cs="Tahoma" w:hint="eastAsia"/>
                  <w:lang w:eastAsia="zh-CN"/>
                </w:rPr>
                <w:t xml:space="preserve">POS system </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433" w:author="Kuei Yuan Chen" w:date="2015-11-13T17:06:00Z"/>
                <w:rFonts w:ascii="Tahoma" w:hAnsi="Tahoma" w:cs="Tahoma"/>
                <w:lang w:eastAsia="zh-CN"/>
              </w:rPr>
            </w:pPr>
            <w:ins w:id="434" w:author="Kuei Yuan Chen" w:date="2015-11-13T17:06:00Z">
              <w:r>
                <w:rPr>
                  <w:rFonts w:ascii="Tahoma" w:hAnsi="Tahoma" w:cs="Tahoma" w:hint="eastAsia"/>
                  <w:lang w:eastAsia="zh-CN"/>
                </w:rPr>
                <w:t xml:space="preserve">Andrew  </w:t>
              </w:r>
            </w:ins>
          </w:p>
        </w:tc>
        <w:tc>
          <w:tcPr>
            <w:tcW w:w="1463" w:type="dxa"/>
            <w:tcBorders>
              <w:top w:val="single" w:sz="6" w:space="0" w:color="auto"/>
              <w:left w:val="single" w:sz="6" w:space="0" w:color="auto"/>
              <w:bottom w:val="single" w:sz="6" w:space="0" w:color="auto"/>
            </w:tcBorders>
          </w:tcPr>
          <w:p w:rsidR="00B76FBF" w:rsidRPr="00956461" w:rsidRDefault="00B76FBF" w:rsidP="00BB53E6">
            <w:pPr>
              <w:pStyle w:val="Table"/>
              <w:rPr>
                <w:ins w:id="435" w:author="Kuei Yuan Chen" w:date="2015-11-13T17:06:00Z"/>
                <w:rFonts w:ascii="Tahoma" w:hAnsi="Tahoma" w:cs="Tahoma"/>
                <w:lang w:eastAsia="zh-CN"/>
              </w:rPr>
            </w:pPr>
            <w:ins w:id="436" w:author="Kuei Yuan Chen" w:date="2015-11-13T17:06:00Z">
              <w:r>
                <w:rPr>
                  <w:rFonts w:ascii="Tahoma" w:hAnsi="Tahoma" w:cs="Tahoma" w:hint="eastAsia"/>
                  <w:lang w:eastAsia="zh-CN"/>
                </w:rPr>
                <w:t>2015-09-27</w:t>
              </w:r>
            </w:ins>
          </w:p>
        </w:tc>
      </w:tr>
    </w:tbl>
    <w:p w:rsidR="00B76FBF" w:rsidRPr="00956461" w:rsidRDefault="00B76FBF" w:rsidP="00B76FBF">
      <w:pPr>
        <w:pStyle w:val="Numberedlist21"/>
        <w:numPr>
          <w:ilvl w:val="0"/>
          <w:numId w:val="0"/>
        </w:numPr>
        <w:ind w:left="360" w:hanging="360"/>
        <w:rPr>
          <w:ins w:id="437" w:author="Kuei Yuan Chen" w:date="2015-11-13T17:06:00Z"/>
        </w:rPr>
      </w:pPr>
      <w:proofErr w:type="gramStart"/>
      <w:ins w:id="438" w:author="Kuei Yuan Chen" w:date="2015-11-13T17:06:00Z">
        <w:r>
          <w:rPr>
            <w:rFonts w:hint="eastAsia"/>
            <w:lang w:eastAsia="zh-CN"/>
          </w:rPr>
          <w:t>4.</w:t>
        </w:r>
        <w:r w:rsidRPr="00956461">
          <w:t>Meeting</w:t>
        </w:r>
        <w:proofErr w:type="gramEnd"/>
        <w:r w:rsidRPr="00956461">
          <w:t xml:space="preserve"> Status Update and Results</w:t>
        </w:r>
      </w:ins>
    </w:p>
    <w:p w:rsidR="00B76FBF" w:rsidRPr="00956461" w:rsidRDefault="00B76FBF" w:rsidP="00B76FBF">
      <w:pPr>
        <w:pStyle w:val="TableTitle"/>
        <w:rPr>
          <w:ins w:id="439" w:author="Kuei Yuan Chen" w:date="2015-11-13T17:06:00Z"/>
          <w:rFonts w:ascii="Tahoma" w:hAnsi="Tahoma" w:cs="Tahoma"/>
        </w:rPr>
      </w:pPr>
      <w:ins w:id="440" w:author="Kuei Yuan Chen" w:date="2015-11-13T17:06: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B76FBF" w:rsidRPr="00956461" w:rsidTr="00BB53E6">
        <w:trPr>
          <w:tblHeader/>
          <w:ins w:id="441" w:author="Kuei Yuan Chen" w:date="2015-11-13T17:06:00Z"/>
        </w:trPr>
        <w:tc>
          <w:tcPr>
            <w:tcW w:w="0" w:type="auto"/>
            <w:tcBorders>
              <w:top w:val="single" w:sz="12" w:space="0" w:color="auto"/>
              <w:left w:val="single" w:sz="12" w:space="0" w:color="auto"/>
              <w:bottom w:val="double" w:sz="4" w:space="0" w:color="auto"/>
              <w:right w:val="single" w:sz="6" w:space="0" w:color="auto"/>
            </w:tcBorders>
          </w:tcPr>
          <w:p w:rsidR="00B76FBF" w:rsidRPr="00956461" w:rsidRDefault="00B76FBF" w:rsidP="00BB53E6">
            <w:pPr>
              <w:pStyle w:val="TableHeading"/>
              <w:rPr>
                <w:ins w:id="442" w:author="Kuei Yuan Chen" w:date="2015-11-13T17:06:00Z"/>
                <w:rFonts w:ascii="Tahoma" w:hAnsi="Tahoma" w:cs="Tahoma"/>
              </w:rPr>
            </w:pPr>
            <w:ins w:id="443" w:author="Kuei Yuan Chen" w:date="2015-11-13T17:06: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444" w:author="Kuei Yuan Chen" w:date="2015-11-13T17:06:00Z"/>
                <w:rFonts w:ascii="Tahoma" w:hAnsi="Tahoma" w:cs="Tahoma"/>
              </w:rPr>
            </w:pPr>
            <w:ins w:id="445" w:author="Kuei Yuan Chen" w:date="2015-11-13T17:06: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446" w:author="Kuei Yuan Chen" w:date="2015-11-13T17:06:00Z"/>
                <w:rFonts w:ascii="Tahoma" w:hAnsi="Tahoma" w:cs="Tahoma"/>
              </w:rPr>
            </w:pPr>
            <w:ins w:id="447" w:author="Kuei Yuan Chen" w:date="2015-11-13T17:06: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B76FBF" w:rsidRPr="00956461" w:rsidRDefault="00B76FBF" w:rsidP="00BB53E6">
            <w:pPr>
              <w:pStyle w:val="TableHeading"/>
              <w:rPr>
                <w:ins w:id="448" w:author="Kuei Yuan Chen" w:date="2015-11-13T17:06:00Z"/>
                <w:rFonts w:ascii="Tahoma" w:hAnsi="Tahoma" w:cs="Tahoma"/>
                <w:lang w:eastAsia="zh-CN"/>
              </w:rPr>
            </w:pPr>
            <w:ins w:id="449" w:author="Kuei Yuan Chen" w:date="2015-11-13T17:06:00Z">
              <w:r>
                <w:rPr>
                  <w:rFonts w:ascii="Tahoma" w:hAnsi="Tahoma" w:cs="Tahoma" w:hint="eastAsia"/>
                  <w:lang w:eastAsia="zh-CN"/>
                </w:rPr>
                <w:t>Status &amp; Process</w:t>
              </w:r>
            </w:ins>
          </w:p>
        </w:tc>
      </w:tr>
      <w:tr w:rsidR="00B76FBF" w:rsidRPr="00956461" w:rsidTr="00BB53E6">
        <w:trPr>
          <w:ins w:id="450" w:author="Kuei Yuan Chen" w:date="2015-11-13T17:06:00Z"/>
        </w:trPr>
        <w:tc>
          <w:tcPr>
            <w:tcW w:w="0" w:type="auto"/>
            <w:tcBorders>
              <w:top w:val="single" w:sz="6" w:space="0" w:color="auto"/>
              <w:left w:val="single" w:sz="12" w:space="0" w:color="auto"/>
              <w:bottom w:val="single" w:sz="6" w:space="0" w:color="auto"/>
              <w:right w:val="single" w:sz="6" w:space="0" w:color="auto"/>
            </w:tcBorders>
          </w:tcPr>
          <w:p w:rsidR="00B76FBF" w:rsidRPr="00956461" w:rsidRDefault="00B76FBF" w:rsidP="00BB53E6">
            <w:pPr>
              <w:pStyle w:val="Table"/>
              <w:rPr>
                <w:ins w:id="451" w:author="Kuei Yuan Chen" w:date="2015-11-13T17:06:00Z"/>
                <w:rFonts w:ascii="Tahoma" w:hAnsi="Tahoma" w:cs="Tahoma"/>
                <w:lang w:eastAsia="zh-CN"/>
              </w:rPr>
            </w:pPr>
            <w:ins w:id="452" w:author="Kuei Yuan Chen" w:date="2015-11-13T17:06: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453" w:author="Kuei Yuan Chen" w:date="2015-11-13T17:06:00Z"/>
                <w:rFonts w:ascii="Tahoma" w:hAnsi="Tahoma" w:cs="Tahoma"/>
                <w:lang w:eastAsia="zh-CN"/>
              </w:rPr>
            </w:pPr>
            <w:ins w:id="454" w:author="Kuei Yuan Chen" w:date="2015-11-13T17:06:00Z">
              <w:r>
                <w:rPr>
                  <w:rFonts w:ascii="Tahoma" w:hAnsi="Tahoma" w:cs="Tahoma" w:hint="eastAsia"/>
                  <w:lang w:eastAsia="zh-CN"/>
                </w:rPr>
                <w:t xml:space="preserve">Milestone 1 update </w:t>
              </w:r>
            </w:ins>
          </w:p>
          <w:p w:rsidR="00B76FBF" w:rsidRPr="00653D19" w:rsidRDefault="00B76FBF" w:rsidP="00BB53E6">
            <w:pPr>
              <w:pStyle w:val="Table"/>
              <w:rPr>
                <w:ins w:id="455" w:author="Kuei Yuan Chen" w:date="2015-11-13T17:06:00Z"/>
                <w:rFonts w:ascii="Tahoma" w:hAnsi="Tahoma" w:cs="Tahoma"/>
                <w:lang w:eastAsia="zh-CN"/>
              </w:rPr>
            </w:pPr>
            <w:ins w:id="456" w:author="Kuei Yuan Chen" w:date="2015-11-13T17:06:00Z">
              <w:r>
                <w:rPr>
                  <w:rFonts w:ascii="Tahoma" w:hAnsi="Tahoma" w:cs="Tahoma" w:hint="eastAsia"/>
                  <w:lang w:eastAsia="zh-CN"/>
                </w:rPr>
                <w:t>Two Proposal discussion</w:t>
              </w:r>
            </w:ins>
          </w:p>
        </w:tc>
        <w:tc>
          <w:tcPr>
            <w:tcW w:w="2409" w:type="dxa"/>
            <w:tcBorders>
              <w:top w:val="single" w:sz="6" w:space="0" w:color="auto"/>
              <w:left w:val="single" w:sz="6" w:space="0" w:color="auto"/>
              <w:bottom w:val="single" w:sz="6" w:space="0" w:color="auto"/>
              <w:right w:val="single" w:sz="6" w:space="0" w:color="auto"/>
            </w:tcBorders>
          </w:tcPr>
          <w:p w:rsidR="00B76FBF" w:rsidRPr="005E16F3" w:rsidRDefault="00B76FBF" w:rsidP="00BB53E6">
            <w:pPr>
              <w:pStyle w:val="Table"/>
              <w:rPr>
                <w:ins w:id="457" w:author="Kuei Yuan Chen" w:date="2015-11-13T17:06:00Z"/>
                <w:rFonts w:ascii="Tahoma" w:hAnsi="Tahoma" w:cs="Tahoma"/>
                <w:lang w:eastAsia="zh-CN"/>
              </w:rPr>
            </w:pPr>
            <w:ins w:id="458" w:author="Kuei Yuan Chen" w:date="2015-11-13T17:06:00Z">
              <w:r>
                <w:rPr>
                  <w:rFonts w:ascii="Tahoma" w:hAnsi="Tahoma" w:cs="Tahoma" w:hint="eastAsia"/>
                  <w:lang w:eastAsia="zh-CN"/>
                </w:rPr>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459" w:author="Kuei Yuan Chen" w:date="2015-11-13T17:06:00Z"/>
                <w:rFonts w:ascii="Tahoma" w:hAnsi="Tahoma" w:cs="Tahoma"/>
                <w:lang w:eastAsia="zh-CN"/>
              </w:rPr>
            </w:pPr>
            <w:ins w:id="460" w:author="Kuei Yuan Chen" w:date="2015-11-13T17:06:00Z">
              <w:r>
                <w:rPr>
                  <w:rFonts w:ascii="Tahoma" w:hAnsi="Tahoma" w:cs="Tahoma" w:hint="eastAsia"/>
                  <w:lang w:eastAsia="zh-CN"/>
                </w:rPr>
                <w:t xml:space="preserve">60% finished </w:t>
              </w:r>
            </w:ins>
          </w:p>
        </w:tc>
      </w:tr>
      <w:tr w:rsidR="00B76FBF" w:rsidRPr="00956461" w:rsidTr="00BB53E6">
        <w:trPr>
          <w:ins w:id="461" w:author="Kuei Yuan Chen" w:date="2015-11-13T17:06: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462" w:author="Kuei Yuan Chen" w:date="2015-11-13T17:06:00Z"/>
                <w:rFonts w:ascii="Tahoma" w:hAnsi="Tahoma" w:cs="Tahoma"/>
                <w:lang w:eastAsia="zh-CN"/>
              </w:rPr>
            </w:pPr>
            <w:ins w:id="463" w:author="Kuei Yuan Chen" w:date="2015-11-13T17:06:00Z">
              <w:r>
                <w:rPr>
                  <w:rFonts w:ascii="Tahoma" w:hAnsi="Tahoma" w:cs="Tahoma" w:hint="eastAsia"/>
                  <w:lang w:eastAsia="zh-CN"/>
                </w:rPr>
                <w:t>2</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464" w:author="Kuei Yuan Chen" w:date="2015-11-13T17:06:00Z"/>
                <w:rFonts w:ascii="Tahoma" w:hAnsi="Tahoma" w:cs="Tahoma"/>
                <w:lang w:eastAsia="zh-CN"/>
              </w:rPr>
            </w:pPr>
            <w:ins w:id="465" w:author="Kuei Yuan Chen" w:date="2015-11-13T17:06:00Z">
              <w:r>
                <w:rPr>
                  <w:rFonts w:ascii="Tahoma" w:hAnsi="Tahoma" w:cs="Tahoma" w:hint="eastAsia"/>
                  <w:lang w:eastAsia="zh-CN"/>
                </w:rPr>
                <w:t>First version of POS system and first version of Library system</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466" w:author="Kuei Yuan Chen" w:date="2015-11-13T17:06:00Z"/>
                <w:rFonts w:ascii="Tahoma" w:hAnsi="Tahoma" w:cs="Tahoma"/>
                <w:lang w:eastAsia="zh-CN"/>
              </w:rPr>
            </w:pPr>
            <w:ins w:id="467" w:author="Kuei Yuan Chen" w:date="2015-11-13T17:06:00Z">
              <w:r>
                <w:rPr>
                  <w:rFonts w:ascii="Tahoma" w:hAnsi="Tahoma" w:cs="Tahoma" w:hint="eastAsia"/>
                  <w:lang w:eastAsia="zh-CN"/>
                </w:rPr>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468" w:author="Kuei Yuan Chen" w:date="2015-11-13T17:06:00Z"/>
                <w:rFonts w:ascii="Tahoma" w:hAnsi="Tahoma" w:cs="Tahoma"/>
                <w:lang w:eastAsia="zh-CN"/>
              </w:rPr>
            </w:pPr>
            <w:ins w:id="469" w:author="Kuei Yuan Chen" w:date="2015-11-13T17:06:00Z">
              <w:r>
                <w:rPr>
                  <w:rFonts w:ascii="Tahoma" w:hAnsi="Tahoma" w:cs="Tahoma"/>
                  <w:lang w:eastAsia="zh-CN"/>
                </w:rPr>
                <w:t>I</w:t>
              </w:r>
              <w:r>
                <w:rPr>
                  <w:rFonts w:ascii="Tahoma" w:hAnsi="Tahoma" w:cs="Tahoma" w:hint="eastAsia"/>
                  <w:lang w:eastAsia="zh-CN"/>
                </w:rPr>
                <w:t xml:space="preserve">n process </w:t>
              </w:r>
            </w:ins>
          </w:p>
        </w:tc>
      </w:tr>
    </w:tbl>
    <w:p w:rsidR="00B76FBF" w:rsidRDefault="00B76FBF" w:rsidP="00B76FBF">
      <w:pPr>
        <w:rPr>
          <w:ins w:id="470" w:author="Kuei Yuan Chen" w:date="2015-11-13T17:06:00Z"/>
          <w:rFonts w:ascii="Tahoma" w:hAnsi="Tahoma" w:cs="Tahoma"/>
          <w:lang w:eastAsia="zh-CN"/>
        </w:rPr>
      </w:pPr>
    </w:p>
    <w:p w:rsidR="00B76FBF" w:rsidRDefault="00B76FBF" w:rsidP="00B76FBF">
      <w:pPr>
        <w:rPr>
          <w:ins w:id="471" w:author="Kuei Yuan Chen" w:date="2015-11-13T17:06:00Z"/>
          <w:rFonts w:ascii="Tahoma" w:hAnsi="Tahoma" w:cs="Tahoma"/>
          <w:lang w:eastAsia="zh-CN"/>
        </w:rPr>
      </w:pPr>
    </w:p>
    <w:p w:rsidR="00B76FBF" w:rsidRDefault="00B76FBF" w:rsidP="00B76FBF">
      <w:pPr>
        <w:rPr>
          <w:ins w:id="472" w:author="Kuei Yuan Chen" w:date="2015-11-13T17:06:00Z"/>
          <w:rFonts w:ascii="Tahoma" w:hAnsi="Tahoma" w:cs="Tahoma"/>
          <w:lang w:eastAsia="zh-CN"/>
        </w:rPr>
      </w:pPr>
    </w:p>
    <w:p w:rsidR="00B76FBF" w:rsidRDefault="00B76FBF" w:rsidP="00B76FBF">
      <w:pPr>
        <w:rPr>
          <w:ins w:id="473" w:author="Kuei Yuan Chen" w:date="2015-11-13T17:06:00Z"/>
          <w:rFonts w:ascii="Tahoma" w:hAnsi="Tahoma" w:cs="Tahoma"/>
          <w:lang w:eastAsia="zh-CN"/>
        </w:rPr>
      </w:pPr>
    </w:p>
    <w:p w:rsidR="00B76FBF" w:rsidRDefault="00B76FBF" w:rsidP="00B76FBF">
      <w:pPr>
        <w:rPr>
          <w:ins w:id="474" w:author="Kuei Yuan Chen" w:date="2015-11-13T17:06:00Z"/>
          <w:rFonts w:ascii="Tahoma" w:hAnsi="Tahoma" w:cs="Tahoma"/>
          <w:lang w:eastAsia="zh-CN"/>
        </w:rPr>
      </w:pPr>
    </w:p>
    <w:p w:rsidR="00B76FBF" w:rsidRDefault="00B76FBF" w:rsidP="00B76FBF">
      <w:pPr>
        <w:pStyle w:val="HPTableTitle"/>
        <w:rPr>
          <w:ins w:id="475" w:author="Kuei Yuan Chen" w:date="2015-11-13T17:06:00Z"/>
          <w:rFonts w:ascii="Tahoma" w:hAnsi="Tahoma" w:cs="Tahoma"/>
        </w:rPr>
      </w:pPr>
      <w:ins w:id="476" w:author="Kuei Yuan Chen" w:date="2015-11-13T17:06:00Z">
        <w:r>
          <w:rPr>
            <w:rFonts w:ascii="Tahoma" w:hAnsi="Tahoma" w:cs="Tahoma"/>
          </w:rPr>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B76FBF" w:rsidRPr="006D5472" w:rsidTr="00BB53E6">
        <w:trPr>
          <w:ins w:id="477" w:author="Kuei Yuan Chen" w:date="2015-11-13T17:06:00Z"/>
        </w:trPr>
        <w:tc>
          <w:tcPr>
            <w:tcW w:w="2340" w:type="dxa"/>
          </w:tcPr>
          <w:p w:rsidR="00B76FBF" w:rsidRPr="006D5472" w:rsidRDefault="00B76FBF" w:rsidP="00BB53E6">
            <w:pPr>
              <w:pStyle w:val="TableSmHeadingRight"/>
              <w:ind w:right="320" w:firstLineChars="100" w:firstLine="161"/>
              <w:jc w:val="left"/>
              <w:rPr>
                <w:ins w:id="478" w:author="Kuei Yuan Chen" w:date="2015-11-13T17:06:00Z"/>
                <w:rFonts w:ascii="Tahoma" w:hAnsi="Tahoma" w:cs="Tahoma"/>
              </w:rPr>
            </w:pPr>
            <w:ins w:id="479" w:author="Kuei Yuan Chen" w:date="2015-11-13T17:06:00Z">
              <w:r w:rsidRPr="006D5472">
                <w:rPr>
                  <w:rFonts w:ascii="Tahoma" w:hAnsi="Tahoma" w:cs="Tahoma"/>
                </w:rPr>
                <w:t>Project Name:</w:t>
              </w:r>
            </w:ins>
          </w:p>
        </w:tc>
        <w:tc>
          <w:tcPr>
            <w:tcW w:w="7470" w:type="dxa"/>
            <w:gridSpan w:val="3"/>
          </w:tcPr>
          <w:p w:rsidR="00B76FBF" w:rsidRPr="003C4E3D" w:rsidRDefault="00B76FBF" w:rsidP="00BB53E6">
            <w:pPr>
              <w:pStyle w:val="TableMedium"/>
              <w:rPr>
                <w:ins w:id="480" w:author="Kuei Yuan Chen" w:date="2015-11-13T17:06:00Z"/>
                <w:rFonts w:ascii="Tahoma" w:hAnsi="Tahoma" w:cs="Tahoma"/>
                <w:b/>
              </w:rPr>
            </w:pPr>
            <w:ins w:id="481" w:author="Kuei Yuan Chen" w:date="2015-11-13T17:06:00Z">
              <w:r>
                <w:rPr>
                  <w:rFonts w:ascii="Tahoma" w:hAnsi="Tahoma" w:cs="Tahoma" w:hint="eastAsia"/>
                  <w:b/>
                  <w:lang w:eastAsia="zh-CN"/>
                </w:rPr>
                <w:t>ACIT1630 DB Project</w:t>
              </w:r>
            </w:ins>
          </w:p>
        </w:tc>
      </w:tr>
      <w:tr w:rsidR="00B76FBF" w:rsidRPr="001B1C88" w:rsidTr="00BB53E6">
        <w:trPr>
          <w:gridAfter w:val="2"/>
          <w:wAfter w:w="3690" w:type="dxa"/>
          <w:trHeight w:val="236"/>
          <w:ins w:id="482" w:author="Kuei Yuan Chen" w:date="2015-11-13T17:06:00Z"/>
        </w:trPr>
        <w:tc>
          <w:tcPr>
            <w:tcW w:w="2340" w:type="dxa"/>
          </w:tcPr>
          <w:p w:rsidR="00B76FBF" w:rsidRPr="001B1C88" w:rsidRDefault="00B76FBF" w:rsidP="00BB53E6">
            <w:pPr>
              <w:pStyle w:val="TableSmHeadingRight"/>
              <w:ind w:right="320"/>
              <w:jc w:val="center"/>
              <w:rPr>
                <w:ins w:id="483" w:author="Kuei Yuan Chen" w:date="2015-11-13T17:06:00Z"/>
                <w:rFonts w:ascii="Tahoma" w:hAnsi="Tahoma" w:cs="Tahoma"/>
              </w:rPr>
            </w:pPr>
            <w:ins w:id="484" w:author="Kuei Yuan Chen" w:date="2015-11-13T17:06:00Z">
              <w:r w:rsidRPr="001B1C88">
                <w:rPr>
                  <w:rFonts w:ascii="Tahoma" w:hAnsi="Tahoma" w:cs="Tahoma"/>
                </w:rPr>
                <w:t>Project Manager:</w:t>
              </w:r>
            </w:ins>
          </w:p>
        </w:tc>
        <w:tc>
          <w:tcPr>
            <w:tcW w:w="3780" w:type="dxa"/>
          </w:tcPr>
          <w:p w:rsidR="00B76FBF" w:rsidRPr="001B1C88" w:rsidRDefault="00B76FBF" w:rsidP="00BB53E6">
            <w:pPr>
              <w:pStyle w:val="TableMedium"/>
              <w:rPr>
                <w:ins w:id="485" w:author="Kuei Yuan Chen" w:date="2015-11-13T17:06:00Z"/>
                <w:rFonts w:ascii="Tahoma" w:hAnsi="Tahoma" w:cs="Tahoma"/>
                <w:lang w:eastAsia="zh-CN"/>
              </w:rPr>
            </w:pPr>
            <w:ins w:id="486" w:author="Kuei Yuan Chen" w:date="2015-11-13T17:06:00Z">
              <w:r>
                <w:rPr>
                  <w:rFonts w:ascii="Tahoma" w:hAnsi="Tahoma" w:cs="Tahoma" w:hint="eastAsia"/>
                  <w:lang w:eastAsia="zh-CN"/>
                </w:rPr>
                <w:t>York Liu</w:t>
              </w:r>
            </w:ins>
          </w:p>
        </w:tc>
      </w:tr>
      <w:tr w:rsidR="00B76FBF" w:rsidRPr="00CE4F95" w:rsidTr="00BB53E6">
        <w:trPr>
          <w:trHeight w:val="236"/>
          <w:ins w:id="487" w:author="Kuei Yuan Chen" w:date="2015-11-13T17:06:00Z"/>
        </w:trPr>
        <w:tc>
          <w:tcPr>
            <w:tcW w:w="2340" w:type="dxa"/>
          </w:tcPr>
          <w:p w:rsidR="00B76FBF" w:rsidRPr="00CE4F95" w:rsidRDefault="00B76FBF" w:rsidP="00BB53E6">
            <w:pPr>
              <w:pStyle w:val="TableSmHeadingRight"/>
              <w:ind w:right="320" w:firstLineChars="100" w:firstLine="161"/>
              <w:jc w:val="left"/>
              <w:rPr>
                <w:ins w:id="488" w:author="Kuei Yuan Chen" w:date="2015-11-13T17:06:00Z"/>
                <w:rFonts w:ascii="Tahoma" w:hAnsi="Tahoma" w:cs="Tahoma"/>
              </w:rPr>
            </w:pPr>
            <w:ins w:id="489" w:author="Kuei Yuan Chen" w:date="2015-11-13T17:06:00Z">
              <w:r w:rsidRPr="00CE4F95">
                <w:rPr>
                  <w:rFonts w:ascii="Tahoma" w:hAnsi="Tahoma" w:cs="Tahoma"/>
                </w:rPr>
                <w:t xml:space="preserve">Prepared By:  </w:t>
              </w:r>
            </w:ins>
          </w:p>
        </w:tc>
        <w:tc>
          <w:tcPr>
            <w:tcW w:w="3780" w:type="dxa"/>
          </w:tcPr>
          <w:p w:rsidR="00B76FBF" w:rsidRPr="00CE4F95" w:rsidRDefault="00B76FBF" w:rsidP="00BB53E6">
            <w:pPr>
              <w:pStyle w:val="TableMedium"/>
              <w:rPr>
                <w:ins w:id="490" w:author="Kuei Yuan Chen" w:date="2015-11-13T17:06:00Z"/>
                <w:rFonts w:ascii="Tahoma" w:hAnsi="Tahoma" w:cs="Tahoma"/>
                <w:lang w:eastAsia="zh-CN"/>
              </w:rPr>
            </w:pPr>
            <w:ins w:id="491" w:author="Kuei Yuan Chen" w:date="2015-11-13T17:06:00Z">
              <w:r>
                <w:rPr>
                  <w:rFonts w:ascii="Tahoma" w:hAnsi="Tahoma" w:cs="Tahoma" w:hint="eastAsia"/>
                  <w:lang w:eastAsia="zh-CN"/>
                </w:rPr>
                <w:t>York Liu</w:t>
              </w:r>
            </w:ins>
          </w:p>
        </w:tc>
        <w:tc>
          <w:tcPr>
            <w:tcW w:w="2160" w:type="dxa"/>
          </w:tcPr>
          <w:p w:rsidR="00B76FBF" w:rsidRPr="00CE4F95" w:rsidRDefault="00B76FBF" w:rsidP="00BB53E6">
            <w:pPr>
              <w:pStyle w:val="TableSmHeadingRight"/>
              <w:rPr>
                <w:ins w:id="492" w:author="Kuei Yuan Chen" w:date="2015-11-13T17:06:00Z"/>
                <w:rFonts w:ascii="Tahoma" w:hAnsi="Tahoma" w:cs="Tahoma"/>
              </w:rPr>
            </w:pPr>
          </w:p>
        </w:tc>
        <w:tc>
          <w:tcPr>
            <w:tcW w:w="1530" w:type="dxa"/>
          </w:tcPr>
          <w:p w:rsidR="00B76FBF" w:rsidRPr="00CE4F95" w:rsidRDefault="00B76FBF" w:rsidP="00BB53E6">
            <w:pPr>
              <w:pStyle w:val="TableMedium"/>
              <w:rPr>
                <w:ins w:id="493" w:author="Kuei Yuan Chen" w:date="2015-11-13T17:06:00Z"/>
                <w:rFonts w:ascii="Tahoma" w:hAnsi="Tahoma" w:cs="Tahoma"/>
                <w:lang w:eastAsia="zh-CN"/>
              </w:rPr>
            </w:pPr>
          </w:p>
        </w:tc>
      </w:tr>
    </w:tbl>
    <w:p w:rsidR="00B76FBF" w:rsidRPr="00CE4F95" w:rsidRDefault="00B76FBF" w:rsidP="00B76FBF">
      <w:pPr>
        <w:pStyle w:val="Numberedlist21"/>
        <w:numPr>
          <w:ilvl w:val="0"/>
          <w:numId w:val="0"/>
        </w:numPr>
        <w:rPr>
          <w:ins w:id="494" w:author="Kuei Yuan Chen" w:date="2015-11-13T17:06:00Z"/>
          <w:rFonts w:ascii="Tahoma" w:hAnsi="Tahoma" w:cs="Tahoma"/>
        </w:rPr>
      </w:pPr>
      <w:proofErr w:type="gramStart"/>
      <w:ins w:id="495" w:author="Kuei Yuan Chen" w:date="2015-11-13T17:06:00Z">
        <w:r>
          <w:rPr>
            <w:rFonts w:ascii="Tahoma" w:hAnsi="Tahoma" w:cs="Tahoma" w:hint="eastAsia"/>
            <w:lang w:eastAsia="zh-CN"/>
          </w:rPr>
          <w:t>1.</w:t>
        </w:r>
        <w:r w:rsidRPr="00CE4F95">
          <w:rPr>
            <w:rFonts w:ascii="Tahoma" w:hAnsi="Tahoma" w:cs="Tahoma"/>
          </w:rPr>
          <w:t>Meeting</w:t>
        </w:r>
        <w:proofErr w:type="gramEnd"/>
        <w:r w:rsidRPr="00CE4F95">
          <w:rPr>
            <w:rFonts w:ascii="Tahoma" w:hAnsi="Tahoma" w:cs="Tahoma"/>
          </w:rPr>
          <w:t xml:space="preserve">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B76FBF" w:rsidRPr="00CE4F95" w:rsidTr="00BB53E6">
        <w:trPr>
          <w:cantSplit/>
          <w:ins w:id="496" w:author="Kuei Yuan Chen" w:date="2015-11-13T17:06:00Z"/>
        </w:trPr>
        <w:tc>
          <w:tcPr>
            <w:tcW w:w="1620" w:type="dxa"/>
          </w:tcPr>
          <w:p w:rsidR="00B76FBF" w:rsidRPr="00CE4F95" w:rsidRDefault="00B76FBF" w:rsidP="00BB53E6">
            <w:pPr>
              <w:pStyle w:val="TableSmHeadingRight"/>
              <w:rPr>
                <w:ins w:id="497" w:author="Kuei Yuan Chen" w:date="2015-11-13T17:06:00Z"/>
                <w:rFonts w:ascii="Tahoma" w:hAnsi="Tahoma" w:cs="Tahoma"/>
              </w:rPr>
            </w:pPr>
            <w:ins w:id="498" w:author="Kuei Yuan Chen" w:date="2015-11-13T17:06:00Z">
              <w:r w:rsidRPr="00CE4F95">
                <w:rPr>
                  <w:rFonts w:ascii="Tahoma" w:hAnsi="Tahoma" w:cs="Tahoma"/>
                </w:rPr>
                <w:t>Type:</w:t>
              </w:r>
            </w:ins>
          </w:p>
        </w:tc>
        <w:tc>
          <w:tcPr>
            <w:tcW w:w="8190" w:type="dxa"/>
            <w:gridSpan w:val="6"/>
          </w:tcPr>
          <w:p w:rsidR="00B76FBF" w:rsidRPr="00CE4F95" w:rsidRDefault="00B76FBF" w:rsidP="00BB53E6">
            <w:pPr>
              <w:pStyle w:val="Table"/>
              <w:rPr>
                <w:ins w:id="499" w:author="Kuei Yuan Chen" w:date="2015-11-13T17:06:00Z"/>
                <w:rFonts w:ascii="Tahoma" w:hAnsi="Tahoma" w:cs="Tahoma"/>
                <w:lang w:eastAsia="zh-CN"/>
              </w:rPr>
            </w:pPr>
            <w:ins w:id="500" w:author="Kuei Yuan Chen" w:date="2015-11-13T17:06:00Z">
              <w:r>
                <w:rPr>
                  <w:rFonts w:ascii="Tahoma" w:hAnsi="Tahoma" w:cs="Tahoma" w:hint="eastAsia"/>
                  <w:b/>
                  <w:color w:val="00B050"/>
                  <w:lang w:eastAsia="zh-CN"/>
                </w:rPr>
                <w:t>Milestone1</w:t>
              </w:r>
              <w:r w:rsidRPr="00CB219E">
                <w:rPr>
                  <w:rFonts w:ascii="Tahoma" w:hAnsi="Tahoma" w:cs="Tahoma" w:hint="eastAsia"/>
                  <w:b/>
                  <w:color w:val="00B050"/>
                  <w:lang w:eastAsia="zh-CN"/>
                </w:rPr>
                <w:t>- phase 3</w:t>
              </w:r>
            </w:ins>
          </w:p>
        </w:tc>
      </w:tr>
      <w:tr w:rsidR="00B76FBF" w:rsidRPr="00CE4F95" w:rsidTr="00BB53E6">
        <w:trPr>
          <w:cantSplit/>
          <w:ins w:id="501" w:author="Kuei Yuan Chen" w:date="2015-11-13T17:06:00Z"/>
        </w:trPr>
        <w:tc>
          <w:tcPr>
            <w:tcW w:w="1620" w:type="dxa"/>
          </w:tcPr>
          <w:p w:rsidR="00B76FBF" w:rsidRPr="00CE4F95" w:rsidRDefault="00B76FBF" w:rsidP="00BB53E6">
            <w:pPr>
              <w:pStyle w:val="TableSmHeadingRight"/>
              <w:rPr>
                <w:ins w:id="502" w:author="Kuei Yuan Chen" w:date="2015-11-13T17:06:00Z"/>
                <w:rFonts w:ascii="Tahoma" w:hAnsi="Tahoma" w:cs="Tahoma"/>
              </w:rPr>
            </w:pPr>
            <w:ins w:id="503" w:author="Kuei Yuan Chen" w:date="2015-11-13T17:06:00Z">
              <w:r w:rsidRPr="00CE4F95">
                <w:rPr>
                  <w:rFonts w:ascii="Tahoma" w:hAnsi="Tahoma" w:cs="Tahoma"/>
                </w:rPr>
                <w:t>Purpose:</w:t>
              </w:r>
            </w:ins>
          </w:p>
        </w:tc>
        <w:tc>
          <w:tcPr>
            <w:tcW w:w="8190" w:type="dxa"/>
            <w:gridSpan w:val="6"/>
          </w:tcPr>
          <w:p w:rsidR="00B76FBF" w:rsidRPr="00CE4F95" w:rsidRDefault="00B76FBF" w:rsidP="00BB53E6">
            <w:pPr>
              <w:pStyle w:val="Table"/>
              <w:rPr>
                <w:ins w:id="504" w:author="Kuei Yuan Chen" w:date="2015-11-13T17:06:00Z"/>
                <w:rFonts w:ascii="Tahoma" w:hAnsi="Tahoma" w:cs="Tahoma"/>
              </w:rPr>
            </w:pPr>
            <w:ins w:id="505" w:author="Kuei Yuan Chen" w:date="2015-11-13T17:06:00Z">
              <w:r w:rsidRPr="00CE4F95">
                <w:rPr>
                  <w:rFonts w:ascii="Tahoma" w:hAnsi="Tahoma" w:cs="Tahoma"/>
                </w:rPr>
                <w:t>Ongoing information sharing and project status update</w:t>
              </w:r>
            </w:ins>
          </w:p>
        </w:tc>
      </w:tr>
      <w:tr w:rsidR="00B76FBF" w:rsidRPr="00CE4F95" w:rsidTr="00BB53E6">
        <w:trPr>
          <w:ins w:id="506" w:author="Kuei Yuan Chen" w:date="2015-11-13T17:06:00Z"/>
        </w:trPr>
        <w:tc>
          <w:tcPr>
            <w:tcW w:w="1620" w:type="dxa"/>
          </w:tcPr>
          <w:p w:rsidR="00B76FBF" w:rsidRPr="00CE4F95" w:rsidRDefault="00B76FBF" w:rsidP="00BB53E6">
            <w:pPr>
              <w:pStyle w:val="TableSmHeadingRight"/>
              <w:rPr>
                <w:ins w:id="507" w:author="Kuei Yuan Chen" w:date="2015-11-13T17:06:00Z"/>
                <w:rFonts w:ascii="Tahoma" w:hAnsi="Tahoma" w:cs="Tahoma"/>
              </w:rPr>
            </w:pPr>
            <w:ins w:id="508" w:author="Kuei Yuan Chen" w:date="2015-11-13T17:06:00Z">
              <w:r w:rsidRPr="00CE4F95">
                <w:rPr>
                  <w:rFonts w:ascii="Tahoma" w:hAnsi="Tahoma" w:cs="Tahoma"/>
                </w:rPr>
                <w:t>Meeting Date:</w:t>
              </w:r>
            </w:ins>
          </w:p>
        </w:tc>
        <w:tc>
          <w:tcPr>
            <w:tcW w:w="2250" w:type="dxa"/>
          </w:tcPr>
          <w:p w:rsidR="00B76FBF" w:rsidRPr="00CE4F95" w:rsidRDefault="00B76FBF" w:rsidP="00BB53E6">
            <w:pPr>
              <w:pStyle w:val="Table"/>
              <w:rPr>
                <w:ins w:id="509" w:author="Kuei Yuan Chen" w:date="2015-11-13T17:06:00Z"/>
                <w:rFonts w:ascii="Tahoma" w:hAnsi="Tahoma" w:cs="Tahoma"/>
                <w:lang w:eastAsia="zh-CN"/>
              </w:rPr>
            </w:pPr>
            <w:ins w:id="510" w:author="Kuei Yuan Chen" w:date="2015-11-13T17:06: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09-28</w:t>
              </w:r>
            </w:ins>
          </w:p>
        </w:tc>
        <w:tc>
          <w:tcPr>
            <w:tcW w:w="1080" w:type="dxa"/>
          </w:tcPr>
          <w:p w:rsidR="00B76FBF" w:rsidRPr="00CE4F95" w:rsidRDefault="00B76FBF" w:rsidP="00BB53E6">
            <w:pPr>
              <w:pStyle w:val="TableSmHeadingRight"/>
              <w:rPr>
                <w:ins w:id="511" w:author="Kuei Yuan Chen" w:date="2015-11-13T17:06:00Z"/>
                <w:rFonts w:ascii="Tahoma" w:hAnsi="Tahoma" w:cs="Tahoma"/>
              </w:rPr>
            </w:pPr>
            <w:ins w:id="512" w:author="Kuei Yuan Chen" w:date="2015-11-13T17:06:00Z">
              <w:r w:rsidRPr="00CE4F95">
                <w:rPr>
                  <w:rFonts w:ascii="Tahoma" w:hAnsi="Tahoma" w:cs="Tahoma"/>
                </w:rPr>
                <w:t>Start Time:</w:t>
              </w:r>
            </w:ins>
          </w:p>
        </w:tc>
        <w:tc>
          <w:tcPr>
            <w:tcW w:w="1890" w:type="dxa"/>
            <w:gridSpan w:val="2"/>
          </w:tcPr>
          <w:p w:rsidR="00B76FBF" w:rsidRPr="00CE4F95" w:rsidRDefault="00B76FBF" w:rsidP="00BB53E6">
            <w:pPr>
              <w:pStyle w:val="Table"/>
              <w:rPr>
                <w:ins w:id="513" w:author="Kuei Yuan Chen" w:date="2015-11-13T17:06:00Z"/>
                <w:rFonts w:ascii="Tahoma" w:hAnsi="Tahoma" w:cs="Tahoma"/>
              </w:rPr>
            </w:pPr>
            <w:ins w:id="514" w:author="Kuei Yuan Chen" w:date="2015-11-13T17:06:00Z">
              <w:r>
                <w:rPr>
                  <w:rFonts w:ascii="Tahoma" w:hAnsi="Tahoma" w:cs="Tahoma" w:hint="eastAsia"/>
                  <w:lang w:eastAsia="zh-CN"/>
                </w:rPr>
                <w:t>5</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B76FBF" w:rsidRPr="00CE4F95" w:rsidRDefault="00B76FBF" w:rsidP="00BB53E6">
            <w:pPr>
              <w:pStyle w:val="TableSmHeadingRight"/>
              <w:rPr>
                <w:ins w:id="515" w:author="Kuei Yuan Chen" w:date="2015-11-13T17:06:00Z"/>
                <w:rFonts w:ascii="Tahoma" w:hAnsi="Tahoma" w:cs="Tahoma"/>
              </w:rPr>
            </w:pPr>
            <w:ins w:id="516" w:author="Kuei Yuan Chen" w:date="2015-11-13T17:06:00Z">
              <w:r w:rsidRPr="00CE4F95">
                <w:rPr>
                  <w:rFonts w:ascii="Tahoma" w:hAnsi="Tahoma" w:cs="Tahoma"/>
                </w:rPr>
                <w:t>End Time:</w:t>
              </w:r>
            </w:ins>
          </w:p>
        </w:tc>
        <w:tc>
          <w:tcPr>
            <w:tcW w:w="1980" w:type="dxa"/>
          </w:tcPr>
          <w:p w:rsidR="00B76FBF" w:rsidRPr="00CE4F95" w:rsidRDefault="00B76FBF" w:rsidP="00BB53E6">
            <w:pPr>
              <w:pStyle w:val="Table"/>
              <w:rPr>
                <w:ins w:id="517" w:author="Kuei Yuan Chen" w:date="2015-11-13T17:06:00Z"/>
                <w:rFonts w:ascii="Tahoma" w:hAnsi="Tahoma" w:cs="Tahoma"/>
                <w:lang w:eastAsia="zh-CN"/>
              </w:rPr>
            </w:pPr>
            <w:ins w:id="518" w:author="Kuei Yuan Chen" w:date="2015-11-13T17:06:00Z">
              <w:r>
                <w:rPr>
                  <w:rFonts w:ascii="Tahoma" w:hAnsi="Tahoma" w:cs="Tahoma" w:hint="eastAsia"/>
                  <w:lang w:eastAsia="zh-CN"/>
                </w:rPr>
                <w:t>6</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B76FBF" w:rsidRPr="00CE4F95" w:rsidTr="00BB53E6">
        <w:trPr>
          <w:cantSplit/>
          <w:ins w:id="519" w:author="Kuei Yuan Chen" w:date="2015-11-13T17:06:00Z"/>
        </w:trPr>
        <w:tc>
          <w:tcPr>
            <w:tcW w:w="1620" w:type="dxa"/>
          </w:tcPr>
          <w:p w:rsidR="00B76FBF" w:rsidRPr="00CE4F95" w:rsidRDefault="00B76FBF" w:rsidP="00BB53E6">
            <w:pPr>
              <w:pStyle w:val="TableSmHeadingRight"/>
              <w:rPr>
                <w:ins w:id="520" w:author="Kuei Yuan Chen" w:date="2015-11-13T17:06:00Z"/>
                <w:rFonts w:ascii="Tahoma" w:hAnsi="Tahoma" w:cs="Tahoma"/>
              </w:rPr>
            </w:pPr>
            <w:ins w:id="521" w:author="Kuei Yuan Chen" w:date="2015-11-13T17:06:00Z">
              <w:r w:rsidRPr="00CE4F95">
                <w:rPr>
                  <w:rFonts w:ascii="Tahoma" w:hAnsi="Tahoma" w:cs="Tahoma"/>
                </w:rPr>
                <w:t>Meeting Host:</w:t>
              </w:r>
            </w:ins>
          </w:p>
        </w:tc>
        <w:tc>
          <w:tcPr>
            <w:tcW w:w="3330" w:type="dxa"/>
            <w:gridSpan w:val="2"/>
          </w:tcPr>
          <w:p w:rsidR="00B76FBF" w:rsidRPr="00CE4F95" w:rsidRDefault="00B76FBF" w:rsidP="00BB53E6">
            <w:pPr>
              <w:pStyle w:val="Table"/>
              <w:rPr>
                <w:ins w:id="522" w:author="Kuei Yuan Chen" w:date="2015-11-13T17:06:00Z"/>
                <w:rFonts w:ascii="Tahoma" w:hAnsi="Tahoma" w:cs="Tahoma"/>
                <w:lang w:eastAsia="zh-CN"/>
              </w:rPr>
            </w:pPr>
            <w:ins w:id="523" w:author="Kuei Yuan Chen" w:date="2015-11-13T17:06:00Z">
              <w:r>
                <w:rPr>
                  <w:rFonts w:ascii="Tahoma" w:hAnsi="Tahoma" w:cs="Tahoma" w:hint="eastAsia"/>
                  <w:lang w:eastAsia="zh-CN"/>
                </w:rPr>
                <w:t>Zach</w:t>
              </w:r>
            </w:ins>
          </w:p>
        </w:tc>
        <w:tc>
          <w:tcPr>
            <w:tcW w:w="1260" w:type="dxa"/>
          </w:tcPr>
          <w:p w:rsidR="00B76FBF" w:rsidRPr="00CE4F95" w:rsidRDefault="00B76FBF" w:rsidP="00BB53E6">
            <w:pPr>
              <w:pStyle w:val="TableSmHeadingRight"/>
              <w:rPr>
                <w:ins w:id="524" w:author="Kuei Yuan Chen" w:date="2015-11-13T17:06:00Z"/>
                <w:rFonts w:ascii="Tahoma" w:hAnsi="Tahoma" w:cs="Tahoma"/>
              </w:rPr>
            </w:pPr>
            <w:ins w:id="525" w:author="Kuei Yuan Chen" w:date="2015-11-13T17:06:00Z">
              <w:r w:rsidRPr="00CE4F95">
                <w:rPr>
                  <w:rFonts w:ascii="Tahoma" w:hAnsi="Tahoma" w:cs="Tahoma"/>
                </w:rPr>
                <w:t>Location:</w:t>
              </w:r>
            </w:ins>
          </w:p>
        </w:tc>
        <w:tc>
          <w:tcPr>
            <w:tcW w:w="3600" w:type="dxa"/>
            <w:gridSpan w:val="3"/>
          </w:tcPr>
          <w:p w:rsidR="00B76FBF" w:rsidRPr="00CE4F95" w:rsidRDefault="00B76FBF" w:rsidP="00BB53E6">
            <w:pPr>
              <w:pStyle w:val="Table"/>
              <w:rPr>
                <w:ins w:id="526" w:author="Kuei Yuan Chen" w:date="2015-11-13T17:06:00Z"/>
                <w:rFonts w:ascii="Tahoma" w:hAnsi="Tahoma" w:cs="Tahoma"/>
                <w:lang w:eastAsia="zh-CN"/>
              </w:rPr>
            </w:pPr>
            <w:ins w:id="527" w:author="Kuei Yuan Chen" w:date="2015-11-13T17:06:00Z">
              <w:r>
                <w:rPr>
                  <w:rFonts w:ascii="Tahoma" w:hAnsi="Tahoma" w:cs="Tahoma" w:hint="eastAsia"/>
                  <w:lang w:eastAsia="zh-CN"/>
                </w:rPr>
                <w:t>Meeting Room-2515-SW01</w:t>
              </w:r>
            </w:ins>
          </w:p>
        </w:tc>
      </w:tr>
      <w:tr w:rsidR="00B76FBF" w:rsidRPr="00CE4F95" w:rsidTr="00BB53E6">
        <w:trPr>
          <w:cantSplit/>
          <w:ins w:id="528" w:author="Kuei Yuan Chen" w:date="2015-11-13T17:06:00Z"/>
        </w:trPr>
        <w:tc>
          <w:tcPr>
            <w:tcW w:w="1620" w:type="dxa"/>
          </w:tcPr>
          <w:p w:rsidR="00B76FBF" w:rsidRPr="00CE4F95" w:rsidRDefault="00B76FBF" w:rsidP="00BB53E6">
            <w:pPr>
              <w:pStyle w:val="TableSmHeadingRight"/>
              <w:rPr>
                <w:ins w:id="529" w:author="Kuei Yuan Chen" w:date="2015-11-13T17:06:00Z"/>
                <w:rFonts w:ascii="Tahoma" w:hAnsi="Tahoma" w:cs="Tahoma"/>
              </w:rPr>
            </w:pPr>
            <w:ins w:id="530" w:author="Kuei Yuan Chen" w:date="2015-11-13T17:06:00Z">
              <w:r w:rsidRPr="00CE4F95">
                <w:rPr>
                  <w:rFonts w:ascii="Tahoma" w:hAnsi="Tahoma" w:cs="Tahoma"/>
                </w:rPr>
                <w:t>Minute Taker:</w:t>
              </w:r>
            </w:ins>
          </w:p>
        </w:tc>
        <w:tc>
          <w:tcPr>
            <w:tcW w:w="3330" w:type="dxa"/>
            <w:gridSpan w:val="2"/>
          </w:tcPr>
          <w:p w:rsidR="00B76FBF" w:rsidRPr="00CE4F95" w:rsidRDefault="00B76FBF" w:rsidP="00BB53E6">
            <w:pPr>
              <w:pStyle w:val="Table"/>
              <w:rPr>
                <w:ins w:id="531" w:author="Kuei Yuan Chen" w:date="2015-11-13T17:06:00Z"/>
                <w:rFonts w:ascii="Tahoma" w:hAnsi="Tahoma" w:cs="Tahoma"/>
                <w:lang w:eastAsia="zh-CN"/>
              </w:rPr>
            </w:pPr>
            <w:ins w:id="532" w:author="Kuei Yuan Chen" w:date="2015-11-13T17:06:00Z">
              <w:r>
                <w:rPr>
                  <w:rFonts w:ascii="Tahoma" w:hAnsi="Tahoma" w:cs="Tahoma" w:hint="eastAsia"/>
                  <w:lang w:eastAsia="zh-CN"/>
                </w:rPr>
                <w:t>York</w:t>
              </w:r>
            </w:ins>
          </w:p>
        </w:tc>
        <w:tc>
          <w:tcPr>
            <w:tcW w:w="1260" w:type="dxa"/>
          </w:tcPr>
          <w:p w:rsidR="00B76FBF" w:rsidRPr="00CE4F95" w:rsidRDefault="00B76FBF" w:rsidP="00BB53E6">
            <w:pPr>
              <w:pStyle w:val="TableSmHeadingRight"/>
              <w:rPr>
                <w:ins w:id="533" w:author="Kuei Yuan Chen" w:date="2015-11-13T17:06:00Z"/>
                <w:rFonts w:ascii="Tahoma" w:hAnsi="Tahoma" w:cs="Tahoma"/>
              </w:rPr>
            </w:pPr>
          </w:p>
        </w:tc>
        <w:tc>
          <w:tcPr>
            <w:tcW w:w="3600" w:type="dxa"/>
            <w:gridSpan w:val="3"/>
          </w:tcPr>
          <w:p w:rsidR="00B76FBF" w:rsidRPr="00CE4F95" w:rsidRDefault="00B76FBF" w:rsidP="00BB53E6">
            <w:pPr>
              <w:pStyle w:val="Table"/>
              <w:rPr>
                <w:ins w:id="534" w:author="Kuei Yuan Chen" w:date="2015-11-13T17:06:00Z"/>
                <w:rFonts w:ascii="Tahoma" w:hAnsi="Tahoma" w:cs="Tahoma"/>
              </w:rPr>
            </w:pPr>
          </w:p>
        </w:tc>
      </w:tr>
    </w:tbl>
    <w:p w:rsidR="00B76FBF" w:rsidRPr="001B1C88" w:rsidRDefault="00B76FBF" w:rsidP="00B76FBF">
      <w:pPr>
        <w:pStyle w:val="Numberedlist21"/>
        <w:numPr>
          <w:ilvl w:val="0"/>
          <w:numId w:val="0"/>
        </w:numPr>
        <w:ind w:left="360" w:hanging="360"/>
        <w:rPr>
          <w:ins w:id="535" w:author="Kuei Yuan Chen" w:date="2015-11-13T17:06:00Z"/>
          <w:rFonts w:ascii="Tahoma" w:hAnsi="Tahoma" w:cs="Tahoma"/>
        </w:rPr>
      </w:pPr>
      <w:proofErr w:type="gramStart"/>
      <w:ins w:id="536" w:author="Kuei Yuan Chen" w:date="2015-11-13T17:06:00Z">
        <w:r>
          <w:rPr>
            <w:rFonts w:ascii="Tahoma" w:hAnsi="Tahoma" w:cs="Tahoma" w:hint="eastAsia"/>
            <w:lang w:eastAsia="zh-CN"/>
          </w:rPr>
          <w:t>2.</w:t>
        </w:r>
        <w:r w:rsidRPr="001B1C88">
          <w:rPr>
            <w:rFonts w:ascii="Tahoma" w:hAnsi="Tahoma" w:cs="Tahoma"/>
          </w:rPr>
          <w:t>Meeting</w:t>
        </w:r>
        <w:proofErr w:type="gramEnd"/>
        <w:r w:rsidRPr="001B1C88">
          <w:rPr>
            <w:rFonts w:ascii="Tahoma" w:hAnsi="Tahoma" w:cs="Tahoma"/>
          </w:rPr>
          <w:t xml:space="preserve"> Attendees</w:t>
        </w:r>
      </w:ins>
    </w:p>
    <w:tbl>
      <w:tblPr>
        <w:tblW w:w="4872" w:type="pct"/>
        <w:tblInd w:w="10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83"/>
        <w:gridCol w:w="942"/>
        <w:gridCol w:w="1924"/>
        <w:gridCol w:w="3975"/>
        <w:gridCol w:w="1267"/>
      </w:tblGrid>
      <w:tr w:rsidR="00B76FBF" w:rsidRPr="001B1C88" w:rsidTr="00BB53E6">
        <w:trPr>
          <w:tblHeader/>
          <w:ins w:id="537" w:author="Kuei Yuan Chen" w:date="2015-11-13T17:06:00Z"/>
        </w:trPr>
        <w:tc>
          <w:tcPr>
            <w:tcW w:w="541" w:type="pct"/>
            <w:tcBorders>
              <w:top w:val="single" w:sz="12" w:space="0" w:color="auto"/>
              <w:bottom w:val="double" w:sz="4" w:space="0" w:color="auto"/>
              <w:right w:val="nil"/>
            </w:tcBorders>
          </w:tcPr>
          <w:p w:rsidR="00B76FBF" w:rsidRPr="001B1C88" w:rsidRDefault="00B76FBF" w:rsidP="00BB53E6">
            <w:pPr>
              <w:pStyle w:val="TableHeadingCenter"/>
              <w:rPr>
                <w:ins w:id="538" w:author="Kuei Yuan Chen" w:date="2015-11-13T17:06:00Z"/>
                <w:rFonts w:ascii="Tahoma" w:hAnsi="Tahoma" w:cs="Tahoma"/>
              </w:rPr>
            </w:pPr>
            <w:ins w:id="539" w:author="Kuei Yuan Chen" w:date="2015-11-13T17:06:00Z">
              <w:r w:rsidRPr="001B1C88">
                <w:rPr>
                  <w:rFonts w:ascii="Tahoma" w:hAnsi="Tahoma" w:cs="Tahoma"/>
                </w:rPr>
                <w:t>Name</w:t>
              </w:r>
            </w:ins>
          </w:p>
        </w:tc>
        <w:tc>
          <w:tcPr>
            <w:tcW w:w="517"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540" w:author="Kuei Yuan Chen" w:date="2015-11-13T17:06:00Z"/>
                <w:rFonts w:ascii="Tahoma" w:hAnsi="Tahoma" w:cs="Tahoma"/>
              </w:rPr>
            </w:pPr>
          </w:p>
        </w:tc>
        <w:tc>
          <w:tcPr>
            <w:tcW w:w="1058"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541" w:author="Kuei Yuan Chen" w:date="2015-11-13T17:06:00Z"/>
                <w:rFonts w:ascii="Tahoma" w:hAnsi="Tahoma" w:cs="Tahoma"/>
              </w:rPr>
            </w:pPr>
            <w:ins w:id="542" w:author="Kuei Yuan Chen" w:date="2015-11-13T17:06:00Z">
              <w:r w:rsidRPr="001B1C88">
                <w:rPr>
                  <w:rFonts w:ascii="Tahoma" w:hAnsi="Tahoma" w:cs="Tahoma"/>
                </w:rPr>
                <w:t>Attendance status</w:t>
              </w:r>
            </w:ins>
          </w:p>
        </w:tc>
        <w:tc>
          <w:tcPr>
            <w:tcW w:w="2186" w:type="pct"/>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543" w:author="Kuei Yuan Chen" w:date="2015-11-13T17:06:00Z"/>
                <w:rFonts w:ascii="Tahoma" w:hAnsi="Tahoma" w:cs="Tahoma"/>
              </w:rPr>
            </w:pPr>
            <w:ins w:id="544" w:author="Kuei Yuan Chen" w:date="2015-11-13T17:06:00Z">
              <w:r w:rsidRPr="001B1C88">
                <w:rPr>
                  <w:rFonts w:ascii="Tahoma" w:hAnsi="Tahoma" w:cs="Tahoma"/>
                </w:rPr>
                <w:t>Position</w:t>
              </w:r>
            </w:ins>
          </w:p>
        </w:tc>
        <w:tc>
          <w:tcPr>
            <w:tcW w:w="697" w:type="pct"/>
            <w:tcBorders>
              <w:top w:val="single" w:sz="12" w:space="0" w:color="auto"/>
              <w:left w:val="nil"/>
              <w:bottom w:val="double" w:sz="4" w:space="0" w:color="auto"/>
            </w:tcBorders>
          </w:tcPr>
          <w:p w:rsidR="00B76FBF" w:rsidRPr="001B1C88" w:rsidRDefault="00B76FBF" w:rsidP="00BB53E6">
            <w:pPr>
              <w:pStyle w:val="TableHeadingCenter"/>
              <w:rPr>
                <w:ins w:id="545" w:author="Kuei Yuan Chen" w:date="2015-11-13T17:06:00Z"/>
                <w:rFonts w:ascii="Tahoma" w:hAnsi="Tahoma" w:cs="Tahoma"/>
                <w:lang w:eastAsia="zh-CN"/>
              </w:rPr>
            </w:pPr>
            <w:ins w:id="546" w:author="Kuei Yuan Chen" w:date="2015-11-13T17:06:00Z">
              <w:r>
                <w:rPr>
                  <w:rFonts w:ascii="Tahoma" w:hAnsi="Tahoma" w:cs="Tahoma" w:hint="eastAsia"/>
                  <w:lang w:eastAsia="zh-CN"/>
                </w:rPr>
                <w:t>Progress</w:t>
              </w:r>
            </w:ins>
          </w:p>
        </w:tc>
      </w:tr>
      <w:tr w:rsidR="00B76FBF" w:rsidRPr="001B1C88" w:rsidTr="00BB53E6">
        <w:trPr>
          <w:ins w:id="547" w:author="Kuei Yuan Chen" w:date="2015-11-13T17:06:00Z"/>
        </w:trPr>
        <w:tc>
          <w:tcPr>
            <w:tcW w:w="1059" w:type="pct"/>
            <w:gridSpan w:val="2"/>
            <w:tcBorders>
              <w:top w:val="nil"/>
              <w:bottom w:val="nil"/>
              <w:right w:val="single" w:sz="6" w:space="0" w:color="auto"/>
            </w:tcBorders>
          </w:tcPr>
          <w:p w:rsidR="00B76FBF" w:rsidRPr="001B1C88" w:rsidRDefault="00B76FBF" w:rsidP="00BB53E6">
            <w:pPr>
              <w:pStyle w:val="Table"/>
              <w:rPr>
                <w:ins w:id="548" w:author="Kuei Yuan Chen" w:date="2015-11-13T17:06:00Z"/>
                <w:rFonts w:ascii="Tahoma" w:hAnsi="Tahoma" w:cs="Tahoma"/>
                <w:lang w:eastAsia="zh-CN"/>
              </w:rPr>
            </w:pPr>
            <w:ins w:id="549" w:author="Kuei Yuan Chen" w:date="2015-11-13T17:06:00Z">
              <w:r>
                <w:rPr>
                  <w:rFonts w:ascii="Tahoma" w:hAnsi="Tahoma" w:cs="Tahoma" w:hint="eastAsia"/>
                  <w:lang w:eastAsia="zh-CN"/>
                </w:rPr>
                <w:t>Andrew</w:t>
              </w:r>
            </w:ins>
          </w:p>
        </w:tc>
        <w:tc>
          <w:tcPr>
            <w:tcW w:w="1058" w:type="pct"/>
            <w:tcBorders>
              <w:top w:val="nil"/>
              <w:bottom w:val="nil"/>
              <w:right w:val="single" w:sz="6" w:space="0" w:color="auto"/>
            </w:tcBorders>
          </w:tcPr>
          <w:p w:rsidR="00B76FBF" w:rsidRPr="001B1C88" w:rsidRDefault="00B76FBF" w:rsidP="00BB53E6">
            <w:pPr>
              <w:pStyle w:val="Table"/>
              <w:rPr>
                <w:ins w:id="550" w:author="Kuei Yuan Chen" w:date="2015-11-13T17:06:00Z"/>
                <w:rFonts w:ascii="Tahoma" w:hAnsi="Tahoma" w:cs="Tahoma"/>
                <w:lang w:eastAsia="zh-CN"/>
              </w:rPr>
            </w:pPr>
            <w:ins w:id="551" w:author="Kuei Yuan Chen" w:date="2015-11-13T17:06:00Z">
              <w:r>
                <w:rPr>
                  <w:rFonts w:ascii="Tahoma" w:hAnsi="Tahoma" w:cs="Tahoma"/>
                  <w:lang w:eastAsia="zh-CN"/>
                </w:rPr>
                <w:t>Y</w:t>
              </w:r>
              <w:r>
                <w:rPr>
                  <w:rFonts w:ascii="Tahoma" w:hAnsi="Tahoma" w:cs="Tahoma" w:hint="eastAsia"/>
                  <w:lang w:eastAsia="zh-CN"/>
                </w:rPr>
                <w:t xml:space="preserve">es </w:t>
              </w:r>
            </w:ins>
          </w:p>
        </w:tc>
        <w:tc>
          <w:tcPr>
            <w:tcW w:w="2186" w:type="pct"/>
            <w:tcBorders>
              <w:top w:val="nil"/>
              <w:left w:val="single" w:sz="6" w:space="0" w:color="auto"/>
              <w:bottom w:val="nil"/>
              <w:right w:val="single" w:sz="6" w:space="0" w:color="auto"/>
            </w:tcBorders>
          </w:tcPr>
          <w:p w:rsidR="00B76FBF" w:rsidRPr="001B1C88" w:rsidRDefault="00B76FBF" w:rsidP="00BB53E6">
            <w:pPr>
              <w:pStyle w:val="Table"/>
              <w:rPr>
                <w:ins w:id="552" w:author="Kuei Yuan Chen" w:date="2015-11-13T17:06:00Z"/>
                <w:rFonts w:ascii="Tahoma" w:hAnsi="Tahoma" w:cs="Tahoma"/>
                <w:lang w:eastAsia="zh-CN"/>
              </w:rPr>
            </w:pPr>
            <w:ins w:id="553" w:author="Kuei Yuan Chen" w:date="2015-11-13T17:06:00Z">
              <w:r>
                <w:rPr>
                  <w:rFonts w:ascii="Tahoma" w:hAnsi="Tahoma" w:cs="Tahoma" w:hint="eastAsia"/>
                  <w:lang w:eastAsia="zh-CN"/>
                </w:rPr>
                <w:t xml:space="preserve">Project Leader </w:t>
              </w:r>
            </w:ins>
          </w:p>
        </w:tc>
        <w:tc>
          <w:tcPr>
            <w:tcW w:w="697" w:type="pct"/>
            <w:tcBorders>
              <w:top w:val="nil"/>
              <w:left w:val="nil"/>
              <w:bottom w:val="nil"/>
            </w:tcBorders>
          </w:tcPr>
          <w:p w:rsidR="00B76FBF" w:rsidRPr="001B1C88" w:rsidRDefault="00B76FBF" w:rsidP="00BB53E6">
            <w:pPr>
              <w:pStyle w:val="Table"/>
              <w:jc w:val="center"/>
              <w:rPr>
                <w:ins w:id="554" w:author="Kuei Yuan Chen" w:date="2015-11-13T17:06:00Z"/>
                <w:rFonts w:ascii="Tahoma" w:hAnsi="Tahoma" w:cs="Tahoma"/>
                <w:lang w:eastAsia="zh-CN"/>
              </w:rPr>
            </w:pPr>
            <w:ins w:id="555" w:author="Kuei Yuan Chen" w:date="2015-11-13T17:06:00Z">
              <w:r>
                <w:rPr>
                  <w:rFonts w:ascii="Tahoma" w:hAnsi="Tahoma" w:cs="Tahoma" w:hint="eastAsia"/>
                  <w:lang w:eastAsia="zh-CN"/>
                </w:rPr>
                <w:t>100%</w:t>
              </w:r>
            </w:ins>
          </w:p>
        </w:tc>
      </w:tr>
      <w:tr w:rsidR="00B76FBF" w:rsidRPr="001B1C88" w:rsidTr="00BB53E6">
        <w:trPr>
          <w:ins w:id="556" w:author="Kuei Yuan Chen" w:date="2015-11-13T17:06:00Z"/>
        </w:trPr>
        <w:tc>
          <w:tcPr>
            <w:tcW w:w="541" w:type="pct"/>
            <w:tcBorders>
              <w:top w:val="single" w:sz="6" w:space="0" w:color="auto"/>
              <w:bottom w:val="single" w:sz="6" w:space="0" w:color="auto"/>
              <w:right w:val="nil"/>
            </w:tcBorders>
          </w:tcPr>
          <w:p w:rsidR="00B76FBF" w:rsidRPr="001B1C88" w:rsidRDefault="00B76FBF" w:rsidP="00BB53E6">
            <w:pPr>
              <w:pStyle w:val="Table"/>
              <w:rPr>
                <w:ins w:id="557" w:author="Kuei Yuan Chen" w:date="2015-11-13T17:06:00Z"/>
                <w:rFonts w:ascii="Tahoma" w:hAnsi="Tahoma" w:cs="Tahoma"/>
                <w:lang w:eastAsia="zh-CN"/>
              </w:rPr>
            </w:pPr>
            <w:ins w:id="558" w:author="Kuei Yuan Chen" w:date="2015-11-13T17:06:00Z">
              <w:r>
                <w:rPr>
                  <w:rFonts w:ascii="Tahoma" w:hAnsi="Tahoma" w:cs="Tahoma" w:hint="eastAsia"/>
                  <w:lang w:eastAsia="zh-CN"/>
                </w:rPr>
                <w:t>Zach Yu</w:t>
              </w:r>
            </w:ins>
          </w:p>
        </w:tc>
        <w:tc>
          <w:tcPr>
            <w:tcW w:w="517" w:type="pct"/>
            <w:tcBorders>
              <w:top w:val="single" w:sz="6" w:space="0" w:color="auto"/>
              <w:bottom w:val="single" w:sz="6" w:space="0" w:color="auto"/>
              <w:right w:val="single" w:sz="6" w:space="0" w:color="auto"/>
            </w:tcBorders>
          </w:tcPr>
          <w:p w:rsidR="00B76FBF" w:rsidRPr="001B1C88" w:rsidRDefault="00B76FBF" w:rsidP="00BB53E6">
            <w:pPr>
              <w:pStyle w:val="Table"/>
              <w:rPr>
                <w:ins w:id="559" w:author="Kuei Yuan Chen" w:date="2015-11-13T17:06:00Z"/>
                <w:rFonts w:ascii="Tahoma" w:hAnsi="Tahoma" w:cs="Tahoma"/>
              </w:rPr>
            </w:pPr>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560" w:author="Kuei Yuan Chen" w:date="2015-11-13T17:06:00Z"/>
                <w:rFonts w:ascii="Tahoma" w:hAnsi="Tahoma" w:cs="Tahoma"/>
                <w:lang w:eastAsia="zh-CN"/>
              </w:rPr>
            </w:pPr>
            <w:ins w:id="561" w:author="Kuei Yuan Chen" w:date="2015-11-13T17:06:00Z">
              <w:r>
                <w:rPr>
                  <w:rFonts w:ascii="Tahoma" w:hAnsi="Tahoma" w:cs="Tahoma"/>
                  <w:lang w:eastAsia="zh-CN"/>
                </w:rPr>
                <w:t>Y</w:t>
              </w:r>
              <w:r>
                <w:rPr>
                  <w:rFonts w:ascii="Tahoma" w:hAnsi="Tahoma" w:cs="Tahoma" w:hint="eastAsia"/>
                  <w:lang w:eastAsia="zh-CN"/>
                </w:rPr>
                <w:t xml:space="preserve">es </w:t>
              </w:r>
            </w:ins>
          </w:p>
        </w:tc>
        <w:tc>
          <w:tcPr>
            <w:tcW w:w="2186"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562" w:author="Kuei Yuan Chen" w:date="2015-11-13T17:06:00Z"/>
                <w:rFonts w:ascii="Tahoma" w:hAnsi="Tahoma" w:cs="Tahoma"/>
                <w:lang w:eastAsia="zh-CN"/>
              </w:rPr>
            </w:pPr>
            <w:ins w:id="563" w:author="Kuei Yuan Chen" w:date="2015-11-13T17:06:00Z">
              <w:r>
                <w:rPr>
                  <w:rFonts w:ascii="Tahoma" w:hAnsi="Tahoma" w:cs="Tahoma" w:hint="eastAsia"/>
                  <w:lang w:eastAsia="zh-CN"/>
                </w:rPr>
                <w:t xml:space="preserve">Coordinator </w:t>
              </w:r>
            </w:ins>
          </w:p>
        </w:tc>
        <w:tc>
          <w:tcPr>
            <w:tcW w:w="697" w:type="pct"/>
            <w:tcBorders>
              <w:top w:val="single" w:sz="6" w:space="0" w:color="auto"/>
              <w:left w:val="nil"/>
              <w:bottom w:val="single" w:sz="6" w:space="0" w:color="auto"/>
            </w:tcBorders>
          </w:tcPr>
          <w:p w:rsidR="00B76FBF" w:rsidRPr="001B1C88" w:rsidRDefault="00B76FBF" w:rsidP="00BB53E6">
            <w:pPr>
              <w:pStyle w:val="Table"/>
              <w:jc w:val="center"/>
              <w:rPr>
                <w:ins w:id="564" w:author="Kuei Yuan Chen" w:date="2015-11-13T17:06:00Z"/>
                <w:rFonts w:ascii="Tahoma" w:hAnsi="Tahoma" w:cs="Tahoma"/>
                <w:lang w:eastAsia="zh-CN"/>
              </w:rPr>
            </w:pPr>
            <w:ins w:id="565" w:author="Kuei Yuan Chen" w:date="2015-11-13T17:06:00Z">
              <w:r>
                <w:rPr>
                  <w:rFonts w:ascii="Tahoma" w:hAnsi="Tahoma" w:cs="Tahoma" w:hint="eastAsia"/>
                  <w:lang w:eastAsia="zh-CN"/>
                </w:rPr>
                <w:t>100%</w:t>
              </w:r>
            </w:ins>
          </w:p>
        </w:tc>
      </w:tr>
      <w:tr w:rsidR="00B76FBF" w:rsidRPr="001B1C88" w:rsidTr="00BB53E6">
        <w:trPr>
          <w:trHeight w:val="174"/>
          <w:ins w:id="566" w:author="Kuei Yuan Chen" w:date="2015-11-13T17:06:00Z"/>
        </w:trPr>
        <w:tc>
          <w:tcPr>
            <w:tcW w:w="1059" w:type="pct"/>
            <w:gridSpan w:val="2"/>
            <w:tcBorders>
              <w:top w:val="single" w:sz="6" w:space="0" w:color="auto"/>
              <w:bottom w:val="single" w:sz="6" w:space="0" w:color="auto"/>
              <w:right w:val="single" w:sz="6" w:space="0" w:color="auto"/>
            </w:tcBorders>
          </w:tcPr>
          <w:p w:rsidR="00B76FBF" w:rsidRPr="001B1C88" w:rsidRDefault="00B76FBF" w:rsidP="00BB53E6">
            <w:pPr>
              <w:pStyle w:val="Table"/>
              <w:rPr>
                <w:ins w:id="567" w:author="Kuei Yuan Chen" w:date="2015-11-13T17:06:00Z"/>
                <w:rFonts w:ascii="Tahoma" w:hAnsi="Tahoma" w:cs="Tahoma"/>
                <w:lang w:eastAsia="zh-CN"/>
              </w:rPr>
            </w:pPr>
            <w:ins w:id="568" w:author="Kuei Yuan Chen" w:date="2015-11-13T17:06:00Z">
              <w:r>
                <w:rPr>
                  <w:rFonts w:ascii="Tahoma" w:hAnsi="Tahoma" w:cs="Tahoma" w:hint="eastAsia"/>
                  <w:lang w:eastAsia="zh-CN"/>
                </w:rPr>
                <w:t>Peter</w:t>
              </w:r>
            </w:ins>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569" w:author="Kuei Yuan Chen" w:date="2015-11-13T17:06:00Z"/>
                <w:rFonts w:ascii="Tahoma" w:hAnsi="Tahoma" w:cs="Tahoma"/>
                <w:lang w:eastAsia="zh-CN"/>
              </w:rPr>
            </w:pPr>
            <w:ins w:id="570" w:author="Kuei Yuan Chen" w:date="2015-11-13T17:06:00Z">
              <w:r>
                <w:rPr>
                  <w:rFonts w:ascii="Tahoma" w:hAnsi="Tahoma" w:cs="Tahoma"/>
                  <w:lang w:eastAsia="zh-CN"/>
                </w:rPr>
                <w:t>Y</w:t>
              </w:r>
              <w:r>
                <w:rPr>
                  <w:rFonts w:ascii="Tahoma" w:hAnsi="Tahoma" w:cs="Tahoma" w:hint="eastAsia"/>
                  <w:lang w:eastAsia="zh-CN"/>
                </w:rPr>
                <w:t xml:space="preserve">es </w:t>
              </w:r>
            </w:ins>
          </w:p>
        </w:tc>
        <w:tc>
          <w:tcPr>
            <w:tcW w:w="2186"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571" w:author="Kuei Yuan Chen" w:date="2015-11-13T17:06:00Z"/>
                <w:rFonts w:ascii="Tahoma" w:hAnsi="Tahoma" w:cs="Tahoma"/>
                <w:lang w:eastAsia="zh-CN"/>
              </w:rPr>
            </w:pPr>
            <w:ins w:id="572" w:author="Kuei Yuan Chen" w:date="2015-11-13T17:06:00Z">
              <w:r>
                <w:rPr>
                  <w:rFonts w:ascii="Tahoma" w:hAnsi="Tahoma" w:cs="Tahoma" w:hint="eastAsia"/>
                  <w:lang w:eastAsia="zh-CN"/>
                </w:rPr>
                <w:t xml:space="preserve">Project Leader  </w:t>
              </w:r>
            </w:ins>
          </w:p>
        </w:tc>
        <w:tc>
          <w:tcPr>
            <w:tcW w:w="697" w:type="pct"/>
            <w:tcBorders>
              <w:top w:val="single" w:sz="6" w:space="0" w:color="auto"/>
              <w:left w:val="nil"/>
              <w:bottom w:val="single" w:sz="6" w:space="0" w:color="auto"/>
            </w:tcBorders>
          </w:tcPr>
          <w:p w:rsidR="00B76FBF" w:rsidRPr="001B1C88" w:rsidRDefault="00B76FBF" w:rsidP="00BB53E6">
            <w:pPr>
              <w:pStyle w:val="Table"/>
              <w:jc w:val="center"/>
              <w:rPr>
                <w:ins w:id="573" w:author="Kuei Yuan Chen" w:date="2015-11-13T17:06:00Z"/>
                <w:rFonts w:ascii="Tahoma" w:hAnsi="Tahoma" w:cs="Tahoma"/>
                <w:lang w:eastAsia="zh-CN"/>
              </w:rPr>
            </w:pPr>
            <w:ins w:id="574" w:author="Kuei Yuan Chen" w:date="2015-11-13T17:06:00Z">
              <w:r>
                <w:rPr>
                  <w:rFonts w:ascii="Tahoma" w:hAnsi="Tahoma" w:cs="Tahoma" w:hint="eastAsia"/>
                  <w:lang w:eastAsia="zh-CN"/>
                </w:rPr>
                <w:t>100%</w:t>
              </w:r>
            </w:ins>
          </w:p>
        </w:tc>
      </w:tr>
      <w:tr w:rsidR="00B76FBF" w:rsidRPr="001B1C88" w:rsidTr="00BB53E6">
        <w:trPr>
          <w:ins w:id="575" w:author="Kuei Yuan Chen" w:date="2015-11-13T17:06:00Z"/>
        </w:trPr>
        <w:tc>
          <w:tcPr>
            <w:tcW w:w="541" w:type="pct"/>
            <w:tcBorders>
              <w:top w:val="single" w:sz="6" w:space="0" w:color="auto"/>
              <w:bottom w:val="single" w:sz="6" w:space="0" w:color="auto"/>
              <w:right w:val="nil"/>
            </w:tcBorders>
          </w:tcPr>
          <w:p w:rsidR="00B76FBF" w:rsidRPr="001B1C88" w:rsidRDefault="00B76FBF" w:rsidP="00BB53E6">
            <w:pPr>
              <w:pStyle w:val="Table"/>
              <w:rPr>
                <w:ins w:id="576" w:author="Kuei Yuan Chen" w:date="2015-11-13T17:06:00Z"/>
                <w:rFonts w:ascii="Tahoma" w:hAnsi="Tahoma" w:cs="Tahoma"/>
                <w:lang w:eastAsia="zh-CN"/>
              </w:rPr>
            </w:pPr>
            <w:ins w:id="577" w:author="Kuei Yuan Chen" w:date="2015-11-13T17:06:00Z">
              <w:r>
                <w:rPr>
                  <w:rFonts w:ascii="Tahoma" w:hAnsi="Tahoma" w:cs="Tahoma" w:hint="eastAsia"/>
                  <w:lang w:eastAsia="zh-CN"/>
                </w:rPr>
                <w:t xml:space="preserve">York </w:t>
              </w:r>
            </w:ins>
          </w:p>
        </w:tc>
        <w:tc>
          <w:tcPr>
            <w:tcW w:w="517" w:type="pct"/>
            <w:tcBorders>
              <w:top w:val="single" w:sz="6" w:space="0" w:color="auto"/>
              <w:bottom w:val="single" w:sz="6" w:space="0" w:color="auto"/>
              <w:right w:val="single" w:sz="6" w:space="0" w:color="auto"/>
            </w:tcBorders>
          </w:tcPr>
          <w:p w:rsidR="00B76FBF" w:rsidRPr="001B1C88" w:rsidRDefault="00B76FBF" w:rsidP="00BB53E6">
            <w:pPr>
              <w:pStyle w:val="Table"/>
              <w:rPr>
                <w:ins w:id="578" w:author="Kuei Yuan Chen" w:date="2015-11-13T17:06:00Z"/>
                <w:rFonts w:ascii="Tahoma" w:hAnsi="Tahoma" w:cs="Tahoma"/>
              </w:rPr>
            </w:pPr>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579" w:author="Kuei Yuan Chen" w:date="2015-11-13T17:06:00Z"/>
                <w:rFonts w:ascii="Tahoma" w:hAnsi="Tahoma" w:cs="Tahoma"/>
                <w:lang w:eastAsia="zh-CN"/>
              </w:rPr>
            </w:pPr>
            <w:ins w:id="580" w:author="Kuei Yuan Chen" w:date="2015-11-13T17:06:00Z">
              <w:r>
                <w:rPr>
                  <w:rFonts w:ascii="Tahoma" w:hAnsi="Tahoma" w:cs="Tahoma"/>
                  <w:lang w:eastAsia="zh-CN"/>
                </w:rPr>
                <w:t>Y</w:t>
              </w:r>
              <w:r>
                <w:rPr>
                  <w:rFonts w:ascii="Tahoma" w:hAnsi="Tahoma" w:cs="Tahoma" w:hint="eastAsia"/>
                  <w:lang w:eastAsia="zh-CN"/>
                </w:rPr>
                <w:t xml:space="preserve">es </w:t>
              </w:r>
            </w:ins>
          </w:p>
        </w:tc>
        <w:tc>
          <w:tcPr>
            <w:tcW w:w="2186"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581" w:author="Kuei Yuan Chen" w:date="2015-11-13T17:06:00Z"/>
                <w:rFonts w:ascii="Tahoma" w:hAnsi="Tahoma" w:cs="Tahoma"/>
                <w:lang w:eastAsia="zh-CN"/>
              </w:rPr>
            </w:pPr>
            <w:ins w:id="582" w:author="Kuei Yuan Chen" w:date="2015-11-13T17:06:00Z">
              <w:r>
                <w:rPr>
                  <w:rFonts w:ascii="Tahoma" w:hAnsi="Tahoma" w:cs="Tahoma" w:hint="eastAsia"/>
                  <w:lang w:eastAsia="zh-CN"/>
                </w:rPr>
                <w:t xml:space="preserve">Time Scheduler </w:t>
              </w:r>
            </w:ins>
          </w:p>
        </w:tc>
        <w:tc>
          <w:tcPr>
            <w:tcW w:w="697" w:type="pct"/>
            <w:tcBorders>
              <w:top w:val="single" w:sz="6" w:space="0" w:color="auto"/>
              <w:left w:val="nil"/>
              <w:bottom w:val="single" w:sz="6" w:space="0" w:color="auto"/>
            </w:tcBorders>
          </w:tcPr>
          <w:p w:rsidR="00B76FBF" w:rsidRPr="001B1C88" w:rsidRDefault="00B76FBF" w:rsidP="00BB53E6">
            <w:pPr>
              <w:pStyle w:val="Table"/>
              <w:jc w:val="center"/>
              <w:rPr>
                <w:ins w:id="583" w:author="Kuei Yuan Chen" w:date="2015-11-13T17:06:00Z"/>
                <w:rFonts w:ascii="Tahoma" w:hAnsi="Tahoma" w:cs="Tahoma"/>
                <w:lang w:eastAsia="zh-CN"/>
              </w:rPr>
            </w:pPr>
            <w:ins w:id="584" w:author="Kuei Yuan Chen" w:date="2015-11-13T17:06:00Z">
              <w:r>
                <w:rPr>
                  <w:rFonts w:ascii="Tahoma" w:hAnsi="Tahoma" w:cs="Tahoma" w:hint="eastAsia"/>
                  <w:lang w:eastAsia="zh-CN"/>
                </w:rPr>
                <w:t>100%</w:t>
              </w:r>
            </w:ins>
          </w:p>
        </w:tc>
      </w:tr>
    </w:tbl>
    <w:p w:rsidR="00B76FBF" w:rsidRPr="001B1C88" w:rsidRDefault="00B76FBF" w:rsidP="00B76FBF">
      <w:pPr>
        <w:pStyle w:val="Numberedlist21"/>
        <w:numPr>
          <w:ilvl w:val="0"/>
          <w:numId w:val="0"/>
        </w:numPr>
        <w:ind w:left="360" w:hanging="360"/>
        <w:rPr>
          <w:ins w:id="585" w:author="Kuei Yuan Chen" w:date="2015-11-13T17:06:00Z"/>
          <w:rFonts w:ascii="Tahoma" w:hAnsi="Tahoma" w:cs="Tahoma"/>
        </w:rPr>
      </w:pPr>
      <w:proofErr w:type="gramStart"/>
      <w:ins w:id="586" w:author="Kuei Yuan Chen" w:date="2015-11-13T17:06:00Z">
        <w:r>
          <w:rPr>
            <w:rFonts w:ascii="Tahoma" w:hAnsi="Tahoma" w:cs="Tahoma" w:hint="eastAsia"/>
            <w:lang w:eastAsia="zh-CN"/>
          </w:rPr>
          <w:lastRenderedPageBreak/>
          <w:t>3.</w:t>
        </w:r>
        <w:r w:rsidRPr="001B1C88">
          <w:rPr>
            <w:rFonts w:ascii="Tahoma" w:hAnsi="Tahoma" w:cs="Tahoma"/>
          </w:rPr>
          <w:t>Agenda</w:t>
        </w:r>
        <w:proofErr w:type="gramEnd"/>
        <w:r w:rsidRPr="001B1C88">
          <w:rPr>
            <w:rFonts w:ascii="Tahoma" w:hAnsi="Tahoma" w:cs="Tahoma"/>
          </w:rPr>
          <w:t xml:space="preserve"> </w:t>
        </w:r>
      </w:ins>
    </w:p>
    <w:p w:rsidR="00B76FBF" w:rsidRPr="001B1C88" w:rsidRDefault="00B76FBF" w:rsidP="00B76FBF">
      <w:pPr>
        <w:rPr>
          <w:ins w:id="587" w:author="Kuei Yuan Chen" w:date="2015-11-13T17:06: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B76FBF" w:rsidRPr="001B1C88" w:rsidTr="00BB53E6">
        <w:trPr>
          <w:tblHeader/>
          <w:ins w:id="588" w:author="Kuei Yuan Chen" w:date="2015-11-13T17:06:00Z"/>
        </w:trPr>
        <w:tc>
          <w:tcPr>
            <w:tcW w:w="450" w:type="dxa"/>
            <w:tcBorders>
              <w:top w:val="single" w:sz="12" w:space="0" w:color="auto"/>
              <w:bottom w:val="double" w:sz="4" w:space="0" w:color="auto"/>
              <w:right w:val="single" w:sz="6" w:space="0" w:color="auto"/>
            </w:tcBorders>
          </w:tcPr>
          <w:p w:rsidR="00B76FBF" w:rsidRPr="001B1C88" w:rsidRDefault="00B76FBF" w:rsidP="00BB53E6">
            <w:pPr>
              <w:pStyle w:val="TableHeadingCenter"/>
              <w:rPr>
                <w:ins w:id="589" w:author="Kuei Yuan Chen" w:date="2015-11-13T17:06:00Z"/>
                <w:rFonts w:ascii="Tahoma" w:hAnsi="Tahoma" w:cs="Tahoma"/>
              </w:rPr>
            </w:pPr>
            <w:ins w:id="590" w:author="Kuei Yuan Chen" w:date="2015-11-13T17:06: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591" w:author="Kuei Yuan Chen" w:date="2015-11-13T17:06:00Z"/>
                <w:rFonts w:ascii="Tahoma" w:hAnsi="Tahoma" w:cs="Tahoma"/>
              </w:rPr>
            </w:pPr>
            <w:ins w:id="592" w:author="Kuei Yuan Chen" w:date="2015-11-13T17:06: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593" w:author="Kuei Yuan Chen" w:date="2015-11-13T17:06:00Z"/>
                <w:rFonts w:ascii="Tahoma" w:hAnsi="Tahoma" w:cs="Tahoma"/>
              </w:rPr>
            </w:pPr>
            <w:ins w:id="594" w:author="Kuei Yuan Chen" w:date="2015-11-13T17:06: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B76FBF" w:rsidRPr="001B1C88" w:rsidRDefault="00B76FBF" w:rsidP="00BB53E6">
            <w:pPr>
              <w:pStyle w:val="TableHeadingCenter"/>
              <w:rPr>
                <w:ins w:id="595" w:author="Kuei Yuan Chen" w:date="2015-11-13T17:06:00Z"/>
                <w:rFonts w:ascii="Tahoma" w:hAnsi="Tahoma" w:cs="Tahoma"/>
              </w:rPr>
            </w:pPr>
            <w:ins w:id="596" w:author="Kuei Yuan Chen" w:date="2015-11-13T17:06:00Z">
              <w:r w:rsidRPr="001B1C88">
                <w:rPr>
                  <w:rFonts w:ascii="Tahoma" w:hAnsi="Tahoma" w:cs="Tahoma"/>
                </w:rPr>
                <w:t>Time/Status</w:t>
              </w:r>
            </w:ins>
          </w:p>
        </w:tc>
      </w:tr>
      <w:tr w:rsidR="00B76FBF" w:rsidRPr="00956461" w:rsidTr="00BB53E6">
        <w:trPr>
          <w:ins w:id="597" w:author="Kuei Yuan Chen" w:date="2015-11-13T17:06: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598" w:author="Kuei Yuan Chen" w:date="2015-11-13T17:06:00Z"/>
                <w:rFonts w:ascii="Tahoma" w:hAnsi="Tahoma" w:cs="Tahoma"/>
                <w:lang w:eastAsia="zh-CN"/>
              </w:rPr>
            </w:pPr>
            <w:ins w:id="599" w:author="Kuei Yuan Chen" w:date="2015-11-13T17:06: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tabs>
                <w:tab w:val="left" w:pos="5090"/>
              </w:tabs>
              <w:rPr>
                <w:ins w:id="600" w:author="Kuei Yuan Chen" w:date="2015-11-13T17:06:00Z"/>
                <w:rFonts w:ascii="Tahoma" w:hAnsi="Tahoma" w:cs="Tahoma"/>
                <w:lang w:eastAsia="zh-CN"/>
              </w:rPr>
            </w:pPr>
            <w:ins w:id="601" w:author="Kuei Yuan Chen" w:date="2015-11-13T17:06:00Z">
              <w:r w:rsidRPr="00956461">
                <w:rPr>
                  <w:rFonts w:ascii="Tahoma" w:hAnsi="Tahoma" w:cs="Tahoma" w:hint="eastAsia"/>
                  <w:lang w:eastAsia="zh-CN"/>
                </w:rPr>
                <w:t>project update</w:t>
              </w:r>
            </w:ins>
          </w:p>
        </w:tc>
        <w:tc>
          <w:tcPr>
            <w:tcW w:w="1890" w:type="dxa"/>
            <w:tcBorders>
              <w:top w:val="single" w:sz="6" w:space="0" w:color="auto"/>
              <w:left w:val="single" w:sz="6" w:space="0" w:color="auto"/>
              <w:bottom w:val="single" w:sz="6" w:space="0" w:color="auto"/>
              <w:right w:val="single" w:sz="6" w:space="0" w:color="auto"/>
            </w:tcBorders>
          </w:tcPr>
          <w:p w:rsidR="00B76FBF" w:rsidRPr="0005409D" w:rsidRDefault="00B76FBF" w:rsidP="00BB53E6">
            <w:pPr>
              <w:pStyle w:val="Table"/>
              <w:rPr>
                <w:ins w:id="602" w:author="Kuei Yuan Chen" w:date="2015-11-13T17:06:00Z"/>
                <w:rFonts w:ascii="Tahoma" w:hAnsi="Tahoma" w:cs="Tahoma"/>
                <w:lang w:eastAsia="zh-CN"/>
              </w:rPr>
            </w:pPr>
            <w:ins w:id="603" w:author="Kuei Yuan Chen" w:date="2015-11-13T17:06: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B76FBF" w:rsidRDefault="00B76FBF" w:rsidP="00BB53E6">
            <w:pPr>
              <w:pStyle w:val="Table"/>
              <w:rPr>
                <w:ins w:id="604" w:author="Kuei Yuan Chen" w:date="2015-11-13T17:06:00Z"/>
                <w:rFonts w:ascii="Tahoma" w:hAnsi="Tahoma" w:cs="Tahoma"/>
                <w:lang w:eastAsia="zh-CN"/>
              </w:rPr>
            </w:pPr>
            <w:ins w:id="605" w:author="Kuei Yuan Chen" w:date="2015-11-13T17:06: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09-28</w:t>
              </w:r>
            </w:ins>
          </w:p>
          <w:p w:rsidR="00B76FBF" w:rsidRPr="00956461" w:rsidRDefault="00B76FBF" w:rsidP="00BB53E6">
            <w:pPr>
              <w:pStyle w:val="Table"/>
              <w:rPr>
                <w:ins w:id="606" w:author="Kuei Yuan Chen" w:date="2015-11-13T17:06:00Z"/>
                <w:rFonts w:ascii="Tahoma" w:hAnsi="Tahoma" w:cs="Tahoma"/>
                <w:lang w:eastAsia="zh-CN"/>
              </w:rPr>
            </w:pPr>
          </w:p>
        </w:tc>
      </w:tr>
    </w:tbl>
    <w:p w:rsidR="00B76FBF" w:rsidRPr="00956461" w:rsidRDefault="00B76FBF" w:rsidP="00B76FBF">
      <w:pPr>
        <w:pStyle w:val="Numberedlist21"/>
        <w:numPr>
          <w:ilvl w:val="0"/>
          <w:numId w:val="0"/>
        </w:numPr>
        <w:ind w:left="360" w:hanging="360"/>
        <w:rPr>
          <w:ins w:id="607" w:author="Kuei Yuan Chen" w:date="2015-11-13T17:06:00Z"/>
        </w:rPr>
      </w:pPr>
      <w:proofErr w:type="gramStart"/>
      <w:ins w:id="608" w:author="Kuei Yuan Chen" w:date="2015-11-13T17:06:00Z">
        <w:r>
          <w:rPr>
            <w:rFonts w:hint="eastAsia"/>
            <w:lang w:eastAsia="zh-CN"/>
          </w:rPr>
          <w:t>4.</w:t>
        </w:r>
        <w:r w:rsidRPr="00956461">
          <w:t>Meeting</w:t>
        </w:r>
        <w:proofErr w:type="gramEnd"/>
        <w:r w:rsidRPr="00956461">
          <w:t xml:space="preserve"> Status Update and Results</w:t>
        </w:r>
      </w:ins>
    </w:p>
    <w:p w:rsidR="00B76FBF" w:rsidRPr="00956461" w:rsidRDefault="00B76FBF" w:rsidP="00B76FBF">
      <w:pPr>
        <w:pStyle w:val="TableTitle"/>
        <w:rPr>
          <w:ins w:id="609" w:author="Kuei Yuan Chen" w:date="2015-11-13T17:06:00Z"/>
          <w:rFonts w:ascii="Tahoma" w:hAnsi="Tahoma" w:cs="Tahoma"/>
        </w:rPr>
      </w:pPr>
      <w:ins w:id="610" w:author="Kuei Yuan Chen" w:date="2015-11-13T17:06: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B76FBF" w:rsidRPr="00956461" w:rsidTr="00BB53E6">
        <w:trPr>
          <w:tblHeader/>
          <w:ins w:id="611" w:author="Kuei Yuan Chen" w:date="2015-11-13T17:06:00Z"/>
        </w:trPr>
        <w:tc>
          <w:tcPr>
            <w:tcW w:w="0" w:type="auto"/>
            <w:tcBorders>
              <w:top w:val="single" w:sz="12" w:space="0" w:color="auto"/>
              <w:left w:val="single" w:sz="12" w:space="0" w:color="auto"/>
              <w:bottom w:val="double" w:sz="4" w:space="0" w:color="auto"/>
              <w:right w:val="single" w:sz="6" w:space="0" w:color="auto"/>
            </w:tcBorders>
          </w:tcPr>
          <w:p w:rsidR="00B76FBF" w:rsidRPr="00956461" w:rsidRDefault="00B76FBF" w:rsidP="00BB53E6">
            <w:pPr>
              <w:pStyle w:val="TableHeading"/>
              <w:rPr>
                <w:ins w:id="612" w:author="Kuei Yuan Chen" w:date="2015-11-13T17:06:00Z"/>
                <w:rFonts w:ascii="Tahoma" w:hAnsi="Tahoma" w:cs="Tahoma"/>
              </w:rPr>
            </w:pPr>
            <w:ins w:id="613" w:author="Kuei Yuan Chen" w:date="2015-11-13T17:06: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614" w:author="Kuei Yuan Chen" w:date="2015-11-13T17:06:00Z"/>
                <w:rFonts w:ascii="Tahoma" w:hAnsi="Tahoma" w:cs="Tahoma"/>
              </w:rPr>
            </w:pPr>
            <w:ins w:id="615" w:author="Kuei Yuan Chen" w:date="2015-11-13T17:06: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616" w:author="Kuei Yuan Chen" w:date="2015-11-13T17:06:00Z"/>
                <w:rFonts w:ascii="Tahoma" w:hAnsi="Tahoma" w:cs="Tahoma"/>
              </w:rPr>
            </w:pPr>
            <w:ins w:id="617" w:author="Kuei Yuan Chen" w:date="2015-11-13T17:06: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B76FBF" w:rsidRPr="00956461" w:rsidRDefault="00B76FBF" w:rsidP="00BB53E6">
            <w:pPr>
              <w:pStyle w:val="TableHeading"/>
              <w:rPr>
                <w:ins w:id="618" w:author="Kuei Yuan Chen" w:date="2015-11-13T17:06:00Z"/>
                <w:rFonts w:ascii="Tahoma" w:hAnsi="Tahoma" w:cs="Tahoma"/>
                <w:lang w:eastAsia="zh-CN"/>
              </w:rPr>
            </w:pPr>
            <w:ins w:id="619" w:author="Kuei Yuan Chen" w:date="2015-11-13T17:06:00Z">
              <w:r>
                <w:rPr>
                  <w:rFonts w:ascii="Tahoma" w:hAnsi="Tahoma" w:cs="Tahoma" w:hint="eastAsia"/>
                  <w:lang w:eastAsia="zh-CN"/>
                </w:rPr>
                <w:t xml:space="preserve">Status &amp; Progress </w:t>
              </w:r>
            </w:ins>
          </w:p>
        </w:tc>
      </w:tr>
      <w:tr w:rsidR="00B76FBF" w:rsidRPr="00956461" w:rsidTr="00BB53E6">
        <w:trPr>
          <w:ins w:id="620" w:author="Kuei Yuan Chen" w:date="2015-11-13T17:06:00Z"/>
        </w:trPr>
        <w:tc>
          <w:tcPr>
            <w:tcW w:w="0" w:type="auto"/>
            <w:tcBorders>
              <w:top w:val="single" w:sz="6" w:space="0" w:color="auto"/>
              <w:left w:val="single" w:sz="12" w:space="0" w:color="auto"/>
              <w:bottom w:val="single" w:sz="6" w:space="0" w:color="auto"/>
              <w:right w:val="single" w:sz="6" w:space="0" w:color="auto"/>
            </w:tcBorders>
          </w:tcPr>
          <w:p w:rsidR="00B76FBF" w:rsidRPr="00956461" w:rsidRDefault="00B76FBF" w:rsidP="00BB53E6">
            <w:pPr>
              <w:pStyle w:val="Table"/>
              <w:rPr>
                <w:ins w:id="621" w:author="Kuei Yuan Chen" w:date="2015-11-13T17:06:00Z"/>
                <w:rFonts w:ascii="Tahoma" w:hAnsi="Tahoma" w:cs="Tahoma"/>
                <w:lang w:eastAsia="zh-CN"/>
              </w:rPr>
            </w:pPr>
            <w:ins w:id="622" w:author="Kuei Yuan Chen" w:date="2015-11-13T17:06: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623" w:author="Kuei Yuan Chen" w:date="2015-11-13T17:06:00Z"/>
                <w:rFonts w:ascii="Tahoma" w:hAnsi="Tahoma" w:cs="Tahoma"/>
                <w:lang w:eastAsia="zh-CN"/>
              </w:rPr>
            </w:pPr>
            <w:ins w:id="624" w:author="Kuei Yuan Chen" w:date="2015-11-13T17:06:00Z">
              <w:r>
                <w:rPr>
                  <w:rFonts w:ascii="Tahoma" w:hAnsi="Tahoma" w:cs="Tahoma" w:hint="eastAsia"/>
                  <w:lang w:eastAsia="zh-CN"/>
                </w:rPr>
                <w:t xml:space="preserve">Milestone 1 update </w:t>
              </w:r>
            </w:ins>
          </w:p>
          <w:p w:rsidR="00B76FBF" w:rsidRPr="00653D19" w:rsidRDefault="00B76FBF" w:rsidP="00BB53E6">
            <w:pPr>
              <w:pStyle w:val="Table"/>
              <w:rPr>
                <w:ins w:id="625" w:author="Kuei Yuan Chen" w:date="2015-11-13T17:06:00Z"/>
                <w:rFonts w:ascii="Tahoma" w:hAnsi="Tahoma" w:cs="Tahoma"/>
                <w:lang w:eastAsia="zh-CN"/>
              </w:rPr>
            </w:pPr>
            <w:ins w:id="626" w:author="Kuei Yuan Chen" w:date="2015-11-13T17:06:00Z">
              <w:r>
                <w:rPr>
                  <w:rFonts w:ascii="Tahoma" w:hAnsi="Tahoma" w:cs="Tahoma" w:hint="eastAsia"/>
                  <w:lang w:eastAsia="zh-CN"/>
                </w:rPr>
                <w:t>Two Proposal discussion</w:t>
              </w:r>
            </w:ins>
          </w:p>
        </w:tc>
        <w:tc>
          <w:tcPr>
            <w:tcW w:w="2409" w:type="dxa"/>
            <w:tcBorders>
              <w:top w:val="single" w:sz="6" w:space="0" w:color="auto"/>
              <w:left w:val="single" w:sz="6" w:space="0" w:color="auto"/>
              <w:bottom w:val="single" w:sz="6" w:space="0" w:color="auto"/>
              <w:right w:val="single" w:sz="6" w:space="0" w:color="auto"/>
            </w:tcBorders>
          </w:tcPr>
          <w:p w:rsidR="00B76FBF" w:rsidRPr="005E16F3" w:rsidRDefault="00B76FBF" w:rsidP="00BB53E6">
            <w:pPr>
              <w:pStyle w:val="Table"/>
              <w:rPr>
                <w:ins w:id="627" w:author="Kuei Yuan Chen" w:date="2015-11-13T17:06:00Z"/>
                <w:rFonts w:ascii="Tahoma" w:hAnsi="Tahoma" w:cs="Tahoma"/>
                <w:lang w:eastAsia="zh-CN"/>
              </w:rPr>
            </w:pPr>
            <w:ins w:id="628" w:author="Kuei Yuan Chen" w:date="2015-11-13T17:06:00Z">
              <w:r>
                <w:rPr>
                  <w:rFonts w:ascii="Tahoma" w:hAnsi="Tahoma" w:cs="Tahoma" w:hint="eastAsia"/>
                  <w:lang w:eastAsia="zh-CN"/>
                </w:rPr>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629" w:author="Kuei Yuan Chen" w:date="2015-11-13T17:06:00Z"/>
                <w:rFonts w:ascii="Tahoma" w:hAnsi="Tahoma" w:cs="Tahoma"/>
                <w:lang w:eastAsia="zh-CN"/>
              </w:rPr>
            </w:pPr>
            <w:ins w:id="630" w:author="Kuei Yuan Chen" w:date="2015-11-13T17:06:00Z">
              <w:r>
                <w:rPr>
                  <w:rFonts w:ascii="Tahoma" w:hAnsi="Tahoma" w:cs="Tahoma" w:hint="eastAsia"/>
                  <w:lang w:eastAsia="zh-CN"/>
                </w:rPr>
                <w:t xml:space="preserve"> </w:t>
              </w:r>
              <w:r>
                <w:rPr>
                  <w:rFonts w:ascii="Tahoma" w:hAnsi="Tahoma" w:cs="Tahoma"/>
                  <w:lang w:eastAsia="zh-CN"/>
                </w:rPr>
                <w:t>Done</w:t>
              </w:r>
              <w:r>
                <w:rPr>
                  <w:rFonts w:ascii="Tahoma" w:hAnsi="Tahoma" w:cs="Tahoma" w:hint="eastAsia"/>
                  <w:lang w:eastAsia="zh-CN"/>
                </w:rPr>
                <w:t xml:space="preserve"> </w:t>
              </w:r>
            </w:ins>
          </w:p>
          <w:p w:rsidR="00B76FBF" w:rsidRPr="00956461" w:rsidRDefault="00B76FBF" w:rsidP="00BB53E6">
            <w:pPr>
              <w:pStyle w:val="Table"/>
              <w:rPr>
                <w:ins w:id="631" w:author="Kuei Yuan Chen" w:date="2015-11-13T17:06:00Z"/>
                <w:rFonts w:ascii="Tahoma" w:hAnsi="Tahoma" w:cs="Tahoma"/>
                <w:lang w:eastAsia="zh-CN"/>
              </w:rPr>
            </w:pPr>
          </w:p>
        </w:tc>
      </w:tr>
      <w:tr w:rsidR="00B76FBF" w:rsidRPr="00956461" w:rsidTr="00BB53E6">
        <w:trPr>
          <w:ins w:id="632" w:author="Kuei Yuan Chen" w:date="2015-11-13T17:06: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633" w:author="Kuei Yuan Chen" w:date="2015-11-13T17:06:00Z"/>
                <w:rFonts w:ascii="Tahoma" w:hAnsi="Tahoma" w:cs="Tahoma"/>
                <w:lang w:eastAsia="zh-CN"/>
              </w:rPr>
            </w:pPr>
            <w:ins w:id="634" w:author="Kuei Yuan Chen" w:date="2015-11-13T17:06:00Z">
              <w:r>
                <w:rPr>
                  <w:rFonts w:ascii="Tahoma" w:hAnsi="Tahoma" w:cs="Tahoma" w:hint="eastAsia"/>
                  <w:lang w:eastAsia="zh-CN"/>
                </w:rPr>
                <w:t>2</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635" w:author="Kuei Yuan Chen" w:date="2015-11-13T17:06:00Z"/>
                <w:rFonts w:ascii="Tahoma" w:hAnsi="Tahoma" w:cs="Tahoma"/>
                <w:lang w:eastAsia="zh-CN"/>
              </w:rPr>
            </w:pPr>
            <w:ins w:id="636" w:author="Kuei Yuan Chen" w:date="2015-11-13T17:06:00Z">
              <w:r>
                <w:rPr>
                  <w:rFonts w:ascii="Tahoma" w:hAnsi="Tahoma" w:cs="Tahoma" w:hint="eastAsia"/>
                  <w:lang w:eastAsia="zh-CN"/>
                </w:rPr>
                <w:t>First version of POS system and first version of Library system</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637" w:author="Kuei Yuan Chen" w:date="2015-11-13T17:06:00Z"/>
                <w:rFonts w:ascii="Tahoma" w:hAnsi="Tahoma" w:cs="Tahoma"/>
                <w:lang w:eastAsia="zh-CN"/>
              </w:rPr>
            </w:pPr>
            <w:ins w:id="638" w:author="Kuei Yuan Chen" w:date="2015-11-13T17:06:00Z">
              <w:r>
                <w:rPr>
                  <w:rFonts w:ascii="Tahoma" w:hAnsi="Tahoma" w:cs="Tahoma" w:hint="eastAsia"/>
                  <w:lang w:eastAsia="zh-CN"/>
                </w:rPr>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639" w:author="Kuei Yuan Chen" w:date="2015-11-13T17:06:00Z"/>
                <w:rFonts w:ascii="Tahoma" w:hAnsi="Tahoma" w:cs="Tahoma"/>
                <w:lang w:eastAsia="zh-CN"/>
              </w:rPr>
            </w:pPr>
            <w:ins w:id="640" w:author="Kuei Yuan Chen" w:date="2015-11-13T17:06:00Z">
              <w:r>
                <w:rPr>
                  <w:rFonts w:ascii="Tahoma" w:hAnsi="Tahoma" w:cs="Tahoma" w:hint="eastAsia"/>
                  <w:lang w:eastAsia="zh-CN"/>
                </w:rPr>
                <w:t>Done</w:t>
              </w:r>
            </w:ins>
          </w:p>
          <w:p w:rsidR="00B76FBF" w:rsidRPr="00956461" w:rsidRDefault="00B76FBF" w:rsidP="00BB53E6">
            <w:pPr>
              <w:pStyle w:val="Table"/>
              <w:rPr>
                <w:ins w:id="641" w:author="Kuei Yuan Chen" w:date="2015-11-13T17:06:00Z"/>
                <w:rFonts w:ascii="Tahoma" w:hAnsi="Tahoma" w:cs="Tahoma"/>
                <w:lang w:eastAsia="zh-CN"/>
              </w:rPr>
            </w:pPr>
          </w:p>
        </w:tc>
      </w:tr>
    </w:tbl>
    <w:p w:rsidR="00B76FBF" w:rsidRDefault="00B76FBF" w:rsidP="00B76FBF">
      <w:pPr>
        <w:rPr>
          <w:ins w:id="642" w:author="Kuei Yuan Chen" w:date="2015-11-13T17:06:00Z"/>
          <w:rFonts w:ascii="Tahoma" w:hAnsi="Tahoma" w:cs="Tahoma"/>
          <w:lang w:eastAsia="zh-CN"/>
        </w:rPr>
      </w:pPr>
    </w:p>
    <w:p w:rsidR="00E65B9C" w:rsidDel="003E6A95" w:rsidRDefault="00E65B9C" w:rsidP="00E65B9C">
      <w:pPr>
        <w:spacing w:line="276" w:lineRule="auto"/>
        <w:rPr>
          <w:del w:id="643" w:author="Kuei Yuan Chen" w:date="2015-11-12T13:55:00Z"/>
          <w:rFonts w:ascii="Times New Roman" w:eastAsia="Times New Roman" w:hAnsi="Times New Roman" w:cs="Times New Roman"/>
          <w:sz w:val="44"/>
          <w:szCs w:val="44"/>
        </w:rPr>
      </w:pPr>
    </w:p>
    <w:p w:rsidR="00E65B9C" w:rsidDel="003E6A95" w:rsidRDefault="00E65B9C" w:rsidP="00E65B9C">
      <w:pPr>
        <w:spacing w:line="276" w:lineRule="auto"/>
        <w:rPr>
          <w:del w:id="644" w:author="Kuei Yuan Chen" w:date="2015-11-12T13:55:00Z"/>
          <w:rFonts w:ascii="Times New Roman" w:eastAsia="Times New Roman" w:hAnsi="Times New Roman" w:cs="Times New Roman"/>
          <w:sz w:val="44"/>
          <w:szCs w:val="44"/>
        </w:rPr>
      </w:pPr>
    </w:p>
    <w:p w:rsidR="00E65B9C" w:rsidDel="003E6A95" w:rsidRDefault="00E65B9C" w:rsidP="00E65B9C">
      <w:pPr>
        <w:spacing w:line="276" w:lineRule="auto"/>
        <w:rPr>
          <w:del w:id="645" w:author="Kuei Yuan Chen" w:date="2015-11-12T13:55:00Z"/>
          <w:rFonts w:ascii="Times New Roman" w:eastAsia="Times New Roman" w:hAnsi="Times New Roman" w:cs="Times New Roman"/>
          <w:sz w:val="44"/>
          <w:szCs w:val="44"/>
        </w:rPr>
      </w:pPr>
    </w:p>
    <w:p w:rsidR="00E65B9C" w:rsidDel="003E6A95" w:rsidRDefault="00E65B9C" w:rsidP="00E65B9C">
      <w:pPr>
        <w:spacing w:line="276" w:lineRule="auto"/>
        <w:rPr>
          <w:del w:id="646" w:author="Kuei Yuan Chen" w:date="2015-11-12T13:55:00Z"/>
          <w:rFonts w:ascii="Times New Roman" w:eastAsia="Times New Roman" w:hAnsi="Times New Roman" w:cs="Times New Roman"/>
          <w:sz w:val="44"/>
          <w:szCs w:val="44"/>
        </w:rPr>
      </w:pPr>
    </w:p>
    <w:p w:rsidR="00E65B9C" w:rsidDel="003E6A95" w:rsidRDefault="00E65B9C" w:rsidP="00E65B9C">
      <w:pPr>
        <w:spacing w:line="276" w:lineRule="auto"/>
        <w:rPr>
          <w:del w:id="647" w:author="Kuei Yuan Chen" w:date="2015-11-12T13:55:00Z"/>
          <w:rFonts w:ascii="Times New Roman" w:eastAsia="Times New Roman" w:hAnsi="Times New Roman" w:cs="Times New Roman"/>
          <w:sz w:val="44"/>
          <w:szCs w:val="44"/>
        </w:rPr>
      </w:pPr>
    </w:p>
    <w:p w:rsidR="00E65B9C" w:rsidDel="003E6A95" w:rsidRDefault="00E65B9C" w:rsidP="00E65B9C">
      <w:pPr>
        <w:spacing w:line="276" w:lineRule="auto"/>
        <w:rPr>
          <w:del w:id="648" w:author="Kuei Yuan Chen" w:date="2015-11-12T13:55:00Z"/>
          <w:rFonts w:ascii="Times New Roman" w:eastAsia="Times New Roman" w:hAnsi="Times New Roman" w:cs="Times New Roman"/>
          <w:sz w:val="44"/>
          <w:szCs w:val="44"/>
        </w:rPr>
      </w:pPr>
    </w:p>
    <w:p w:rsidR="00E65B9C" w:rsidDel="003E6A95" w:rsidRDefault="00E65B9C" w:rsidP="00E65B9C">
      <w:pPr>
        <w:spacing w:line="276" w:lineRule="auto"/>
        <w:rPr>
          <w:del w:id="649" w:author="Kuei Yuan Chen" w:date="2015-11-12T13:55:00Z"/>
          <w:rFonts w:ascii="Times New Roman" w:eastAsia="Times New Roman" w:hAnsi="Times New Roman" w:cs="Times New Roman"/>
          <w:sz w:val="44"/>
          <w:szCs w:val="44"/>
        </w:rPr>
      </w:pPr>
    </w:p>
    <w:p w:rsidR="00E65B9C" w:rsidRDefault="00E65B9C" w:rsidP="00E65B9C">
      <w:pPr>
        <w:spacing w:line="276" w:lineRule="auto"/>
        <w:rPr>
          <w:rFonts w:ascii="Times New Roman" w:eastAsia="Times New Roman" w:hAnsi="Times New Roman" w:cs="Times New Roman"/>
          <w:sz w:val="44"/>
          <w:szCs w:val="44"/>
        </w:rPr>
      </w:pPr>
    </w:p>
    <w:p w:rsidR="00BB53E6" w:rsidRDefault="007F61B5">
      <w:pPr>
        <w:spacing w:line="276" w:lineRule="auto"/>
        <w:rPr>
          <w:ins w:id="650" w:author="Kuei Yuan Chen" w:date="2015-10-23T19:11:00Z"/>
          <w:rFonts w:ascii="Calibri" w:eastAsia="Times New Roman" w:hAnsi="Calibri" w:cs="Times New Roman"/>
          <w:b/>
          <w:bCs/>
          <w:color w:val="000000"/>
          <w:sz w:val="24"/>
          <w:szCs w:val="24"/>
        </w:rPr>
        <w:pPrChange w:id="651" w:author="Kuei Yuan Chen" w:date="2015-10-23T18:51:00Z">
          <w:pPr/>
        </w:pPrChange>
      </w:pPr>
      <w:proofErr w:type="spellStart"/>
      <w:ins w:id="652" w:author="Kuei Yuan Chen" w:date="2015-10-23T18:52:00Z">
        <w:r w:rsidRPr="007F61B5">
          <w:rPr>
            <w:rFonts w:ascii="Times New Roman" w:eastAsia="Times New Roman" w:hAnsi="Times New Roman" w:cs="Times New Roman"/>
            <w:sz w:val="44"/>
            <w:szCs w:val="44"/>
            <w:rPrChange w:id="653" w:author="Kuei Yuan Chen" w:date="2015-10-23T18:53:00Z">
              <w:rPr>
                <w:rFonts w:ascii="Times New Roman" w:eastAsia="Times New Roman" w:hAnsi="Times New Roman" w:cs="Times New Roman"/>
                <w:sz w:val="24"/>
                <w:szCs w:val="24"/>
              </w:rPr>
            </w:rPrChange>
          </w:rPr>
          <w:t>MileStone</w:t>
        </w:r>
        <w:proofErr w:type="spellEnd"/>
        <w:r w:rsidRPr="007F61B5">
          <w:rPr>
            <w:rFonts w:ascii="Times New Roman" w:eastAsia="Times New Roman" w:hAnsi="Times New Roman" w:cs="Times New Roman"/>
            <w:sz w:val="44"/>
            <w:szCs w:val="44"/>
            <w:rPrChange w:id="654" w:author="Kuei Yuan Chen" w:date="2015-10-23T18:53:00Z">
              <w:rPr>
                <w:rFonts w:ascii="Times New Roman" w:eastAsia="Times New Roman" w:hAnsi="Times New Roman" w:cs="Times New Roman"/>
                <w:sz w:val="24"/>
                <w:szCs w:val="24"/>
              </w:rPr>
            </w:rPrChange>
          </w:rPr>
          <w:t xml:space="preserve"> 2</w:t>
        </w:r>
      </w:ins>
      <w:r w:rsidR="00D505E4" w:rsidRPr="00D505E4">
        <w:rPr>
          <w:rFonts w:ascii="Times New Roman" w:eastAsia="Times New Roman" w:hAnsi="Times New Roman" w:cs="Times New Roman"/>
          <w:sz w:val="24"/>
          <w:szCs w:val="24"/>
        </w:rPr>
        <w:br/>
      </w:r>
      <w:r w:rsidR="00D505E4" w:rsidRPr="00D505E4">
        <w:rPr>
          <w:rFonts w:ascii="Times New Roman" w:eastAsia="Times New Roman" w:hAnsi="Times New Roman" w:cs="Times New Roman"/>
          <w:sz w:val="24"/>
          <w:szCs w:val="24"/>
        </w:rPr>
        <w:br/>
      </w:r>
      <w:proofErr w:type="spellStart"/>
      <w:r w:rsidR="00D505E4" w:rsidRPr="00D505E4">
        <w:rPr>
          <w:rFonts w:ascii="Calibri" w:eastAsia="Times New Roman" w:hAnsi="Calibri" w:cs="Times New Roman"/>
          <w:b/>
          <w:bCs/>
          <w:color w:val="000000"/>
          <w:sz w:val="24"/>
          <w:szCs w:val="24"/>
        </w:rPr>
        <w:t>A.Detailed</w:t>
      </w:r>
      <w:proofErr w:type="spellEnd"/>
      <w:r w:rsidR="00D505E4" w:rsidRPr="00D505E4">
        <w:rPr>
          <w:rFonts w:ascii="Calibri" w:eastAsia="Times New Roman" w:hAnsi="Calibri" w:cs="Times New Roman"/>
          <w:b/>
          <w:bCs/>
          <w:color w:val="000000"/>
          <w:sz w:val="24"/>
          <w:szCs w:val="24"/>
        </w:rPr>
        <w:t xml:space="preserve"> Descriptions of Stakeholders</w:t>
      </w:r>
    </w:p>
    <w:p w:rsidR="0024621B" w:rsidRDefault="0024621B">
      <w:pPr>
        <w:spacing w:line="276" w:lineRule="auto"/>
        <w:rPr>
          <w:rFonts w:ascii="Calibri" w:eastAsia="Times New Roman" w:hAnsi="Calibri" w:cs="Times New Roman"/>
          <w:b/>
          <w:bCs/>
          <w:color w:val="000000"/>
          <w:sz w:val="24"/>
          <w:szCs w:val="24"/>
        </w:rPr>
        <w:pPrChange w:id="655" w:author="Kuei Yuan Chen" w:date="2015-10-23T18:51:00Z">
          <w:pPr/>
        </w:pPrChange>
      </w:pPr>
      <w:ins w:id="656" w:author="Kuei Yuan Chen" w:date="2015-10-23T19:11:00Z">
        <w:r>
          <w:rPr>
            <w:rFonts w:ascii="Calibri" w:eastAsia="Times New Roman" w:hAnsi="Calibri" w:cs="Times New Roman"/>
            <w:b/>
            <w:bCs/>
            <w:noProof/>
            <w:color w:val="000000"/>
            <w:sz w:val="24"/>
            <w:szCs w:val="24"/>
            <w:rPrChange w:id="657" w:author="Unknown">
              <w:rPr>
                <w:noProof/>
              </w:rPr>
            </w:rPrChange>
          </w:rPr>
          <w:lastRenderedPageBreak/>
          <w:drawing>
            <wp:inline distT="0" distB="0" distL="0" distR="0">
              <wp:extent cx="5943600" cy="4332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SM3v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32605"/>
                      </a:xfrm>
                      <a:prstGeom prst="rect">
                        <a:avLst/>
                      </a:prstGeom>
                    </pic:spPr>
                  </pic:pic>
                </a:graphicData>
              </a:graphic>
            </wp:inline>
          </w:drawing>
        </w:r>
      </w:ins>
    </w:p>
    <w:p w:rsidR="00D505E4" w:rsidRPr="00D505E4" w:rsidRDefault="00D505E4">
      <w:pPr>
        <w:spacing w:line="276" w:lineRule="auto"/>
        <w:rPr>
          <w:ins w:id="658" w:author="Kuei Yuan Chen" w:date="2015-10-23T18:49:00Z"/>
          <w:rFonts w:ascii="Times New Roman" w:eastAsia="Times New Roman" w:hAnsi="Times New Roman" w:cs="Times New Roman"/>
          <w:sz w:val="24"/>
          <w:szCs w:val="24"/>
        </w:rPr>
        <w:pPrChange w:id="659" w:author="Kuei Yuan Chen" w:date="2015-10-23T18:51:00Z">
          <w:pPr>
            <w:spacing w:line="240" w:lineRule="auto"/>
          </w:pPr>
        </w:pPrChange>
      </w:pPr>
      <w:ins w:id="660" w:author="Kuei Yuan Chen" w:date="2015-10-23T18:49:00Z">
        <w:r w:rsidRPr="00D505E4">
          <w:rPr>
            <w:rFonts w:ascii="Calibri" w:eastAsia="Times New Roman" w:hAnsi="Calibri" w:cs="Times New Roman"/>
            <w:color w:val="000000"/>
          </w:rPr>
          <w:t xml:space="preserve"> In our purpose, there are four major stakeholders. </w:t>
        </w:r>
      </w:ins>
    </w:p>
    <w:p w:rsidR="00D505E4" w:rsidRPr="00D505E4" w:rsidRDefault="00D505E4">
      <w:pPr>
        <w:spacing w:line="276" w:lineRule="auto"/>
        <w:ind w:firstLine="720"/>
        <w:rPr>
          <w:ins w:id="661" w:author="Kuei Yuan Chen" w:date="2015-10-23T18:49:00Z"/>
          <w:rFonts w:ascii="Times New Roman" w:eastAsia="Times New Roman" w:hAnsi="Times New Roman" w:cs="Times New Roman"/>
          <w:sz w:val="24"/>
          <w:szCs w:val="24"/>
        </w:rPr>
        <w:pPrChange w:id="662" w:author="Kuei Yuan Chen" w:date="2015-10-23T18:51:00Z">
          <w:pPr>
            <w:spacing w:line="240" w:lineRule="auto"/>
            <w:ind w:firstLine="720"/>
          </w:pPr>
        </w:pPrChange>
      </w:pPr>
      <w:ins w:id="663" w:author="Kuei Yuan Chen" w:date="2015-10-23T18:49:00Z">
        <w:r w:rsidRPr="00D505E4">
          <w:rPr>
            <w:rFonts w:ascii="Calibri" w:eastAsia="Times New Roman" w:hAnsi="Calibri" w:cs="Times New Roman"/>
            <w:color w:val="000000"/>
          </w:rPr>
          <w:t xml:space="preserve">1. Management: People who </w:t>
        </w:r>
        <w:r w:rsidRPr="00D505E4">
          <w:rPr>
            <w:rFonts w:ascii="Calibri" w:eastAsia="Times New Roman" w:hAnsi="Calibri" w:cs="Times New Roman"/>
            <w:color w:val="000000"/>
            <w:sz w:val="24"/>
            <w:szCs w:val="24"/>
          </w:rPr>
          <w:t>want to see details, control the flow of money, and make decisions, such as CEOs, directors, and coordinators. It also includes accountants, who are responsible for dealing with financial problems, and production designers,</w:t>
        </w:r>
        <w:r w:rsidRPr="00D505E4">
          <w:rPr>
            <w:rFonts w:ascii="Calibri" w:eastAsia="Times New Roman" w:hAnsi="Calibri" w:cs="Times New Roman"/>
            <w:color w:val="000000"/>
          </w:rPr>
          <w:t xml:space="preserve"> who are responsible for the progress of every project. In addition, Managers also need to know who is in charge of the projects. The Managers only need to periodically check the database data, to</w:t>
        </w:r>
        <w:r w:rsidRPr="00D505E4">
          <w:rPr>
            <w:rFonts w:ascii="Calibri" w:eastAsia="Times New Roman" w:hAnsi="Calibri" w:cs="Times New Roman"/>
            <w:color w:val="000000"/>
            <w:sz w:val="24"/>
            <w:szCs w:val="24"/>
          </w:rPr>
          <w:t xml:space="preserve"> </w:t>
        </w:r>
        <w:proofErr w:type="spellStart"/>
        <w:r w:rsidRPr="00D505E4">
          <w:rPr>
            <w:rFonts w:ascii="Calibri" w:eastAsia="Times New Roman" w:hAnsi="Calibri" w:cs="Times New Roman"/>
            <w:color w:val="000000"/>
            <w:sz w:val="24"/>
            <w:szCs w:val="24"/>
          </w:rPr>
          <w:t>analyse</w:t>
        </w:r>
        <w:proofErr w:type="spellEnd"/>
        <w:r w:rsidRPr="00D505E4">
          <w:rPr>
            <w:rFonts w:ascii="Calibri" w:eastAsia="Times New Roman" w:hAnsi="Calibri" w:cs="Times New Roman"/>
            <w:color w:val="000000"/>
            <w:sz w:val="24"/>
            <w:szCs w:val="24"/>
          </w:rPr>
          <w:t xml:space="preserve"> the preparedness and view the orders and money that is currently owed.</w:t>
        </w:r>
      </w:ins>
    </w:p>
    <w:p w:rsidR="00D505E4" w:rsidRPr="00D505E4" w:rsidRDefault="00D505E4">
      <w:pPr>
        <w:spacing w:after="240" w:line="276" w:lineRule="auto"/>
        <w:rPr>
          <w:ins w:id="664" w:author="Kuei Yuan Chen" w:date="2015-10-23T18:49:00Z"/>
          <w:rFonts w:ascii="Times New Roman" w:eastAsia="Times New Roman" w:hAnsi="Times New Roman" w:cs="Times New Roman"/>
          <w:sz w:val="24"/>
          <w:szCs w:val="24"/>
        </w:rPr>
        <w:pPrChange w:id="665" w:author="Kuei Yuan Chen" w:date="2015-10-23T18:51:00Z">
          <w:pPr>
            <w:spacing w:after="240" w:line="240" w:lineRule="auto"/>
          </w:pPr>
        </w:pPrChange>
      </w:pPr>
    </w:p>
    <w:p w:rsidR="00D505E4" w:rsidRPr="00D505E4" w:rsidRDefault="00D505E4">
      <w:pPr>
        <w:spacing w:line="276" w:lineRule="auto"/>
        <w:ind w:firstLine="720"/>
        <w:rPr>
          <w:ins w:id="666" w:author="Kuei Yuan Chen" w:date="2015-10-23T18:49:00Z"/>
          <w:rFonts w:ascii="Times New Roman" w:eastAsia="Times New Roman" w:hAnsi="Times New Roman" w:cs="Times New Roman"/>
          <w:sz w:val="24"/>
          <w:szCs w:val="24"/>
        </w:rPr>
        <w:pPrChange w:id="667" w:author="Kuei Yuan Chen" w:date="2015-10-23T18:51:00Z">
          <w:pPr>
            <w:spacing w:line="240" w:lineRule="auto"/>
            <w:ind w:firstLine="720"/>
          </w:pPr>
        </w:pPrChange>
      </w:pPr>
      <w:proofErr w:type="gramStart"/>
      <w:ins w:id="668" w:author="Kuei Yuan Chen" w:date="2015-10-23T18:49:00Z">
        <w:r w:rsidRPr="00D505E4">
          <w:rPr>
            <w:rFonts w:ascii="Calibri" w:eastAsia="Times New Roman" w:hAnsi="Calibri" w:cs="Times New Roman"/>
            <w:color w:val="000000"/>
            <w:sz w:val="24"/>
            <w:szCs w:val="24"/>
          </w:rPr>
          <w:t>2.Employees</w:t>
        </w:r>
        <w:proofErr w:type="gramEnd"/>
        <w:r w:rsidRPr="00D505E4">
          <w:rPr>
            <w:rFonts w:ascii="Calibri" w:eastAsia="Times New Roman" w:hAnsi="Calibri" w:cs="Times New Roman"/>
            <w:color w:val="000000"/>
            <w:sz w:val="24"/>
            <w:szCs w:val="24"/>
          </w:rPr>
          <w:t xml:space="preserve">  deal with materials. They are in charge of real needs for film. They work for different projects and require different materials. Employees decide what materials are needed based on the project. They must acquire materials under project’s and episode’s budget. </w:t>
        </w:r>
      </w:ins>
    </w:p>
    <w:p w:rsidR="00D505E4" w:rsidRPr="00D505E4" w:rsidRDefault="00D505E4">
      <w:pPr>
        <w:spacing w:after="0" w:line="276" w:lineRule="auto"/>
        <w:rPr>
          <w:ins w:id="669" w:author="Kuei Yuan Chen" w:date="2015-10-23T18:49:00Z"/>
          <w:rFonts w:ascii="Times New Roman" w:eastAsia="Times New Roman" w:hAnsi="Times New Roman" w:cs="Times New Roman"/>
          <w:sz w:val="24"/>
          <w:szCs w:val="24"/>
        </w:rPr>
        <w:pPrChange w:id="670" w:author="Kuei Yuan Chen" w:date="2015-10-23T18:51:00Z">
          <w:pPr>
            <w:spacing w:after="0" w:line="240" w:lineRule="auto"/>
          </w:pPr>
        </w:pPrChange>
      </w:pPr>
    </w:p>
    <w:p w:rsidR="00D505E4" w:rsidRPr="00D505E4" w:rsidRDefault="00D505E4">
      <w:pPr>
        <w:spacing w:line="276" w:lineRule="auto"/>
        <w:ind w:firstLine="720"/>
        <w:rPr>
          <w:ins w:id="671" w:author="Kuei Yuan Chen" w:date="2015-10-23T18:49:00Z"/>
          <w:rFonts w:ascii="Times New Roman" w:eastAsia="Times New Roman" w:hAnsi="Times New Roman" w:cs="Times New Roman"/>
          <w:sz w:val="24"/>
          <w:szCs w:val="24"/>
        </w:rPr>
        <w:pPrChange w:id="672" w:author="Kuei Yuan Chen" w:date="2015-10-23T18:51:00Z">
          <w:pPr>
            <w:spacing w:line="240" w:lineRule="auto"/>
            <w:ind w:firstLine="720"/>
          </w:pPr>
        </w:pPrChange>
      </w:pPr>
      <w:ins w:id="673" w:author="Kuei Yuan Chen" w:date="2015-10-23T18:49:00Z">
        <w:r w:rsidRPr="00D505E4">
          <w:rPr>
            <w:rFonts w:ascii="Calibri" w:eastAsia="Times New Roman" w:hAnsi="Calibri" w:cs="Times New Roman"/>
            <w:color w:val="000000"/>
            <w:sz w:val="24"/>
            <w:szCs w:val="24"/>
          </w:rPr>
          <w:t xml:space="preserve">3. Purchasers, a sub-type of employees, scout out potential suppliers and order materials in for projects. They search for suppliers who provide what is required and compare </w:t>
        </w:r>
        <w:r w:rsidRPr="00D505E4">
          <w:rPr>
            <w:rFonts w:ascii="Calibri" w:eastAsia="Times New Roman" w:hAnsi="Calibri" w:cs="Times New Roman"/>
            <w:color w:val="000000"/>
            <w:sz w:val="24"/>
            <w:szCs w:val="24"/>
          </w:rPr>
          <w:lastRenderedPageBreak/>
          <w:t>around to find the best deals between suppliers. They would also use this database to review their past purchase records, budgets they have spent, and shipping states.</w:t>
        </w:r>
      </w:ins>
    </w:p>
    <w:p w:rsidR="00D505E4" w:rsidRDefault="00D505E4">
      <w:pPr>
        <w:spacing w:line="276" w:lineRule="auto"/>
        <w:rPr>
          <w:rFonts w:ascii="Calibri" w:eastAsia="Times New Roman" w:hAnsi="Calibri" w:cs="Times New Roman"/>
          <w:b/>
          <w:bCs/>
          <w:color w:val="000000"/>
          <w:sz w:val="24"/>
          <w:szCs w:val="24"/>
        </w:rPr>
        <w:pPrChange w:id="674" w:author="Kuei Yuan Chen" w:date="2015-10-23T18:51:00Z">
          <w:pPr/>
        </w:pPrChange>
      </w:pPr>
      <w:ins w:id="675" w:author="Kuei Yuan Chen" w:date="2015-10-23T18:49:00Z">
        <w:r w:rsidRPr="00D505E4">
          <w:rPr>
            <w:rFonts w:ascii="Calibri" w:eastAsia="Times New Roman" w:hAnsi="Calibri" w:cs="Times New Roman"/>
            <w:color w:val="000000"/>
            <w:sz w:val="24"/>
            <w:szCs w:val="24"/>
          </w:rPr>
          <w:t xml:space="preserve">4. Suppliers service the material from outside of movie industry. They want to get paid by selling their goods. They would update their inventory to suit the needs </w:t>
        </w:r>
        <w:proofErr w:type="gramStart"/>
        <w:r w:rsidRPr="00D505E4">
          <w:rPr>
            <w:rFonts w:ascii="Calibri" w:eastAsia="Times New Roman" w:hAnsi="Calibri" w:cs="Times New Roman"/>
            <w:color w:val="000000"/>
            <w:sz w:val="24"/>
            <w:szCs w:val="24"/>
          </w:rPr>
          <w:t>of  their</w:t>
        </w:r>
        <w:proofErr w:type="gramEnd"/>
        <w:r w:rsidRPr="00D505E4">
          <w:rPr>
            <w:rFonts w:ascii="Calibri" w:eastAsia="Times New Roman" w:hAnsi="Calibri" w:cs="Times New Roman"/>
            <w:color w:val="000000"/>
            <w:sz w:val="24"/>
            <w:szCs w:val="24"/>
          </w:rPr>
          <w:t xml:space="preserve"> customers; quickly acquire information of orders, and prepare invoice for purchasers.</w:t>
        </w:r>
      </w:ins>
    </w:p>
    <w:p w:rsidR="00D505E4" w:rsidDel="00D505E4" w:rsidRDefault="00D505E4">
      <w:pPr>
        <w:pStyle w:val="NormalWeb"/>
        <w:numPr>
          <w:ilvl w:val="0"/>
          <w:numId w:val="2"/>
        </w:numPr>
        <w:spacing w:before="0" w:beforeAutospacing="0" w:after="160" w:afterAutospacing="0" w:line="276" w:lineRule="auto"/>
        <w:textAlignment w:val="baseline"/>
        <w:rPr>
          <w:del w:id="676" w:author="Kuei Yuan Chen" w:date="2015-10-23T18:49:00Z"/>
          <w:color w:val="000000"/>
          <w:sz w:val="22"/>
          <w:szCs w:val="22"/>
        </w:rPr>
        <w:pPrChange w:id="677" w:author="Kuei Yuan Chen" w:date="2015-10-23T18:51:00Z">
          <w:pPr>
            <w:pStyle w:val="NormalWeb"/>
            <w:numPr>
              <w:numId w:val="2"/>
            </w:numPr>
            <w:tabs>
              <w:tab w:val="num" w:pos="720"/>
            </w:tabs>
            <w:spacing w:before="0" w:beforeAutospacing="0" w:after="160" w:afterAutospacing="0"/>
            <w:ind w:left="720" w:hanging="360"/>
            <w:textAlignment w:val="baseline"/>
          </w:pPr>
        </w:pPrChange>
      </w:pPr>
      <w:del w:id="678" w:author="Kuei Yuan Chen" w:date="2015-10-23T18:49:00Z">
        <w:r w:rsidDel="00D505E4">
          <w:rPr>
            <w:color w:val="000000"/>
          </w:rPr>
          <w:delText>who are the stakeholders  </w:delText>
        </w:r>
      </w:del>
    </w:p>
    <w:p w:rsidR="00D505E4" w:rsidDel="00D505E4" w:rsidRDefault="00D505E4">
      <w:pPr>
        <w:pStyle w:val="NormalWeb"/>
        <w:spacing w:before="0" w:beforeAutospacing="0" w:after="160" w:afterAutospacing="0" w:line="276" w:lineRule="auto"/>
        <w:rPr>
          <w:del w:id="679" w:author="Kuei Yuan Chen" w:date="2015-10-23T18:49:00Z"/>
        </w:rPr>
        <w:pPrChange w:id="680" w:author="Kuei Yuan Chen" w:date="2015-10-23T18:51:00Z">
          <w:pPr>
            <w:pStyle w:val="NormalWeb"/>
            <w:spacing w:before="0" w:beforeAutospacing="0" w:after="160" w:afterAutospacing="0"/>
          </w:pPr>
        </w:pPrChange>
      </w:pPr>
      <w:del w:id="681" w:author="Kuei Yuan Chen" w:date="2015-10-23T18:49:00Z">
        <w:r w:rsidDel="00D505E4">
          <w:rPr>
            <w:rStyle w:val="apple-tab-span"/>
            <w:color w:val="000000"/>
          </w:rPr>
          <w:tab/>
        </w:r>
        <w:r w:rsidDel="00D505E4">
          <w:rPr>
            <w:color w:val="000000"/>
          </w:rPr>
          <w:delText xml:space="preserve">4 stakeholders </w:delText>
        </w:r>
      </w:del>
    </w:p>
    <w:p w:rsidR="00D505E4" w:rsidDel="00D505E4" w:rsidRDefault="00D505E4">
      <w:pPr>
        <w:pStyle w:val="NormalWeb"/>
        <w:spacing w:before="0" w:beforeAutospacing="0" w:after="160" w:afterAutospacing="0" w:line="276" w:lineRule="auto"/>
        <w:ind w:firstLine="720"/>
        <w:rPr>
          <w:del w:id="682" w:author="Kuei Yuan Chen" w:date="2015-10-23T18:49:00Z"/>
        </w:rPr>
        <w:pPrChange w:id="683" w:author="Kuei Yuan Chen" w:date="2015-10-23T18:51:00Z">
          <w:pPr>
            <w:pStyle w:val="NormalWeb"/>
            <w:spacing w:before="0" w:beforeAutospacing="0" w:after="160" w:afterAutospacing="0"/>
            <w:ind w:firstLine="720"/>
          </w:pPr>
        </w:pPrChange>
      </w:pPr>
      <w:del w:id="684" w:author="Kuei Yuan Chen" w:date="2015-10-23T18:49:00Z">
        <w:r w:rsidDel="00D505E4">
          <w:rPr>
            <w:color w:val="000000"/>
          </w:rPr>
          <w:delText>1.management who want to see detail. control the money and make decisions.</w:delText>
        </w:r>
      </w:del>
    </w:p>
    <w:p w:rsidR="00D505E4" w:rsidDel="00D505E4" w:rsidRDefault="00D505E4">
      <w:pPr>
        <w:pStyle w:val="NormalWeb"/>
        <w:spacing w:before="0" w:beforeAutospacing="0" w:after="160" w:afterAutospacing="0" w:line="276" w:lineRule="auto"/>
        <w:ind w:firstLine="720"/>
        <w:rPr>
          <w:del w:id="685" w:author="Kuei Yuan Chen" w:date="2015-10-23T18:49:00Z"/>
        </w:rPr>
        <w:pPrChange w:id="686" w:author="Kuei Yuan Chen" w:date="2015-10-23T18:51:00Z">
          <w:pPr>
            <w:pStyle w:val="NormalWeb"/>
            <w:spacing w:before="0" w:beforeAutospacing="0" w:after="160" w:afterAutospacing="0"/>
            <w:ind w:firstLine="720"/>
          </w:pPr>
        </w:pPrChange>
      </w:pPr>
      <w:del w:id="687" w:author="Kuei Yuan Chen" w:date="2015-10-23T18:49:00Z">
        <w:r w:rsidDel="00D505E4">
          <w:rPr>
            <w:color w:val="000000"/>
          </w:rPr>
          <w:delText>coordinator. accounting: finance . production designer.</w:delText>
        </w:r>
      </w:del>
    </w:p>
    <w:p w:rsidR="00D505E4" w:rsidDel="00D505E4" w:rsidRDefault="00D505E4">
      <w:pPr>
        <w:pStyle w:val="NormalWeb"/>
        <w:spacing w:before="0" w:beforeAutospacing="0" w:after="160" w:afterAutospacing="0" w:line="276" w:lineRule="auto"/>
        <w:ind w:firstLine="720"/>
        <w:rPr>
          <w:del w:id="688" w:author="Kuei Yuan Chen" w:date="2015-10-23T18:49:00Z"/>
        </w:rPr>
        <w:pPrChange w:id="689" w:author="Kuei Yuan Chen" w:date="2015-10-23T18:51:00Z">
          <w:pPr>
            <w:pStyle w:val="NormalWeb"/>
            <w:spacing w:before="0" w:beforeAutospacing="0" w:after="160" w:afterAutospacing="0"/>
            <w:ind w:firstLine="720"/>
          </w:pPr>
        </w:pPrChange>
      </w:pPr>
      <w:del w:id="690" w:author="Kuei Yuan Chen" w:date="2015-10-23T18:49:00Z">
        <w:r w:rsidDel="00D505E4">
          <w:rPr>
            <w:color w:val="000000"/>
          </w:rPr>
          <w:delText>2.purchasers:</w:delText>
        </w:r>
        <w:r w:rsidDel="00D505E4">
          <w:rPr>
            <w:rStyle w:val="apple-tab-span"/>
            <w:color w:val="000000"/>
          </w:rPr>
          <w:tab/>
        </w:r>
        <w:r w:rsidDel="00D505E4">
          <w:rPr>
            <w:color w:val="000000"/>
          </w:rPr>
          <w:delText>buy the primary material, scout out potential suppliers</w:delText>
        </w:r>
      </w:del>
    </w:p>
    <w:p w:rsidR="00D505E4" w:rsidDel="00D505E4" w:rsidRDefault="00D505E4">
      <w:pPr>
        <w:pStyle w:val="NormalWeb"/>
        <w:spacing w:before="0" w:beforeAutospacing="0" w:after="160" w:afterAutospacing="0" w:line="276" w:lineRule="auto"/>
        <w:ind w:firstLine="720"/>
        <w:rPr>
          <w:del w:id="691" w:author="Kuei Yuan Chen" w:date="2015-10-23T18:49:00Z"/>
        </w:rPr>
        <w:pPrChange w:id="692" w:author="Kuei Yuan Chen" w:date="2015-10-23T18:51:00Z">
          <w:pPr>
            <w:pStyle w:val="NormalWeb"/>
            <w:spacing w:before="0" w:beforeAutospacing="0" w:after="160" w:afterAutospacing="0"/>
            <w:ind w:firstLine="720"/>
          </w:pPr>
        </w:pPrChange>
      </w:pPr>
      <w:del w:id="693" w:author="Kuei Yuan Chen" w:date="2015-10-23T18:49:00Z">
        <w:r w:rsidDel="00D505E4">
          <w:rPr>
            <w:color w:val="000000"/>
          </w:rPr>
          <w:delText>3. employees: work in the material, request in the material. ask for real needs for film.</w:delText>
        </w:r>
      </w:del>
    </w:p>
    <w:p w:rsidR="00D505E4" w:rsidDel="00D505E4" w:rsidRDefault="00D505E4">
      <w:pPr>
        <w:pStyle w:val="NormalWeb"/>
        <w:spacing w:before="0" w:beforeAutospacing="0" w:after="160" w:afterAutospacing="0" w:line="276" w:lineRule="auto"/>
        <w:ind w:firstLine="720"/>
        <w:rPr>
          <w:del w:id="694" w:author="Kuei Yuan Chen" w:date="2015-10-23T18:49:00Z"/>
        </w:rPr>
        <w:pPrChange w:id="695" w:author="Kuei Yuan Chen" w:date="2015-10-23T18:51:00Z">
          <w:pPr>
            <w:pStyle w:val="NormalWeb"/>
            <w:spacing w:before="0" w:beforeAutospacing="0" w:after="160" w:afterAutospacing="0"/>
            <w:ind w:firstLine="720"/>
          </w:pPr>
        </w:pPrChange>
      </w:pPr>
      <w:del w:id="696" w:author="Kuei Yuan Chen" w:date="2015-10-23T18:49:00Z">
        <w:r w:rsidDel="00D505E4">
          <w:rPr>
            <w:color w:val="000000"/>
          </w:rPr>
          <w:delText xml:space="preserve">4. Supplier: service the material from outside.  Need to get paid. </w:delText>
        </w:r>
      </w:del>
    </w:p>
    <w:p w:rsidR="00D505E4" w:rsidDel="00D505E4" w:rsidRDefault="00D505E4">
      <w:pPr>
        <w:pStyle w:val="NormalWeb"/>
        <w:numPr>
          <w:ilvl w:val="0"/>
          <w:numId w:val="3"/>
        </w:numPr>
        <w:spacing w:before="0" w:beforeAutospacing="0" w:after="160" w:afterAutospacing="0" w:line="276" w:lineRule="auto"/>
        <w:textAlignment w:val="baseline"/>
        <w:rPr>
          <w:del w:id="697" w:author="Kuei Yuan Chen" w:date="2015-10-23T18:49:00Z"/>
          <w:color w:val="000000"/>
          <w:sz w:val="22"/>
          <w:szCs w:val="22"/>
        </w:rPr>
        <w:pPrChange w:id="698" w:author="Kuei Yuan Chen" w:date="2015-10-23T18:51:00Z">
          <w:pPr>
            <w:pStyle w:val="NormalWeb"/>
            <w:numPr>
              <w:numId w:val="3"/>
            </w:numPr>
            <w:tabs>
              <w:tab w:val="num" w:pos="720"/>
            </w:tabs>
            <w:spacing w:before="0" w:beforeAutospacing="0" w:after="160" w:afterAutospacing="0"/>
            <w:ind w:left="720" w:hanging="360"/>
            <w:textAlignment w:val="baseline"/>
          </w:pPr>
        </w:pPrChange>
      </w:pPr>
      <w:del w:id="699" w:author="Kuei Yuan Chen" w:date="2015-10-23T18:49:00Z">
        <w:r w:rsidDel="00D505E4">
          <w:rPr>
            <w:color w:val="000000"/>
          </w:rPr>
          <w:delText>what information do they need</w:delText>
        </w:r>
      </w:del>
    </w:p>
    <w:p w:rsidR="00D505E4" w:rsidDel="00D505E4" w:rsidRDefault="00D505E4">
      <w:pPr>
        <w:pStyle w:val="NormalWeb"/>
        <w:spacing w:before="0" w:beforeAutospacing="0" w:after="160" w:afterAutospacing="0" w:line="276" w:lineRule="auto"/>
        <w:rPr>
          <w:del w:id="700" w:author="Kuei Yuan Chen" w:date="2015-10-23T18:49:00Z"/>
        </w:rPr>
        <w:pPrChange w:id="701" w:author="Kuei Yuan Chen" w:date="2015-10-23T18:51:00Z">
          <w:pPr>
            <w:pStyle w:val="NormalWeb"/>
            <w:spacing w:before="0" w:beforeAutospacing="0" w:after="160" w:afterAutospacing="0"/>
          </w:pPr>
        </w:pPrChange>
      </w:pPr>
      <w:del w:id="702" w:author="Kuei Yuan Chen" w:date="2015-10-23T18:49:00Z">
        <w:r w:rsidDel="00D505E4">
          <w:rPr>
            <w:rStyle w:val="apple-tab-span"/>
            <w:color w:val="000000"/>
          </w:rPr>
          <w:tab/>
        </w:r>
        <w:r w:rsidDel="00D505E4">
          <w:rPr>
            <w:color w:val="000000"/>
          </w:rPr>
          <w:delText>purchaser: date of purchase, price, item purchased, item need to buy, requested by who,    supplied by who, what can be bought.invoice number, po number</w:delText>
        </w:r>
      </w:del>
    </w:p>
    <w:p w:rsidR="00D505E4" w:rsidDel="00D505E4" w:rsidRDefault="00D505E4">
      <w:pPr>
        <w:pStyle w:val="NormalWeb"/>
        <w:spacing w:before="0" w:beforeAutospacing="0" w:after="160" w:afterAutospacing="0" w:line="276" w:lineRule="auto"/>
        <w:rPr>
          <w:del w:id="703" w:author="Kuei Yuan Chen" w:date="2015-10-23T18:49:00Z"/>
        </w:rPr>
        <w:pPrChange w:id="704" w:author="Kuei Yuan Chen" w:date="2015-10-23T18:51:00Z">
          <w:pPr>
            <w:pStyle w:val="NormalWeb"/>
            <w:spacing w:before="0" w:beforeAutospacing="0" w:after="160" w:afterAutospacing="0"/>
          </w:pPr>
        </w:pPrChange>
      </w:pPr>
      <w:del w:id="705" w:author="Kuei Yuan Chen" w:date="2015-10-23T18:49:00Z">
        <w:r w:rsidDel="00D505E4">
          <w:rPr>
            <w:rStyle w:val="apple-tab-span"/>
            <w:color w:val="000000"/>
          </w:rPr>
          <w:tab/>
        </w:r>
        <w:r w:rsidDel="00D505E4">
          <w:rPr>
            <w:color w:val="000000"/>
          </w:rPr>
          <w:delText>suppliers: date of purchase, what can be bought, price, item need to buy, invoice number</w:delText>
        </w:r>
      </w:del>
    </w:p>
    <w:p w:rsidR="00D505E4" w:rsidDel="00D505E4" w:rsidRDefault="00D505E4">
      <w:pPr>
        <w:pStyle w:val="NormalWeb"/>
        <w:spacing w:before="0" w:beforeAutospacing="0" w:after="160" w:afterAutospacing="0" w:line="276" w:lineRule="auto"/>
        <w:rPr>
          <w:del w:id="706" w:author="Kuei Yuan Chen" w:date="2015-10-23T18:49:00Z"/>
        </w:rPr>
        <w:pPrChange w:id="707" w:author="Kuei Yuan Chen" w:date="2015-10-23T18:51:00Z">
          <w:pPr>
            <w:pStyle w:val="NormalWeb"/>
            <w:spacing w:before="0" w:beforeAutospacing="0" w:after="160" w:afterAutospacing="0"/>
          </w:pPr>
        </w:pPrChange>
      </w:pPr>
      <w:del w:id="708" w:author="Kuei Yuan Chen" w:date="2015-10-23T18:49:00Z">
        <w:r w:rsidDel="00D505E4">
          <w:rPr>
            <w:rStyle w:val="apple-tab-span"/>
            <w:color w:val="000000"/>
          </w:rPr>
          <w:tab/>
        </w:r>
        <w:r w:rsidDel="00D505E4">
          <w:rPr>
            <w:color w:val="000000"/>
          </w:rPr>
          <w:delText>employee item need to buy,</w:delText>
        </w:r>
      </w:del>
    </w:p>
    <w:p w:rsidR="00D505E4" w:rsidDel="00D505E4" w:rsidRDefault="00D505E4">
      <w:pPr>
        <w:pStyle w:val="NormalWeb"/>
        <w:spacing w:before="0" w:beforeAutospacing="0" w:after="160" w:afterAutospacing="0" w:line="276" w:lineRule="auto"/>
        <w:rPr>
          <w:del w:id="709" w:author="Kuei Yuan Chen" w:date="2015-10-23T18:49:00Z"/>
        </w:rPr>
        <w:pPrChange w:id="710" w:author="Kuei Yuan Chen" w:date="2015-10-23T18:51:00Z">
          <w:pPr>
            <w:pStyle w:val="NormalWeb"/>
            <w:spacing w:before="0" w:beforeAutospacing="0" w:after="160" w:afterAutospacing="0"/>
          </w:pPr>
        </w:pPrChange>
      </w:pPr>
      <w:del w:id="711" w:author="Kuei Yuan Chen" w:date="2015-10-23T18:49:00Z">
        <w:r w:rsidDel="00D505E4">
          <w:rPr>
            <w:rStyle w:val="apple-tab-span"/>
            <w:color w:val="000000"/>
          </w:rPr>
          <w:tab/>
        </w:r>
        <w:r w:rsidDel="00D505E4">
          <w:rPr>
            <w:color w:val="000000"/>
          </w:rPr>
          <w:delText>managers: date of purchase, item purchased, price, requested by who</w:delText>
        </w:r>
      </w:del>
    </w:p>
    <w:p w:rsidR="00D505E4" w:rsidDel="00D505E4" w:rsidRDefault="00D505E4">
      <w:pPr>
        <w:pStyle w:val="NormalWeb"/>
        <w:numPr>
          <w:ilvl w:val="0"/>
          <w:numId w:val="4"/>
        </w:numPr>
        <w:spacing w:before="0" w:beforeAutospacing="0" w:after="160" w:afterAutospacing="0" w:line="276" w:lineRule="auto"/>
        <w:textAlignment w:val="baseline"/>
        <w:rPr>
          <w:del w:id="712" w:author="Kuei Yuan Chen" w:date="2015-10-23T18:49:00Z"/>
          <w:color w:val="000000"/>
          <w:sz w:val="22"/>
          <w:szCs w:val="22"/>
        </w:rPr>
        <w:pPrChange w:id="713" w:author="Kuei Yuan Chen" w:date="2015-10-23T18:51:00Z">
          <w:pPr>
            <w:pStyle w:val="NormalWeb"/>
            <w:numPr>
              <w:numId w:val="4"/>
            </w:numPr>
            <w:tabs>
              <w:tab w:val="num" w:pos="720"/>
            </w:tabs>
            <w:spacing w:before="0" w:beforeAutospacing="0" w:after="160" w:afterAutospacing="0"/>
            <w:ind w:left="720" w:hanging="360"/>
            <w:textAlignment w:val="baseline"/>
          </w:pPr>
        </w:pPrChange>
      </w:pPr>
      <w:del w:id="714" w:author="Kuei Yuan Chen" w:date="2015-10-23T18:49:00Z">
        <w:r w:rsidDel="00D505E4">
          <w:rPr>
            <w:color w:val="000000"/>
          </w:rPr>
          <w:delText>how often do they need the information</w:delText>
        </w:r>
      </w:del>
    </w:p>
    <w:p w:rsidR="00D505E4" w:rsidDel="00D505E4" w:rsidRDefault="00D505E4">
      <w:pPr>
        <w:pStyle w:val="NormalWeb"/>
        <w:spacing w:before="0" w:beforeAutospacing="0" w:after="160" w:afterAutospacing="0" w:line="276" w:lineRule="auto"/>
        <w:rPr>
          <w:del w:id="715" w:author="Kuei Yuan Chen" w:date="2015-10-23T18:49:00Z"/>
        </w:rPr>
        <w:pPrChange w:id="716" w:author="Kuei Yuan Chen" w:date="2015-10-23T18:51:00Z">
          <w:pPr>
            <w:pStyle w:val="NormalWeb"/>
            <w:spacing w:before="0" w:beforeAutospacing="0" w:after="160" w:afterAutospacing="0"/>
          </w:pPr>
        </w:pPrChange>
      </w:pPr>
      <w:del w:id="717" w:author="Kuei Yuan Chen" w:date="2015-10-23T18:49:00Z">
        <w:r w:rsidDel="00D505E4">
          <w:rPr>
            <w:rStyle w:val="apple-tab-span"/>
            <w:color w:val="000000"/>
          </w:rPr>
          <w:tab/>
        </w:r>
        <w:r w:rsidDel="00D505E4">
          <w:rPr>
            <w:color w:val="000000"/>
          </w:rPr>
          <w:delText xml:space="preserve">every time something is bought, everyone needs the info except management. </w:delText>
        </w:r>
      </w:del>
    </w:p>
    <w:p w:rsidR="00D505E4" w:rsidDel="00D505E4" w:rsidRDefault="00D505E4">
      <w:pPr>
        <w:pStyle w:val="NormalWeb"/>
        <w:spacing w:before="0" w:beforeAutospacing="0" w:after="160" w:afterAutospacing="0" w:line="276" w:lineRule="auto"/>
        <w:rPr>
          <w:del w:id="718" w:author="Kuei Yuan Chen" w:date="2015-10-23T18:49:00Z"/>
        </w:rPr>
        <w:pPrChange w:id="719" w:author="Kuei Yuan Chen" w:date="2015-10-23T18:51:00Z">
          <w:pPr>
            <w:pStyle w:val="NormalWeb"/>
            <w:spacing w:before="0" w:beforeAutospacing="0" w:after="160" w:afterAutospacing="0"/>
          </w:pPr>
        </w:pPrChange>
      </w:pPr>
      <w:del w:id="720" w:author="Kuei Yuan Chen" w:date="2015-10-23T18:49:00Z">
        <w:r w:rsidDel="00D505E4">
          <w:rPr>
            <w:rStyle w:val="apple-tab-span"/>
            <w:color w:val="000000"/>
          </w:rPr>
          <w:tab/>
        </w:r>
        <w:r w:rsidDel="00D505E4">
          <w:rPr>
            <w:color w:val="000000"/>
          </w:rPr>
          <w:delText>management would require info on a semi-weekly basis</w:delText>
        </w:r>
      </w:del>
    </w:p>
    <w:p w:rsidR="00D505E4" w:rsidDel="00D505E4" w:rsidRDefault="00D505E4">
      <w:pPr>
        <w:pStyle w:val="NormalWeb"/>
        <w:numPr>
          <w:ilvl w:val="0"/>
          <w:numId w:val="5"/>
        </w:numPr>
        <w:spacing w:before="0" w:beforeAutospacing="0" w:after="160" w:afterAutospacing="0" w:line="276" w:lineRule="auto"/>
        <w:textAlignment w:val="baseline"/>
        <w:rPr>
          <w:del w:id="721" w:author="Kuei Yuan Chen" w:date="2015-10-23T18:49:00Z"/>
          <w:color w:val="000000"/>
          <w:sz w:val="22"/>
          <w:szCs w:val="22"/>
        </w:rPr>
        <w:pPrChange w:id="722" w:author="Kuei Yuan Chen" w:date="2015-10-23T18:51:00Z">
          <w:pPr>
            <w:pStyle w:val="NormalWeb"/>
            <w:numPr>
              <w:numId w:val="5"/>
            </w:numPr>
            <w:tabs>
              <w:tab w:val="num" w:pos="720"/>
            </w:tabs>
            <w:spacing w:before="0" w:beforeAutospacing="0" w:after="160" w:afterAutospacing="0"/>
            <w:ind w:left="720" w:hanging="360"/>
            <w:textAlignment w:val="baseline"/>
          </w:pPr>
        </w:pPrChange>
      </w:pPr>
      <w:del w:id="723" w:author="Kuei Yuan Chen" w:date="2015-10-23T18:49:00Z">
        <w:r w:rsidDel="00D505E4">
          <w:rPr>
            <w:color w:val="000000"/>
          </w:rPr>
          <w:delText>what do they want to do with the data</w:delText>
        </w:r>
      </w:del>
    </w:p>
    <w:p w:rsidR="00D505E4" w:rsidDel="00D505E4" w:rsidRDefault="00D505E4">
      <w:pPr>
        <w:pStyle w:val="NormalWeb"/>
        <w:spacing w:before="0" w:beforeAutospacing="0" w:after="160" w:afterAutospacing="0" w:line="276" w:lineRule="auto"/>
        <w:rPr>
          <w:del w:id="724" w:author="Kuei Yuan Chen" w:date="2015-10-23T18:49:00Z"/>
        </w:rPr>
        <w:pPrChange w:id="725" w:author="Kuei Yuan Chen" w:date="2015-10-23T18:51:00Z">
          <w:pPr>
            <w:pStyle w:val="NormalWeb"/>
            <w:spacing w:before="0" w:beforeAutospacing="0" w:after="160" w:afterAutospacing="0"/>
          </w:pPr>
        </w:pPrChange>
      </w:pPr>
      <w:del w:id="726" w:author="Kuei Yuan Chen" w:date="2015-10-23T18:49:00Z">
        <w:r w:rsidDel="00D505E4">
          <w:rPr>
            <w:rStyle w:val="apple-tab-span"/>
            <w:color w:val="000000"/>
          </w:rPr>
          <w:tab/>
        </w:r>
        <w:r w:rsidDel="00D505E4">
          <w:rPr>
            <w:color w:val="000000"/>
          </w:rPr>
          <w:delText>managers want to analyse purchasing records and view current owed money.</w:delText>
        </w:r>
      </w:del>
    </w:p>
    <w:p w:rsidR="00D505E4" w:rsidDel="00D505E4" w:rsidRDefault="00D505E4">
      <w:pPr>
        <w:pStyle w:val="NormalWeb"/>
        <w:spacing w:before="0" w:beforeAutospacing="0" w:after="160" w:afterAutospacing="0" w:line="276" w:lineRule="auto"/>
        <w:rPr>
          <w:del w:id="727" w:author="Kuei Yuan Chen" w:date="2015-10-23T18:49:00Z"/>
        </w:rPr>
        <w:pPrChange w:id="728" w:author="Kuei Yuan Chen" w:date="2015-10-23T18:51:00Z">
          <w:pPr>
            <w:pStyle w:val="NormalWeb"/>
            <w:spacing w:before="0" w:beforeAutospacing="0" w:after="160" w:afterAutospacing="0"/>
          </w:pPr>
        </w:pPrChange>
      </w:pPr>
      <w:del w:id="729" w:author="Kuei Yuan Chen" w:date="2015-10-23T18:49:00Z">
        <w:r w:rsidDel="00D505E4">
          <w:rPr>
            <w:rStyle w:val="apple-tab-span"/>
            <w:color w:val="000000"/>
          </w:rPr>
          <w:tab/>
        </w:r>
        <w:r w:rsidDel="00D505E4">
          <w:rPr>
            <w:color w:val="000000"/>
          </w:rPr>
          <w:delText>purchasers create purchase order records,</w:delText>
        </w:r>
      </w:del>
    </w:p>
    <w:p w:rsidR="00D505E4" w:rsidDel="00D505E4" w:rsidRDefault="00D505E4">
      <w:pPr>
        <w:pStyle w:val="NormalWeb"/>
        <w:spacing w:before="0" w:beforeAutospacing="0" w:after="160" w:afterAutospacing="0" w:line="276" w:lineRule="auto"/>
        <w:rPr>
          <w:del w:id="730" w:author="Kuei Yuan Chen" w:date="2015-10-23T18:49:00Z"/>
        </w:rPr>
        <w:pPrChange w:id="731" w:author="Kuei Yuan Chen" w:date="2015-10-23T18:51:00Z">
          <w:pPr>
            <w:pStyle w:val="NormalWeb"/>
            <w:spacing w:before="0" w:beforeAutospacing="0" w:after="160" w:afterAutospacing="0"/>
          </w:pPr>
        </w:pPrChange>
      </w:pPr>
      <w:del w:id="732" w:author="Kuei Yuan Chen" w:date="2015-10-23T18:49:00Z">
        <w:r w:rsidDel="00D505E4">
          <w:rPr>
            <w:rStyle w:val="apple-tab-span"/>
            <w:color w:val="000000"/>
          </w:rPr>
          <w:tab/>
        </w:r>
        <w:r w:rsidDel="00D505E4">
          <w:rPr>
            <w:color w:val="000000"/>
          </w:rPr>
          <w:delText>employees want know when orders are put through and when materials are available.</w:delText>
        </w:r>
      </w:del>
    </w:p>
    <w:p w:rsidR="00D505E4" w:rsidRDefault="00D505E4">
      <w:pPr>
        <w:pStyle w:val="NormalWeb"/>
        <w:spacing w:before="0" w:beforeAutospacing="0" w:after="160" w:afterAutospacing="0" w:line="276" w:lineRule="auto"/>
        <w:pPrChange w:id="733" w:author="Kuei Yuan Chen" w:date="2015-10-23T18:51:00Z">
          <w:pPr>
            <w:pStyle w:val="NormalWeb"/>
            <w:spacing w:before="0" w:beforeAutospacing="0" w:after="160" w:afterAutospacing="0"/>
          </w:pPr>
        </w:pPrChange>
      </w:pPr>
      <w:del w:id="734" w:author="Kuei Yuan Chen" w:date="2015-10-23T18:49:00Z">
        <w:r w:rsidDel="00D505E4">
          <w:rPr>
            <w:rStyle w:val="apple-tab-span"/>
            <w:color w:val="000000"/>
          </w:rPr>
          <w:tab/>
        </w:r>
        <w:r w:rsidDel="00D505E4">
          <w:rPr>
            <w:color w:val="000000"/>
          </w:rPr>
          <w:delText>suppliers update inventory indexes and create invoice records</w:delText>
        </w:r>
      </w:del>
    </w:p>
    <w:p w:rsidR="00D505E4" w:rsidRDefault="00D505E4">
      <w:pPr>
        <w:pStyle w:val="NormalWeb"/>
        <w:numPr>
          <w:ilvl w:val="0"/>
          <w:numId w:val="6"/>
        </w:numPr>
        <w:spacing w:before="0" w:beforeAutospacing="0" w:after="160" w:afterAutospacing="0" w:line="276" w:lineRule="auto"/>
        <w:textAlignment w:val="baseline"/>
        <w:rPr>
          <w:color w:val="000000"/>
        </w:rPr>
        <w:pPrChange w:id="735" w:author="Kuei Yuan Chen" w:date="2015-10-23T18:51:00Z">
          <w:pPr>
            <w:pStyle w:val="NormalWeb"/>
            <w:numPr>
              <w:numId w:val="6"/>
            </w:numPr>
            <w:tabs>
              <w:tab w:val="num" w:pos="720"/>
            </w:tabs>
            <w:spacing w:before="0" w:beforeAutospacing="0" w:after="160" w:afterAutospacing="0"/>
            <w:ind w:left="720" w:hanging="360"/>
            <w:textAlignment w:val="baseline"/>
          </w:pPr>
        </w:pPrChange>
      </w:pPr>
      <w:r>
        <w:rPr>
          <w:color w:val="000000"/>
        </w:rPr>
        <w:t>write out 12 user stories on what the stakeholders would want to do with the database</w:t>
      </w:r>
    </w:p>
    <w:p w:rsidR="00D505E4" w:rsidRPr="00D505E4" w:rsidRDefault="00D505E4">
      <w:pPr>
        <w:numPr>
          <w:ilvl w:val="0"/>
          <w:numId w:val="20"/>
        </w:numPr>
        <w:spacing w:after="0" w:line="360" w:lineRule="auto"/>
        <w:textAlignment w:val="baseline"/>
        <w:rPr>
          <w:ins w:id="736" w:author="Kuei Yuan Chen" w:date="2015-10-23T18:49:00Z"/>
          <w:rFonts w:ascii="Times New Roman" w:eastAsia="Times New Roman" w:hAnsi="Times New Roman" w:cs="Times New Roman"/>
          <w:color w:val="000000"/>
          <w:sz w:val="24"/>
          <w:szCs w:val="24"/>
        </w:rPr>
        <w:pPrChange w:id="737" w:author="Kuei Yuan Chen" w:date="2015-10-23T18:52:00Z">
          <w:pPr>
            <w:numPr>
              <w:numId w:val="6"/>
            </w:numPr>
            <w:tabs>
              <w:tab w:val="num" w:pos="720"/>
            </w:tabs>
            <w:spacing w:after="0" w:line="240" w:lineRule="auto"/>
            <w:ind w:left="720" w:hanging="360"/>
            <w:textAlignment w:val="baseline"/>
          </w:pPr>
        </w:pPrChange>
      </w:pPr>
      <w:ins w:id="738" w:author="Kuei Yuan Chen" w:date="2015-10-23T18:49:00Z">
        <w:r w:rsidRPr="00D505E4">
          <w:rPr>
            <w:rFonts w:ascii="Times New Roman" w:eastAsia="Times New Roman" w:hAnsi="Times New Roman" w:cs="Times New Roman"/>
            <w:color w:val="000000"/>
            <w:sz w:val="24"/>
            <w:szCs w:val="24"/>
          </w:rPr>
          <w:t xml:space="preserve">As an accountant, I want to be able to see all </w:t>
        </w:r>
        <w:proofErr w:type="gramStart"/>
        <w:r w:rsidRPr="00D505E4">
          <w:rPr>
            <w:rFonts w:ascii="Times New Roman" w:eastAsia="Times New Roman" w:hAnsi="Times New Roman" w:cs="Times New Roman"/>
            <w:color w:val="000000"/>
            <w:sz w:val="24"/>
            <w:szCs w:val="24"/>
          </w:rPr>
          <w:t>outstanding(</w:t>
        </w:r>
        <w:proofErr w:type="gramEnd"/>
        <w:r w:rsidRPr="00D505E4">
          <w:rPr>
            <w:rFonts w:ascii="Times New Roman" w:eastAsia="Times New Roman" w:hAnsi="Times New Roman" w:cs="Times New Roman"/>
            <w:color w:val="000000"/>
            <w:sz w:val="24"/>
            <w:szCs w:val="24"/>
          </w:rPr>
          <w:t>unpaid) invoices.</w:t>
        </w:r>
      </w:ins>
    </w:p>
    <w:p w:rsidR="00D505E4" w:rsidRPr="00D505E4" w:rsidRDefault="00D505E4">
      <w:pPr>
        <w:numPr>
          <w:ilvl w:val="0"/>
          <w:numId w:val="20"/>
        </w:numPr>
        <w:spacing w:after="0" w:line="360" w:lineRule="auto"/>
        <w:textAlignment w:val="baseline"/>
        <w:rPr>
          <w:ins w:id="739" w:author="Kuei Yuan Chen" w:date="2015-10-23T18:49:00Z"/>
          <w:rFonts w:ascii="Times New Roman" w:eastAsia="Times New Roman" w:hAnsi="Times New Roman" w:cs="Times New Roman"/>
          <w:color w:val="000000"/>
          <w:sz w:val="24"/>
          <w:szCs w:val="24"/>
        </w:rPr>
        <w:pPrChange w:id="740" w:author="Kuei Yuan Chen" w:date="2015-10-23T18:52:00Z">
          <w:pPr>
            <w:numPr>
              <w:numId w:val="6"/>
            </w:numPr>
            <w:tabs>
              <w:tab w:val="num" w:pos="720"/>
            </w:tabs>
            <w:spacing w:after="0" w:line="240" w:lineRule="auto"/>
            <w:ind w:left="720" w:hanging="360"/>
            <w:textAlignment w:val="baseline"/>
          </w:pPr>
        </w:pPrChange>
      </w:pPr>
      <w:ins w:id="741" w:author="Kuei Yuan Chen" w:date="2015-10-23T18:49:00Z">
        <w:r w:rsidRPr="00D505E4">
          <w:rPr>
            <w:rFonts w:ascii="Times New Roman" w:eastAsia="Times New Roman" w:hAnsi="Times New Roman" w:cs="Times New Roman"/>
            <w:color w:val="000000"/>
            <w:sz w:val="24"/>
            <w:szCs w:val="24"/>
          </w:rPr>
          <w:t>As a manager, I want to know where our budgets goes.</w:t>
        </w:r>
      </w:ins>
    </w:p>
    <w:p w:rsidR="00D505E4" w:rsidRPr="00D505E4" w:rsidRDefault="00D505E4">
      <w:pPr>
        <w:numPr>
          <w:ilvl w:val="0"/>
          <w:numId w:val="20"/>
        </w:numPr>
        <w:spacing w:after="0" w:line="360" w:lineRule="auto"/>
        <w:textAlignment w:val="baseline"/>
        <w:rPr>
          <w:ins w:id="742" w:author="Kuei Yuan Chen" w:date="2015-10-23T18:49:00Z"/>
          <w:rFonts w:ascii="Times New Roman" w:eastAsia="Times New Roman" w:hAnsi="Times New Roman" w:cs="Times New Roman"/>
          <w:color w:val="000000"/>
          <w:sz w:val="24"/>
          <w:szCs w:val="24"/>
        </w:rPr>
        <w:pPrChange w:id="743" w:author="Kuei Yuan Chen" w:date="2015-10-23T18:52:00Z">
          <w:pPr>
            <w:numPr>
              <w:numId w:val="6"/>
            </w:numPr>
            <w:tabs>
              <w:tab w:val="num" w:pos="720"/>
            </w:tabs>
            <w:spacing w:after="0" w:line="240" w:lineRule="auto"/>
            <w:ind w:left="720" w:hanging="360"/>
            <w:textAlignment w:val="baseline"/>
          </w:pPr>
        </w:pPrChange>
      </w:pPr>
      <w:ins w:id="744" w:author="Kuei Yuan Chen" w:date="2015-10-23T18:49:00Z">
        <w:r w:rsidRPr="00D505E4">
          <w:rPr>
            <w:rFonts w:ascii="Times New Roman" w:eastAsia="Times New Roman" w:hAnsi="Times New Roman" w:cs="Times New Roman"/>
            <w:color w:val="000000"/>
            <w:sz w:val="24"/>
            <w:szCs w:val="24"/>
          </w:rPr>
          <w:t>As a purchaser, I want to create and manage purchase orders (database access).</w:t>
        </w:r>
      </w:ins>
    </w:p>
    <w:p w:rsidR="00D505E4" w:rsidRPr="00D505E4" w:rsidRDefault="00D505E4">
      <w:pPr>
        <w:numPr>
          <w:ilvl w:val="0"/>
          <w:numId w:val="20"/>
        </w:numPr>
        <w:spacing w:after="0" w:line="360" w:lineRule="auto"/>
        <w:textAlignment w:val="baseline"/>
        <w:rPr>
          <w:ins w:id="745" w:author="Kuei Yuan Chen" w:date="2015-10-23T18:49:00Z"/>
          <w:rFonts w:ascii="Times New Roman" w:eastAsia="Times New Roman" w:hAnsi="Times New Roman" w:cs="Times New Roman"/>
          <w:color w:val="000000"/>
          <w:sz w:val="24"/>
          <w:szCs w:val="24"/>
        </w:rPr>
        <w:pPrChange w:id="746" w:author="Kuei Yuan Chen" w:date="2015-10-23T18:52:00Z">
          <w:pPr>
            <w:numPr>
              <w:numId w:val="6"/>
            </w:numPr>
            <w:tabs>
              <w:tab w:val="num" w:pos="720"/>
            </w:tabs>
            <w:spacing w:after="0" w:line="240" w:lineRule="auto"/>
            <w:ind w:left="720" w:hanging="360"/>
            <w:textAlignment w:val="baseline"/>
          </w:pPr>
        </w:pPrChange>
      </w:pPr>
      <w:ins w:id="747" w:author="Kuei Yuan Chen" w:date="2015-10-23T18:49:00Z">
        <w:r w:rsidRPr="00D505E4">
          <w:rPr>
            <w:rFonts w:ascii="Times New Roman" w:eastAsia="Times New Roman" w:hAnsi="Times New Roman" w:cs="Times New Roman"/>
            <w:color w:val="000000"/>
            <w:sz w:val="24"/>
            <w:szCs w:val="24"/>
          </w:rPr>
          <w:t>As a purchaser, I want to know the suppliers’ types</w:t>
        </w:r>
      </w:ins>
    </w:p>
    <w:p w:rsidR="00D505E4" w:rsidRPr="00D505E4" w:rsidRDefault="00D505E4">
      <w:pPr>
        <w:numPr>
          <w:ilvl w:val="0"/>
          <w:numId w:val="20"/>
        </w:numPr>
        <w:spacing w:after="0" w:line="360" w:lineRule="auto"/>
        <w:textAlignment w:val="baseline"/>
        <w:rPr>
          <w:ins w:id="748" w:author="Kuei Yuan Chen" w:date="2015-10-23T18:49:00Z"/>
          <w:rFonts w:ascii="Times New Roman" w:eastAsia="Times New Roman" w:hAnsi="Times New Roman" w:cs="Times New Roman"/>
          <w:color w:val="000000"/>
          <w:sz w:val="24"/>
          <w:szCs w:val="24"/>
        </w:rPr>
        <w:pPrChange w:id="749" w:author="Kuei Yuan Chen" w:date="2015-10-23T18:52:00Z">
          <w:pPr>
            <w:numPr>
              <w:numId w:val="6"/>
            </w:numPr>
            <w:tabs>
              <w:tab w:val="num" w:pos="720"/>
            </w:tabs>
            <w:spacing w:after="0" w:line="240" w:lineRule="auto"/>
            <w:ind w:left="720" w:hanging="360"/>
            <w:textAlignment w:val="baseline"/>
          </w:pPr>
        </w:pPrChange>
      </w:pPr>
      <w:ins w:id="750" w:author="Kuei Yuan Chen" w:date="2015-10-23T18:49:00Z">
        <w:r w:rsidRPr="00D505E4">
          <w:rPr>
            <w:rFonts w:ascii="Times New Roman" w:eastAsia="Times New Roman" w:hAnsi="Times New Roman" w:cs="Times New Roman"/>
            <w:color w:val="000000"/>
            <w:sz w:val="24"/>
            <w:szCs w:val="24"/>
          </w:rPr>
          <w:t>As a purchaser, I want to see my previous orders.</w:t>
        </w:r>
      </w:ins>
    </w:p>
    <w:p w:rsidR="00D505E4" w:rsidRPr="00D505E4" w:rsidRDefault="00D505E4">
      <w:pPr>
        <w:numPr>
          <w:ilvl w:val="0"/>
          <w:numId w:val="20"/>
        </w:numPr>
        <w:spacing w:after="0" w:line="360" w:lineRule="auto"/>
        <w:textAlignment w:val="baseline"/>
        <w:rPr>
          <w:ins w:id="751" w:author="Kuei Yuan Chen" w:date="2015-10-23T18:49:00Z"/>
          <w:rFonts w:ascii="Times New Roman" w:eastAsia="Times New Roman" w:hAnsi="Times New Roman" w:cs="Times New Roman"/>
          <w:color w:val="000000"/>
          <w:sz w:val="24"/>
          <w:szCs w:val="24"/>
        </w:rPr>
        <w:pPrChange w:id="752" w:author="Kuei Yuan Chen" w:date="2015-10-23T18:52:00Z">
          <w:pPr>
            <w:numPr>
              <w:numId w:val="6"/>
            </w:numPr>
            <w:tabs>
              <w:tab w:val="num" w:pos="720"/>
            </w:tabs>
            <w:spacing w:after="0" w:line="240" w:lineRule="auto"/>
            <w:ind w:left="720" w:hanging="360"/>
            <w:textAlignment w:val="baseline"/>
          </w:pPr>
        </w:pPrChange>
      </w:pPr>
      <w:ins w:id="753" w:author="Kuei Yuan Chen" w:date="2015-10-23T18:49:00Z">
        <w:r w:rsidRPr="00D505E4">
          <w:rPr>
            <w:rFonts w:ascii="Times New Roman" w:eastAsia="Times New Roman" w:hAnsi="Times New Roman" w:cs="Times New Roman"/>
            <w:color w:val="000000"/>
            <w:sz w:val="24"/>
            <w:szCs w:val="24"/>
          </w:rPr>
          <w:t>As a purchaser, I want to have many purchases containing in one order.</w:t>
        </w:r>
      </w:ins>
    </w:p>
    <w:p w:rsidR="00D505E4" w:rsidRPr="00D505E4" w:rsidRDefault="00D505E4">
      <w:pPr>
        <w:numPr>
          <w:ilvl w:val="0"/>
          <w:numId w:val="20"/>
        </w:numPr>
        <w:spacing w:after="0" w:line="360" w:lineRule="auto"/>
        <w:textAlignment w:val="baseline"/>
        <w:rPr>
          <w:ins w:id="754" w:author="Kuei Yuan Chen" w:date="2015-10-23T18:49:00Z"/>
          <w:rFonts w:ascii="Times New Roman" w:eastAsia="Times New Roman" w:hAnsi="Times New Roman" w:cs="Times New Roman"/>
          <w:color w:val="000000"/>
          <w:sz w:val="24"/>
          <w:szCs w:val="24"/>
        </w:rPr>
        <w:pPrChange w:id="755" w:author="Kuei Yuan Chen" w:date="2015-10-23T18:52:00Z">
          <w:pPr>
            <w:numPr>
              <w:numId w:val="6"/>
            </w:numPr>
            <w:tabs>
              <w:tab w:val="num" w:pos="720"/>
            </w:tabs>
            <w:spacing w:after="0" w:line="240" w:lineRule="auto"/>
            <w:ind w:left="720" w:hanging="360"/>
            <w:textAlignment w:val="baseline"/>
          </w:pPr>
        </w:pPrChange>
      </w:pPr>
      <w:ins w:id="756" w:author="Kuei Yuan Chen" w:date="2015-10-23T18:49:00Z">
        <w:r w:rsidRPr="00D505E4">
          <w:rPr>
            <w:rFonts w:ascii="Times New Roman" w:eastAsia="Times New Roman" w:hAnsi="Times New Roman" w:cs="Times New Roman"/>
            <w:color w:val="000000"/>
            <w:sz w:val="24"/>
            <w:szCs w:val="24"/>
          </w:rPr>
          <w:t>As an employee, I want to know the shipping states of my order.</w:t>
        </w:r>
      </w:ins>
    </w:p>
    <w:p w:rsidR="00D505E4" w:rsidRPr="00D505E4" w:rsidRDefault="00D505E4">
      <w:pPr>
        <w:numPr>
          <w:ilvl w:val="0"/>
          <w:numId w:val="20"/>
        </w:numPr>
        <w:spacing w:after="0" w:line="360" w:lineRule="auto"/>
        <w:textAlignment w:val="baseline"/>
        <w:rPr>
          <w:ins w:id="757" w:author="Kuei Yuan Chen" w:date="2015-10-23T18:49:00Z"/>
          <w:rFonts w:ascii="Times New Roman" w:eastAsia="Times New Roman" w:hAnsi="Times New Roman" w:cs="Times New Roman"/>
          <w:color w:val="000000"/>
          <w:sz w:val="24"/>
          <w:szCs w:val="24"/>
        </w:rPr>
        <w:pPrChange w:id="758" w:author="Kuei Yuan Chen" w:date="2015-10-23T18:52:00Z">
          <w:pPr>
            <w:numPr>
              <w:numId w:val="6"/>
            </w:numPr>
            <w:tabs>
              <w:tab w:val="num" w:pos="720"/>
            </w:tabs>
            <w:spacing w:after="0" w:line="240" w:lineRule="auto"/>
            <w:ind w:left="720" w:hanging="360"/>
            <w:textAlignment w:val="baseline"/>
          </w:pPr>
        </w:pPrChange>
      </w:pPr>
      <w:ins w:id="759" w:author="Kuei Yuan Chen" w:date="2015-10-23T18:49:00Z">
        <w:r w:rsidRPr="00D505E4">
          <w:rPr>
            <w:rFonts w:ascii="Times New Roman" w:eastAsia="Times New Roman" w:hAnsi="Times New Roman" w:cs="Times New Roman"/>
            <w:color w:val="000000"/>
            <w:sz w:val="24"/>
            <w:szCs w:val="24"/>
          </w:rPr>
          <w:t xml:space="preserve">As a supplier, I want to know when </w:t>
        </w:r>
        <w:proofErr w:type="gramStart"/>
        <w:r w:rsidRPr="00D505E4">
          <w:rPr>
            <w:rFonts w:ascii="Times New Roman" w:eastAsia="Times New Roman" w:hAnsi="Times New Roman" w:cs="Times New Roman"/>
            <w:color w:val="000000"/>
            <w:sz w:val="24"/>
            <w:szCs w:val="24"/>
          </w:rPr>
          <w:t>is the order</w:t>
        </w:r>
        <w:proofErr w:type="gramEnd"/>
        <w:r w:rsidRPr="00D505E4">
          <w:rPr>
            <w:rFonts w:ascii="Times New Roman" w:eastAsia="Times New Roman" w:hAnsi="Times New Roman" w:cs="Times New Roman"/>
            <w:color w:val="000000"/>
            <w:sz w:val="24"/>
            <w:szCs w:val="24"/>
          </w:rPr>
          <w:t xml:space="preserve"> made.</w:t>
        </w:r>
      </w:ins>
    </w:p>
    <w:p w:rsidR="00D505E4" w:rsidRPr="00D505E4" w:rsidRDefault="00D505E4">
      <w:pPr>
        <w:numPr>
          <w:ilvl w:val="0"/>
          <w:numId w:val="20"/>
        </w:numPr>
        <w:spacing w:after="0" w:line="360" w:lineRule="auto"/>
        <w:textAlignment w:val="baseline"/>
        <w:rPr>
          <w:ins w:id="760" w:author="Kuei Yuan Chen" w:date="2015-10-23T18:49:00Z"/>
          <w:rFonts w:ascii="Times New Roman" w:eastAsia="Times New Roman" w:hAnsi="Times New Roman" w:cs="Times New Roman"/>
          <w:color w:val="000000"/>
          <w:sz w:val="24"/>
          <w:szCs w:val="24"/>
        </w:rPr>
        <w:pPrChange w:id="761" w:author="Kuei Yuan Chen" w:date="2015-10-23T18:52:00Z">
          <w:pPr>
            <w:numPr>
              <w:numId w:val="6"/>
            </w:numPr>
            <w:tabs>
              <w:tab w:val="num" w:pos="720"/>
            </w:tabs>
            <w:spacing w:after="0" w:line="240" w:lineRule="auto"/>
            <w:ind w:left="720" w:hanging="360"/>
            <w:textAlignment w:val="baseline"/>
          </w:pPr>
        </w:pPrChange>
      </w:pPr>
      <w:ins w:id="762" w:author="Kuei Yuan Chen" w:date="2015-10-23T18:49:00Z">
        <w:r w:rsidRPr="00D505E4">
          <w:rPr>
            <w:rFonts w:ascii="Times New Roman" w:eastAsia="Times New Roman" w:hAnsi="Times New Roman" w:cs="Times New Roman"/>
            <w:color w:val="000000"/>
            <w:sz w:val="24"/>
            <w:szCs w:val="24"/>
          </w:rPr>
          <w:t xml:space="preserve">As a supplier, I need to upload the </w:t>
        </w:r>
        <w:proofErr w:type="gramStart"/>
        <w:r w:rsidRPr="00D505E4">
          <w:rPr>
            <w:rFonts w:ascii="Times New Roman" w:eastAsia="Times New Roman" w:hAnsi="Times New Roman" w:cs="Times New Roman"/>
            <w:color w:val="000000"/>
            <w:sz w:val="24"/>
            <w:szCs w:val="24"/>
          </w:rPr>
          <w:t>newest  product</w:t>
        </w:r>
        <w:proofErr w:type="gramEnd"/>
        <w:r w:rsidRPr="00D505E4">
          <w:rPr>
            <w:rFonts w:ascii="Times New Roman" w:eastAsia="Times New Roman" w:hAnsi="Times New Roman" w:cs="Times New Roman"/>
            <w:color w:val="000000"/>
            <w:sz w:val="24"/>
            <w:szCs w:val="24"/>
          </w:rPr>
          <w:t xml:space="preserve"> information.</w:t>
        </w:r>
      </w:ins>
    </w:p>
    <w:p w:rsidR="00D505E4" w:rsidRPr="00D505E4" w:rsidRDefault="00D505E4">
      <w:pPr>
        <w:numPr>
          <w:ilvl w:val="0"/>
          <w:numId w:val="20"/>
        </w:numPr>
        <w:spacing w:after="0" w:line="360" w:lineRule="auto"/>
        <w:textAlignment w:val="baseline"/>
        <w:rPr>
          <w:ins w:id="763" w:author="Kuei Yuan Chen" w:date="2015-10-23T18:49:00Z"/>
          <w:rFonts w:ascii="Times New Roman" w:eastAsia="Times New Roman" w:hAnsi="Times New Roman" w:cs="Times New Roman"/>
          <w:color w:val="000000"/>
          <w:sz w:val="24"/>
          <w:szCs w:val="24"/>
        </w:rPr>
        <w:pPrChange w:id="764" w:author="Kuei Yuan Chen" w:date="2015-10-23T18:52:00Z">
          <w:pPr>
            <w:numPr>
              <w:numId w:val="6"/>
            </w:numPr>
            <w:tabs>
              <w:tab w:val="num" w:pos="720"/>
            </w:tabs>
            <w:spacing w:after="0" w:line="240" w:lineRule="auto"/>
            <w:ind w:left="720" w:hanging="360"/>
            <w:textAlignment w:val="baseline"/>
          </w:pPr>
        </w:pPrChange>
      </w:pPr>
      <w:ins w:id="765" w:author="Kuei Yuan Chen" w:date="2015-10-23T18:49:00Z">
        <w:r w:rsidRPr="00D505E4">
          <w:rPr>
            <w:rFonts w:ascii="Times New Roman" w:eastAsia="Times New Roman" w:hAnsi="Times New Roman" w:cs="Times New Roman"/>
            <w:color w:val="000000"/>
            <w:sz w:val="24"/>
            <w:szCs w:val="24"/>
          </w:rPr>
          <w:t xml:space="preserve">As a supplier, I want to know how many items </w:t>
        </w:r>
        <w:proofErr w:type="spellStart"/>
        <w:r w:rsidRPr="00D505E4">
          <w:rPr>
            <w:rFonts w:ascii="Times New Roman" w:eastAsia="Times New Roman" w:hAnsi="Times New Roman" w:cs="Times New Roman"/>
            <w:color w:val="000000"/>
            <w:sz w:val="24"/>
            <w:szCs w:val="24"/>
          </w:rPr>
          <w:t>i</w:t>
        </w:r>
        <w:proofErr w:type="spellEnd"/>
        <w:r w:rsidRPr="00D505E4">
          <w:rPr>
            <w:rFonts w:ascii="Times New Roman" w:eastAsia="Times New Roman" w:hAnsi="Times New Roman" w:cs="Times New Roman"/>
            <w:color w:val="000000"/>
            <w:sz w:val="24"/>
            <w:szCs w:val="24"/>
          </w:rPr>
          <w:t xml:space="preserve"> need to delivery per day.</w:t>
        </w:r>
      </w:ins>
    </w:p>
    <w:p w:rsidR="00D505E4" w:rsidRPr="00D505E4" w:rsidRDefault="00D505E4">
      <w:pPr>
        <w:numPr>
          <w:ilvl w:val="0"/>
          <w:numId w:val="20"/>
        </w:numPr>
        <w:spacing w:after="0" w:line="360" w:lineRule="auto"/>
        <w:textAlignment w:val="baseline"/>
        <w:rPr>
          <w:ins w:id="766" w:author="Kuei Yuan Chen" w:date="2015-10-23T18:49:00Z"/>
          <w:rFonts w:ascii="Times New Roman" w:eastAsia="Times New Roman" w:hAnsi="Times New Roman" w:cs="Times New Roman"/>
          <w:color w:val="000000"/>
          <w:sz w:val="24"/>
          <w:szCs w:val="24"/>
        </w:rPr>
        <w:pPrChange w:id="767" w:author="Kuei Yuan Chen" w:date="2015-10-23T18:52:00Z">
          <w:pPr>
            <w:numPr>
              <w:numId w:val="6"/>
            </w:numPr>
            <w:tabs>
              <w:tab w:val="num" w:pos="720"/>
            </w:tabs>
            <w:spacing w:after="0" w:line="240" w:lineRule="auto"/>
            <w:ind w:left="720" w:hanging="360"/>
            <w:textAlignment w:val="baseline"/>
          </w:pPr>
        </w:pPrChange>
      </w:pPr>
      <w:ins w:id="768" w:author="Kuei Yuan Chen" w:date="2015-10-23T18:49:00Z">
        <w:r w:rsidRPr="00D505E4">
          <w:rPr>
            <w:rFonts w:ascii="Times New Roman" w:eastAsia="Times New Roman" w:hAnsi="Times New Roman" w:cs="Times New Roman"/>
            <w:color w:val="000000"/>
            <w:sz w:val="24"/>
            <w:szCs w:val="24"/>
          </w:rPr>
          <w:t>As a manager, I want to see what department an employee belongs to.</w:t>
        </w:r>
      </w:ins>
    </w:p>
    <w:p w:rsidR="00D505E4" w:rsidRPr="00D505E4" w:rsidRDefault="003E6A95">
      <w:pPr>
        <w:numPr>
          <w:ilvl w:val="0"/>
          <w:numId w:val="20"/>
        </w:numPr>
        <w:spacing w:line="360" w:lineRule="auto"/>
        <w:textAlignment w:val="baseline"/>
        <w:rPr>
          <w:ins w:id="769" w:author="Kuei Yuan Chen" w:date="2015-10-23T18:49:00Z"/>
          <w:rFonts w:ascii="Times New Roman" w:eastAsia="Times New Roman" w:hAnsi="Times New Roman" w:cs="Times New Roman"/>
          <w:color w:val="000000"/>
          <w:sz w:val="24"/>
          <w:szCs w:val="24"/>
        </w:rPr>
        <w:pPrChange w:id="770" w:author="Kuei Yuan Chen" w:date="2015-10-23T18:52:00Z">
          <w:pPr>
            <w:numPr>
              <w:numId w:val="6"/>
            </w:numPr>
            <w:tabs>
              <w:tab w:val="num" w:pos="720"/>
            </w:tabs>
            <w:spacing w:line="240" w:lineRule="auto"/>
            <w:ind w:left="720" w:hanging="360"/>
            <w:textAlignment w:val="baseline"/>
          </w:pPr>
        </w:pPrChange>
      </w:pPr>
      <w:ins w:id="771" w:author="Kuei Yuan Chen" w:date="2015-10-23T18:49:00Z">
        <w:r>
          <w:rPr>
            <w:rFonts w:ascii="Times New Roman" w:eastAsia="Times New Roman" w:hAnsi="Times New Roman" w:cs="Times New Roman"/>
            <w:color w:val="000000"/>
            <w:sz w:val="24"/>
            <w:szCs w:val="24"/>
          </w:rPr>
          <w:t>As an employee</w:t>
        </w:r>
        <w:r w:rsidR="00D505E4" w:rsidRPr="00D505E4">
          <w:rPr>
            <w:rFonts w:ascii="Times New Roman" w:eastAsia="Times New Roman" w:hAnsi="Times New Roman" w:cs="Times New Roman"/>
            <w:color w:val="000000"/>
            <w:sz w:val="24"/>
            <w:szCs w:val="24"/>
          </w:rPr>
          <w:t xml:space="preserve">, </w:t>
        </w:r>
      </w:ins>
      <w:ins w:id="772" w:author="Kuei Yuan Chen" w:date="2015-11-12T13:59:00Z">
        <w:r>
          <w:rPr>
            <w:rFonts w:ascii="Times New Roman" w:eastAsia="Times New Roman" w:hAnsi="Times New Roman" w:cs="Times New Roman"/>
            <w:color w:val="000000"/>
            <w:sz w:val="24"/>
            <w:szCs w:val="24"/>
          </w:rPr>
          <w:t xml:space="preserve">I </w:t>
        </w:r>
      </w:ins>
      <w:ins w:id="773" w:author="Kuei Yuan Chen" w:date="2015-11-12T14:00:00Z">
        <w:r>
          <w:rPr>
            <w:rFonts w:ascii="Times New Roman" w:eastAsia="Times New Roman" w:hAnsi="Times New Roman" w:cs="Times New Roman"/>
            <w:color w:val="000000"/>
            <w:sz w:val="24"/>
            <w:szCs w:val="24"/>
          </w:rPr>
          <w:t xml:space="preserve">want to know if supplier has enough quantity of certain item </w:t>
        </w:r>
      </w:ins>
      <w:ins w:id="774" w:author="Kuei Yuan Chen" w:date="2015-11-12T14:01:00Z">
        <w:r>
          <w:rPr>
            <w:rFonts w:ascii="Times New Roman" w:eastAsia="Times New Roman" w:hAnsi="Times New Roman" w:cs="Times New Roman"/>
            <w:color w:val="000000"/>
            <w:sz w:val="24"/>
            <w:szCs w:val="24"/>
          </w:rPr>
          <w:t>that I want to purchase.</w:t>
        </w:r>
      </w:ins>
    </w:p>
    <w:p w:rsidR="00D505E4" w:rsidDel="00D505E4" w:rsidRDefault="00D505E4">
      <w:pPr>
        <w:pStyle w:val="NormalWeb"/>
        <w:spacing w:before="0" w:beforeAutospacing="0" w:after="160" w:afterAutospacing="0" w:line="276" w:lineRule="auto"/>
        <w:rPr>
          <w:del w:id="775" w:author="Kuei Yuan Chen" w:date="2015-10-23T18:49:00Z"/>
        </w:rPr>
        <w:pPrChange w:id="776" w:author="Kuei Yuan Chen" w:date="2015-10-23T18:51:00Z">
          <w:pPr>
            <w:pStyle w:val="NormalWeb"/>
            <w:spacing w:before="0" w:beforeAutospacing="0" w:after="160" w:afterAutospacing="0"/>
          </w:pPr>
        </w:pPrChange>
      </w:pPr>
      <w:del w:id="777" w:author="Kuei Yuan Chen" w:date="2015-10-23T18:49:00Z">
        <w:r w:rsidDel="00D505E4">
          <w:rPr>
            <w:color w:val="000000"/>
          </w:rPr>
          <w:delText>Zach:</w:delText>
        </w:r>
      </w:del>
    </w:p>
    <w:p w:rsidR="00D505E4" w:rsidDel="00D505E4" w:rsidRDefault="00D505E4">
      <w:pPr>
        <w:pStyle w:val="NormalWeb"/>
        <w:numPr>
          <w:ilvl w:val="0"/>
          <w:numId w:val="7"/>
        </w:numPr>
        <w:spacing w:before="0" w:beforeAutospacing="0" w:after="160" w:afterAutospacing="0" w:line="276" w:lineRule="auto"/>
        <w:textAlignment w:val="baseline"/>
        <w:rPr>
          <w:del w:id="778" w:author="Kuei Yuan Chen" w:date="2015-10-23T18:49:00Z"/>
          <w:color w:val="000000"/>
        </w:rPr>
        <w:pPrChange w:id="779" w:author="Kuei Yuan Chen" w:date="2015-10-23T18:51:00Z">
          <w:pPr>
            <w:pStyle w:val="NormalWeb"/>
            <w:numPr>
              <w:numId w:val="7"/>
            </w:numPr>
            <w:tabs>
              <w:tab w:val="num" w:pos="720"/>
            </w:tabs>
            <w:spacing w:before="0" w:beforeAutospacing="0" w:after="160" w:afterAutospacing="0"/>
            <w:ind w:left="720" w:hanging="360"/>
            <w:textAlignment w:val="baseline"/>
          </w:pPr>
        </w:pPrChange>
      </w:pPr>
      <w:del w:id="780" w:author="Kuei Yuan Chen" w:date="2015-10-23T18:49:00Z">
        <w:r w:rsidDel="00D505E4">
          <w:rPr>
            <w:color w:val="000000"/>
          </w:rPr>
          <w:delText>As a clothes supplier, I asks for the customer’s contact, the total price of order, and the option of shipping.  </w:delText>
        </w:r>
        <w:r w:rsidDel="00D505E4">
          <w:rPr>
            <w:rStyle w:val="apple-tab-span"/>
            <w:color w:val="000000"/>
          </w:rPr>
          <w:tab/>
        </w:r>
      </w:del>
    </w:p>
    <w:p w:rsidR="00D505E4" w:rsidDel="00D505E4" w:rsidRDefault="00D505E4">
      <w:pPr>
        <w:pStyle w:val="NormalWeb"/>
        <w:numPr>
          <w:ilvl w:val="0"/>
          <w:numId w:val="7"/>
        </w:numPr>
        <w:spacing w:before="0" w:beforeAutospacing="0" w:after="160" w:afterAutospacing="0" w:line="276" w:lineRule="auto"/>
        <w:textAlignment w:val="baseline"/>
        <w:rPr>
          <w:del w:id="781" w:author="Kuei Yuan Chen" w:date="2015-10-23T18:49:00Z"/>
          <w:color w:val="000000"/>
        </w:rPr>
        <w:pPrChange w:id="782" w:author="Kuei Yuan Chen" w:date="2015-10-23T18:51:00Z">
          <w:pPr>
            <w:pStyle w:val="NormalWeb"/>
            <w:numPr>
              <w:numId w:val="7"/>
            </w:numPr>
            <w:tabs>
              <w:tab w:val="num" w:pos="720"/>
            </w:tabs>
            <w:spacing w:before="0" w:beforeAutospacing="0" w:after="160" w:afterAutospacing="0"/>
            <w:ind w:left="720" w:hanging="360"/>
            <w:textAlignment w:val="baseline"/>
          </w:pPr>
        </w:pPrChange>
      </w:pPr>
      <w:del w:id="783" w:author="Kuei Yuan Chen" w:date="2015-10-23T18:49:00Z">
        <w:r w:rsidDel="00D505E4">
          <w:rPr>
            <w:color w:val="000000"/>
          </w:rPr>
          <w:delText>As a scriptwriter, I would want to buy the fly ticket to the Japan for the script setting.</w:delText>
        </w:r>
      </w:del>
    </w:p>
    <w:p w:rsidR="00D505E4" w:rsidDel="00D505E4" w:rsidRDefault="00D505E4">
      <w:pPr>
        <w:pStyle w:val="NormalWeb"/>
        <w:numPr>
          <w:ilvl w:val="0"/>
          <w:numId w:val="7"/>
        </w:numPr>
        <w:spacing w:before="0" w:beforeAutospacing="0" w:after="160" w:afterAutospacing="0" w:line="276" w:lineRule="auto"/>
        <w:textAlignment w:val="baseline"/>
        <w:rPr>
          <w:del w:id="784" w:author="Kuei Yuan Chen" w:date="2015-10-23T18:49:00Z"/>
          <w:color w:val="000000"/>
        </w:rPr>
        <w:pPrChange w:id="785" w:author="Kuei Yuan Chen" w:date="2015-10-23T18:51:00Z">
          <w:pPr>
            <w:pStyle w:val="NormalWeb"/>
            <w:numPr>
              <w:numId w:val="7"/>
            </w:numPr>
            <w:tabs>
              <w:tab w:val="num" w:pos="720"/>
            </w:tabs>
            <w:spacing w:before="0" w:beforeAutospacing="0" w:after="160" w:afterAutospacing="0"/>
            <w:ind w:left="720" w:hanging="360"/>
            <w:textAlignment w:val="baseline"/>
          </w:pPr>
        </w:pPrChange>
      </w:pPr>
      <w:del w:id="786" w:author="Kuei Yuan Chen" w:date="2015-10-23T18:49:00Z">
        <w:r w:rsidDel="00D505E4">
          <w:rPr>
            <w:color w:val="000000"/>
          </w:rPr>
          <w:delText>As a equipments purchaser, I want to all option of type and price in one brand.         </w:delText>
        </w:r>
      </w:del>
    </w:p>
    <w:p w:rsidR="00D505E4" w:rsidDel="00D505E4" w:rsidRDefault="00D505E4">
      <w:pPr>
        <w:pStyle w:val="NormalWeb"/>
        <w:spacing w:before="0" w:beforeAutospacing="0" w:after="160" w:afterAutospacing="0" w:line="276" w:lineRule="auto"/>
        <w:rPr>
          <w:del w:id="787" w:author="Kuei Yuan Chen" w:date="2015-10-23T18:49:00Z"/>
        </w:rPr>
        <w:pPrChange w:id="788" w:author="Kuei Yuan Chen" w:date="2015-10-23T18:51:00Z">
          <w:pPr>
            <w:pStyle w:val="NormalWeb"/>
            <w:spacing w:before="0" w:beforeAutospacing="0" w:after="160" w:afterAutospacing="0"/>
          </w:pPr>
        </w:pPrChange>
      </w:pPr>
      <w:del w:id="789" w:author="Kuei Yuan Chen" w:date="2015-10-23T18:49:00Z">
        <w:r w:rsidDel="00D505E4">
          <w:rPr>
            <w:color w:val="000000"/>
          </w:rPr>
          <w:delText>Peter:</w:delText>
        </w:r>
      </w:del>
    </w:p>
    <w:p w:rsidR="00D505E4" w:rsidDel="00D505E4" w:rsidRDefault="00D505E4">
      <w:pPr>
        <w:pStyle w:val="NormalWeb"/>
        <w:numPr>
          <w:ilvl w:val="0"/>
          <w:numId w:val="8"/>
        </w:numPr>
        <w:spacing w:before="0" w:beforeAutospacing="0" w:after="160" w:afterAutospacing="0" w:line="276" w:lineRule="auto"/>
        <w:textAlignment w:val="baseline"/>
        <w:rPr>
          <w:del w:id="790" w:author="Kuei Yuan Chen" w:date="2015-10-23T18:49:00Z"/>
          <w:color w:val="000000"/>
        </w:rPr>
        <w:pPrChange w:id="791" w:author="Kuei Yuan Chen" w:date="2015-10-23T18:51:00Z">
          <w:pPr>
            <w:pStyle w:val="NormalWeb"/>
            <w:numPr>
              <w:numId w:val="8"/>
            </w:numPr>
            <w:tabs>
              <w:tab w:val="num" w:pos="720"/>
            </w:tabs>
            <w:spacing w:before="0" w:beforeAutospacing="0" w:after="160" w:afterAutospacing="0"/>
            <w:ind w:left="720" w:hanging="360"/>
            <w:textAlignment w:val="baseline"/>
          </w:pPr>
        </w:pPrChange>
      </w:pPr>
      <w:del w:id="792" w:author="Kuei Yuan Chen" w:date="2015-10-23T18:49:00Z">
        <w:r w:rsidDel="00D505E4">
          <w:rPr>
            <w:color w:val="000000"/>
          </w:rPr>
          <w:delText>As a supplier, I want to know when is the item needed and where it has to go.</w:delText>
        </w:r>
      </w:del>
    </w:p>
    <w:p w:rsidR="00D505E4" w:rsidDel="00D505E4" w:rsidRDefault="00D505E4">
      <w:pPr>
        <w:pStyle w:val="NormalWeb"/>
        <w:numPr>
          <w:ilvl w:val="0"/>
          <w:numId w:val="8"/>
        </w:numPr>
        <w:spacing w:before="0" w:beforeAutospacing="0" w:after="160" w:afterAutospacing="0" w:line="276" w:lineRule="auto"/>
        <w:textAlignment w:val="baseline"/>
        <w:rPr>
          <w:del w:id="793" w:author="Kuei Yuan Chen" w:date="2015-10-23T18:49:00Z"/>
          <w:color w:val="000000"/>
        </w:rPr>
        <w:pPrChange w:id="794" w:author="Kuei Yuan Chen" w:date="2015-10-23T18:51:00Z">
          <w:pPr>
            <w:pStyle w:val="NormalWeb"/>
            <w:numPr>
              <w:numId w:val="8"/>
            </w:numPr>
            <w:tabs>
              <w:tab w:val="num" w:pos="720"/>
            </w:tabs>
            <w:spacing w:before="0" w:beforeAutospacing="0" w:after="160" w:afterAutospacing="0"/>
            <w:ind w:left="720" w:hanging="360"/>
            <w:textAlignment w:val="baseline"/>
          </w:pPr>
        </w:pPrChange>
      </w:pPr>
      <w:del w:id="795" w:author="Kuei Yuan Chen" w:date="2015-10-23T18:49:00Z">
        <w:r w:rsidDel="00D505E4">
          <w:rPr>
            <w:color w:val="000000"/>
          </w:rPr>
          <w:delText>As a employee, I want to know what is the shipping status of my order.</w:delText>
        </w:r>
      </w:del>
    </w:p>
    <w:p w:rsidR="00D505E4" w:rsidDel="00D505E4" w:rsidRDefault="00D505E4">
      <w:pPr>
        <w:pStyle w:val="NormalWeb"/>
        <w:numPr>
          <w:ilvl w:val="0"/>
          <w:numId w:val="8"/>
        </w:numPr>
        <w:spacing w:before="0" w:beforeAutospacing="0" w:after="160" w:afterAutospacing="0" w:line="276" w:lineRule="auto"/>
        <w:textAlignment w:val="baseline"/>
        <w:rPr>
          <w:del w:id="796" w:author="Kuei Yuan Chen" w:date="2015-10-23T18:49:00Z"/>
          <w:color w:val="000000"/>
        </w:rPr>
        <w:pPrChange w:id="797" w:author="Kuei Yuan Chen" w:date="2015-10-23T18:51:00Z">
          <w:pPr>
            <w:pStyle w:val="NormalWeb"/>
            <w:numPr>
              <w:numId w:val="8"/>
            </w:numPr>
            <w:tabs>
              <w:tab w:val="num" w:pos="720"/>
            </w:tabs>
            <w:spacing w:before="0" w:beforeAutospacing="0" w:after="160" w:afterAutospacing="0"/>
            <w:ind w:left="720" w:hanging="360"/>
            <w:textAlignment w:val="baseline"/>
          </w:pPr>
        </w:pPrChange>
      </w:pPr>
      <w:del w:id="798" w:author="Kuei Yuan Chen" w:date="2015-10-23T18:49:00Z">
        <w:r w:rsidDel="00D505E4">
          <w:rPr>
            <w:color w:val="000000"/>
          </w:rPr>
          <w:delText>As a purchaser, I would like to be able to cancel my previous order or make a product returning.</w:delText>
        </w:r>
      </w:del>
    </w:p>
    <w:p w:rsidR="00D505E4" w:rsidDel="00D505E4" w:rsidRDefault="00D505E4">
      <w:pPr>
        <w:pStyle w:val="NormalWeb"/>
        <w:spacing w:before="0" w:beforeAutospacing="0" w:after="160" w:afterAutospacing="0" w:line="276" w:lineRule="auto"/>
        <w:rPr>
          <w:del w:id="799" w:author="Kuei Yuan Chen" w:date="2015-10-23T18:49:00Z"/>
        </w:rPr>
        <w:pPrChange w:id="800" w:author="Kuei Yuan Chen" w:date="2015-10-23T18:51:00Z">
          <w:pPr>
            <w:pStyle w:val="NormalWeb"/>
            <w:spacing w:before="0" w:beforeAutospacing="0" w:after="160" w:afterAutospacing="0"/>
          </w:pPr>
        </w:pPrChange>
      </w:pPr>
      <w:del w:id="801" w:author="Kuei Yuan Chen" w:date="2015-10-23T18:49:00Z">
        <w:r w:rsidDel="00D505E4">
          <w:rPr>
            <w:color w:val="000000"/>
          </w:rPr>
          <w:delText>York:  </w:delText>
        </w:r>
      </w:del>
    </w:p>
    <w:p w:rsidR="00D505E4" w:rsidDel="00D505E4" w:rsidRDefault="00D505E4">
      <w:pPr>
        <w:pStyle w:val="NormalWeb"/>
        <w:numPr>
          <w:ilvl w:val="0"/>
          <w:numId w:val="9"/>
        </w:numPr>
        <w:spacing w:before="0" w:beforeAutospacing="0" w:after="160" w:afterAutospacing="0" w:line="276" w:lineRule="auto"/>
        <w:textAlignment w:val="baseline"/>
        <w:rPr>
          <w:del w:id="802" w:author="Kuei Yuan Chen" w:date="2015-10-23T18:49:00Z"/>
          <w:color w:val="000000"/>
        </w:rPr>
        <w:pPrChange w:id="803" w:author="Kuei Yuan Chen" w:date="2015-10-23T18:51:00Z">
          <w:pPr>
            <w:pStyle w:val="NormalWeb"/>
            <w:numPr>
              <w:numId w:val="9"/>
            </w:numPr>
            <w:tabs>
              <w:tab w:val="num" w:pos="720"/>
            </w:tabs>
            <w:spacing w:before="0" w:beforeAutospacing="0" w:after="160" w:afterAutospacing="0"/>
            <w:ind w:left="720" w:hanging="360"/>
            <w:textAlignment w:val="baseline"/>
          </w:pPr>
        </w:pPrChange>
      </w:pPr>
      <w:del w:id="804" w:author="Kuei Yuan Chen" w:date="2015-10-23T18:49:00Z">
        <w:r w:rsidDel="00D505E4">
          <w:rPr>
            <w:color w:val="000000"/>
          </w:rPr>
          <w:delText>As an electronic equipment supplier, i want to confirm what the name of commodity customer ordered is , is there any goods in the inventory list, where the current commodity located at. so that I could arrange the order  </w:delText>
        </w:r>
      </w:del>
    </w:p>
    <w:p w:rsidR="00D505E4" w:rsidDel="00D505E4" w:rsidRDefault="00D505E4">
      <w:pPr>
        <w:pStyle w:val="NormalWeb"/>
        <w:numPr>
          <w:ilvl w:val="0"/>
          <w:numId w:val="9"/>
        </w:numPr>
        <w:spacing w:before="0" w:beforeAutospacing="0" w:after="160" w:afterAutospacing="0" w:line="276" w:lineRule="auto"/>
        <w:textAlignment w:val="baseline"/>
        <w:rPr>
          <w:del w:id="805" w:author="Kuei Yuan Chen" w:date="2015-10-23T18:49:00Z"/>
          <w:color w:val="000000"/>
        </w:rPr>
        <w:pPrChange w:id="806" w:author="Kuei Yuan Chen" w:date="2015-10-23T18:51:00Z">
          <w:pPr>
            <w:pStyle w:val="NormalWeb"/>
            <w:numPr>
              <w:numId w:val="9"/>
            </w:numPr>
            <w:tabs>
              <w:tab w:val="num" w:pos="720"/>
            </w:tabs>
            <w:spacing w:before="0" w:beforeAutospacing="0" w:after="160" w:afterAutospacing="0"/>
            <w:ind w:left="720" w:hanging="360"/>
            <w:textAlignment w:val="baseline"/>
          </w:pPr>
        </w:pPrChange>
      </w:pPr>
      <w:del w:id="807" w:author="Kuei Yuan Chen" w:date="2015-10-23T18:49:00Z">
        <w:r w:rsidDel="00D505E4">
          <w:rPr>
            <w:color w:val="000000"/>
          </w:rPr>
          <w:delText>As a  goods consumer, I would like to know the order history of all the commodities and the price change for each months, so that i could compare with other markets and make a better decision before purchasing  </w:delText>
        </w:r>
      </w:del>
    </w:p>
    <w:p w:rsidR="00D505E4" w:rsidDel="00D505E4" w:rsidRDefault="00D505E4">
      <w:pPr>
        <w:pStyle w:val="NormalWeb"/>
        <w:numPr>
          <w:ilvl w:val="0"/>
          <w:numId w:val="9"/>
        </w:numPr>
        <w:spacing w:before="0" w:beforeAutospacing="0" w:after="160" w:afterAutospacing="0" w:line="276" w:lineRule="auto"/>
        <w:textAlignment w:val="baseline"/>
        <w:rPr>
          <w:del w:id="808" w:author="Kuei Yuan Chen" w:date="2015-10-23T18:49:00Z"/>
          <w:color w:val="000000"/>
        </w:rPr>
        <w:pPrChange w:id="809" w:author="Kuei Yuan Chen" w:date="2015-10-23T18:51:00Z">
          <w:pPr>
            <w:pStyle w:val="NormalWeb"/>
            <w:numPr>
              <w:numId w:val="9"/>
            </w:numPr>
            <w:tabs>
              <w:tab w:val="num" w:pos="720"/>
            </w:tabs>
            <w:spacing w:before="0" w:beforeAutospacing="0" w:after="160" w:afterAutospacing="0"/>
            <w:ind w:left="720" w:hanging="360"/>
            <w:textAlignment w:val="baseline"/>
          </w:pPr>
        </w:pPrChange>
      </w:pPr>
      <w:del w:id="810" w:author="Kuei Yuan Chen" w:date="2015-10-23T18:49:00Z">
        <w:r w:rsidDel="00D505E4">
          <w:rPr>
            <w:color w:val="000000"/>
          </w:rPr>
          <w:delText>As an employee, i want to know the detail order rates of every goods, so that i decide which one need to be cancelled and which one need to continue to delivery in future.   </w:delText>
        </w:r>
      </w:del>
    </w:p>
    <w:p w:rsidR="00D505E4" w:rsidDel="00D505E4" w:rsidRDefault="00D505E4">
      <w:pPr>
        <w:pStyle w:val="NormalWeb"/>
        <w:spacing w:before="0" w:beforeAutospacing="0" w:after="160" w:afterAutospacing="0" w:line="276" w:lineRule="auto"/>
        <w:rPr>
          <w:del w:id="811" w:author="Kuei Yuan Chen" w:date="2015-10-23T18:49:00Z"/>
        </w:rPr>
        <w:pPrChange w:id="812" w:author="Kuei Yuan Chen" w:date="2015-10-23T18:51:00Z">
          <w:pPr>
            <w:pStyle w:val="NormalWeb"/>
            <w:spacing w:before="0" w:beforeAutospacing="0" w:after="160" w:afterAutospacing="0"/>
          </w:pPr>
        </w:pPrChange>
      </w:pPr>
      <w:del w:id="813" w:author="Kuei Yuan Chen" w:date="2015-10-23T18:49:00Z">
        <w:r w:rsidDel="00D505E4">
          <w:rPr>
            <w:color w:val="000000"/>
          </w:rPr>
          <w:delText>Andrew:</w:delText>
        </w:r>
      </w:del>
    </w:p>
    <w:p w:rsidR="00D505E4" w:rsidDel="00D505E4" w:rsidRDefault="00D505E4">
      <w:pPr>
        <w:pStyle w:val="NormalWeb"/>
        <w:numPr>
          <w:ilvl w:val="0"/>
          <w:numId w:val="10"/>
        </w:numPr>
        <w:spacing w:before="0" w:beforeAutospacing="0" w:after="160" w:afterAutospacing="0" w:line="276" w:lineRule="auto"/>
        <w:textAlignment w:val="baseline"/>
        <w:rPr>
          <w:del w:id="814" w:author="Kuei Yuan Chen" w:date="2015-10-23T18:49:00Z"/>
          <w:color w:val="000000"/>
        </w:rPr>
        <w:pPrChange w:id="815" w:author="Kuei Yuan Chen" w:date="2015-10-23T18:51:00Z">
          <w:pPr>
            <w:pStyle w:val="NormalWeb"/>
            <w:numPr>
              <w:numId w:val="10"/>
            </w:numPr>
            <w:tabs>
              <w:tab w:val="num" w:pos="720"/>
            </w:tabs>
            <w:spacing w:before="0" w:beforeAutospacing="0" w:after="160" w:afterAutospacing="0"/>
            <w:ind w:left="720" w:hanging="360"/>
            <w:textAlignment w:val="baseline"/>
          </w:pPr>
        </w:pPrChange>
      </w:pPr>
      <w:del w:id="816" w:author="Kuei Yuan Chen" w:date="2015-10-23T18:49:00Z">
        <w:r w:rsidDel="00D505E4">
          <w:rPr>
            <w:color w:val="000000"/>
          </w:rPr>
          <w:delText>As an accountant, I want to be able to see all outstanding(unpaid) invoices</w:delText>
        </w:r>
      </w:del>
    </w:p>
    <w:p w:rsidR="00D505E4" w:rsidDel="00D505E4" w:rsidRDefault="00D505E4">
      <w:pPr>
        <w:pStyle w:val="NormalWeb"/>
        <w:numPr>
          <w:ilvl w:val="0"/>
          <w:numId w:val="10"/>
        </w:numPr>
        <w:spacing w:before="0" w:beforeAutospacing="0" w:after="160" w:afterAutospacing="0" w:line="276" w:lineRule="auto"/>
        <w:textAlignment w:val="baseline"/>
        <w:rPr>
          <w:del w:id="817" w:author="Kuei Yuan Chen" w:date="2015-10-23T18:49:00Z"/>
          <w:color w:val="000000"/>
        </w:rPr>
        <w:pPrChange w:id="818" w:author="Kuei Yuan Chen" w:date="2015-10-23T18:51:00Z">
          <w:pPr>
            <w:pStyle w:val="NormalWeb"/>
            <w:numPr>
              <w:numId w:val="10"/>
            </w:numPr>
            <w:tabs>
              <w:tab w:val="num" w:pos="720"/>
            </w:tabs>
            <w:spacing w:before="0" w:beforeAutospacing="0" w:after="160" w:afterAutospacing="0"/>
            <w:ind w:left="720" w:hanging="360"/>
            <w:textAlignment w:val="baseline"/>
          </w:pPr>
        </w:pPrChange>
      </w:pPr>
      <w:del w:id="819" w:author="Kuei Yuan Chen" w:date="2015-10-23T18:49:00Z">
        <w:r w:rsidDel="00D505E4">
          <w:rPr>
            <w:color w:val="000000"/>
          </w:rPr>
          <w:delText>As a purchaser, I want the ability to create and manage purchase orders (database access)</w:delText>
        </w:r>
      </w:del>
    </w:p>
    <w:p w:rsidR="00D505E4" w:rsidDel="00D505E4" w:rsidRDefault="00D505E4">
      <w:pPr>
        <w:pStyle w:val="NormalWeb"/>
        <w:numPr>
          <w:ilvl w:val="0"/>
          <w:numId w:val="10"/>
        </w:numPr>
        <w:spacing w:before="0" w:beforeAutospacing="0" w:after="160" w:afterAutospacing="0" w:line="276" w:lineRule="auto"/>
        <w:textAlignment w:val="baseline"/>
        <w:rPr>
          <w:del w:id="820" w:author="Kuei Yuan Chen" w:date="2015-10-23T18:49:00Z"/>
          <w:color w:val="000000"/>
        </w:rPr>
        <w:pPrChange w:id="821" w:author="Kuei Yuan Chen" w:date="2015-10-23T18:51:00Z">
          <w:pPr>
            <w:pStyle w:val="NormalWeb"/>
            <w:numPr>
              <w:numId w:val="10"/>
            </w:numPr>
            <w:tabs>
              <w:tab w:val="num" w:pos="720"/>
            </w:tabs>
            <w:spacing w:before="0" w:beforeAutospacing="0" w:after="160" w:afterAutospacing="0"/>
            <w:ind w:left="720" w:hanging="360"/>
            <w:textAlignment w:val="baseline"/>
          </w:pPr>
        </w:pPrChange>
      </w:pPr>
      <w:del w:id="822" w:author="Kuei Yuan Chen" w:date="2015-10-23T18:49:00Z">
        <w:r w:rsidDel="00D505E4">
          <w:rPr>
            <w:color w:val="000000"/>
          </w:rPr>
          <w:delText>As an employee, I want to know if my material demands were acknowledged (PO created in response to demand)</w:delText>
        </w:r>
      </w:del>
    </w:p>
    <w:p w:rsidR="00D505E4" w:rsidRDefault="00D505E4">
      <w:pPr>
        <w:pStyle w:val="Heading3"/>
        <w:spacing w:before="280" w:beforeAutospacing="0" w:after="80" w:afterAutospacing="0" w:line="276" w:lineRule="auto"/>
        <w:pPrChange w:id="823" w:author="Kuei Yuan Chen" w:date="2015-10-23T18:51:00Z">
          <w:pPr>
            <w:pStyle w:val="Heading3"/>
            <w:spacing w:before="280" w:beforeAutospacing="0" w:after="80" w:afterAutospacing="0"/>
          </w:pPr>
        </w:pPrChange>
      </w:pPr>
      <w:proofErr w:type="spellStart"/>
      <w:r>
        <w:rPr>
          <w:rFonts w:ascii="Calibri" w:hAnsi="Calibri"/>
          <w:color w:val="000000"/>
          <w:sz w:val="28"/>
          <w:szCs w:val="28"/>
        </w:rPr>
        <w:t>B.Data</w:t>
      </w:r>
      <w:proofErr w:type="spellEnd"/>
      <w:r>
        <w:rPr>
          <w:rFonts w:ascii="Calibri" w:hAnsi="Calibri"/>
          <w:color w:val="000000"/>
          <w:sz w:val="28"/>
          <w:szCs w:val="28"/>
        </w:rPr>
        <w:t xml:space="preserve"> Requirement (what data is needed to supply the information required by users)</w:t>
      </w:r>
    </w:p>
    <w:p w:rsidR="00D505E4" w:rsidRPr="00D505E4" w:rsidRDefault="00D505E4">
      <w:pPr>
        <w:spacing w:line="276" w:lineRule="auto"/>
        <w:rPr>
          <w:ins w:id="824" w:author="Kuei Yuan Chen" w:date="2015-10-23T18:51:00Z"/>
          <w:rFonts w:ascii="Times New Roman" w:eastAsia="Times New Roman" w:hAnsi="Times New Roman" w:cs="Times New Roman"/>
          <w:sz w:val="24"/>
          <w:szCs w:val="24"/>
        </w:rPr>
        <w:pPrChange w:id="825" w:author="Kuei Yuan Chen" w:date="2015-10-23T18:51:00Z">
          <w:pPr>
            <w:spacing w:line="240" w:lineRule="auto"/>
          </w:pPr>
        </w:pPrChange>
      </w:pPr>
      <w:ins w:id="826" w:author="Kuei Yuan Chen" w:date="2015-10-23T18:51:00Z">
        <w:r w:rsidRPr="00D505E4">
          <w:rPr>
            <w:rFonts w:ascii="Calibri" w:eastAsia="Times New Roman" w:hAnsi="Calibri" w:cs="Times New Roman"/>
            <w:color w:val="000000"/>
          </w:rPr>
          <w:t xml:space="preserve">Data is provided from physical artifacts, i.e. Purchase Orders, Invoices, Start Slips, Budget Alerts, Scene Breakdowns, </w:t>
        </w:r>
        <w:proofErr w:type="gramStart"/>
        <w:r w:rsidRPr="00D505E4">
          <w:rPr>
            <w:rFonts w:ascii="Calibri" w:eastAsia="Times New Roman" w:hAnsi="Calibri" w:cs="Times New Roman"/>
            <w:color w:val="000000"/>
          </w:rPr>
          <w:t>Tech</w:t>
        </w:r>
        <w:proofErr w:type="gramEnd"/>
        <w:r w:rsidRPr="00D505E4">
          <w:rPr>
            <w:rFonts w:ascii="Calibri" w:eastAsia="Times New Roman" w:hAnsi="Calibri" w:cs="Times New Roman"/>
            <w:color w:val="000000"/>
          </w:rPr>
          <w:t xml:space="preserve"> Surveys etc. The database serves as a compact file record and quick access for these hundreds of relevant documents. They are </w:t>
        </w:r>
      </w:ins>
    </w:p>
    <w:p w:rsidR="00D505E4" w:rsidDel="00D505E4" w:rsidRDefault="00D505E4">
      <w:pPr>
        <w:spacing w:line="276" w:lineRule="auto"/>
        <w:rPr>
          <w:del w:id="827" w:author="Kuei Yuan Chen" w:date="2015-10-23T18:51:00Z"/>
        </w:rPr>
        <w:pPrChange w:id="828" w:author="Kuei Yuan Chen" w:date="2015-10-23T18:51:00Z">
          <w:pPr/>
        </w:pPrChange>
      </w:pPr>
      <w:ins w:id="829" w:author="Kuei Yuan Chen" w:date="2015-10-23T18:51:00Z">
        <w:r w:rsidRPr="00D505E4">
          <w:rPr>
            <w:rFonts w:ascii="Times New Roman" w:eastAsia="Times New Roman" w:hAnsi="Times New Roman" w:cs="Times New Roman"/>
            <w:sz w:val="24"/>
            <w:szCs w:val="24"/>
          </w:rPr>
          <w:br/>
        </w:r>
        <w:r w:rsidRPr="00D505E4">
          <w:rPr>
            <w:rFonts w:ascii="Calibri" w:eastAsia="Times New Roman" w:hAnsi="Calibri" w:cs="Times New Roman"/>
            <w:color w:val="000000"/>
          </w:rPr>
          <w:t xml:space="preserve">This database requires its users to provide their own data. People who belong to movie industry need to provide their personal data, project data, and their needs of materials. Suppliers have to provide their product data and store data. You combine data from both sides to form this PO database system. Users could be benefit from this database system. They are able to see information like price </w:t>
        </w:r>
        <w:r w:rsidRPr="00D505E4">
          <w:rPr>
            <w:rFonts w:ascii="Calibri" w:eastAsia="Times New Roman" w:hAnsi="Calibri" w:cs="Times New Roman"/>
            <w:color w:val="000000"/>
          </w:rPr>
          <w:lastRenderedPageBreak/>
          <w:t xml:space="preserve">comparison between suppliers, how much budget is left, where the money goes, how many items are in stock, and who is in charge of a certain program. Different functions could be useful to different </w:t>
        </w:r>
        <w:proofErr w:type="spellStart"/>
        <w:r w:rsidRPr="00D505E4">
          <w:rPr>
            <w:rFonts w:ascii="Calibri" w:eastAsia="Times New Roman" w:hAnsi="Calibri" w:cs="Times New Roman"/>
            <w:color w:val="000000"/>
          </w:rPr>
          <w:t>users.</w:t>
        </w:r>
      </w:ins>
    </w:p>
    <w:p w:rsidR="00D505E4" w:rsidDel="00D505E4" w:rsidRDefault="00D505E4">
      <w:pPr>
        <w:pStyle w:val="NormalWeb"/>
        <w:numPr>
          <w:ilvl w:val="0"/>
          <w:numId w:val="11"/>
        </w:numPr>
        <w:spacing w:before="0" w:beforeAutospacing="0" w:after="160" w:afterAutospacing="0" w:line="276" w:lineRule="auto"/>
        <w:textAlignment w:val="baseline"/>
        <w:rPr>
          <w:del w:id="830" w:author="Kuei Yuan Chen" w:date="2015-10-23T18:51:00Z"/>
          <w:color w:val="000000"/>
        </w:rPr>
        <w:pPrChange w:id="831" w:author="Kuei Yuan Chen" w:date="2015-10-23T18:51:00Z">
          <w:pPr>
            <w:pStyle w:val="NormalWeb"/>
            <w:numPr>
              <w:numId w:val="11"/>
            </w:numPr>
            <w:tabs>
              <w:tab w:val="num" w:pos="720"/>
            </w:tabs>
            <w:spacing w:before="0" w:beforeAutospacing="0" w:after="160" w:afterAutospacing="0"/>
            <w:ind w:left="720" w:hanging="360"/>
            <w:textAlignment w:val="baseline"/>
          </w:pPr>
        </w:pPrChange>
      </w:pPr>
      <w:del w:id="832" w:author="Kuei Yuan Chen" w:date="2015-10-23T18:51:00Z">
        <w:r w:rsidDel="00D505E4">
          <w:rPr>
            <w:color w:val="000000"/>
          </w:rPr>
          <w:delText xml:space="preserve">what are the data sources: </w:delText>
        </w:r>
      </w:del>
    </w:p>
    <w:p w:rsidR="00D505E4" w:rsidDel="00D505E4" w:rsidRDefault="00D505E4">
      <w:pPr>
        <w:pStyle w:val="NormalWeb"/>
        <w:spacing w:before="0" w:beforeAutospacing="0" w:after="160" w:afterAutospacing="0" w:line="276" w:lineRule="auto"/>
        <w:rPr>
          <w:del w:id="833" w:author="Kuei Yuan Chen" w:date="2015-10-23T18:51:00Z"/>
        </w:rPr>
        <w:pPrChange w:id="834" w:author="Kuei Yuan Chen" w:date="2015-10-23T18:51:00Z">
          <w:pPr>
            <w:pStyle w:val="NormalWeb"/>
            <w:spacing w:before="0" w:beforeAutospacing="0" w:after="160" w:afterAutospacing="0"/>
          </w:pPr>
        </w:pPrChange>
      </w:pPr>
      <w:del w:id="835" w:author="Kuei Yuan Chen" w:date="2015-10-23T18:51:00Z">
        <w:r w:rsidDel="00D505E4">
          <w:rPr>
            <w:color w:val="000000"/>
          </w:rPr>
          <w:delText xml:space="preserve">Purchasers and suppliers will be providing this system data input. each time an order is placed, it will create data to the database. Also when suppliers confirm with purchasers, data will be create. </w:delText>
        </w:r>
      </w:del>
    </w:p>
    <w:p w:rsidR="00D505E4" w:rsidDel="00D505E4" w:rsidRDefault="00D505E4">
      <w:pPr>
        <w:pStyle w:val="NormalWeb"/>
        <w:numPr>
          <w:ilvl w:val="0"/>
          <w:numId w:val="12"/>
        </w:numPr>
        <w:spacing w:before="0" w:beforeAutospacing="0" w:after="160" w:afterAutospacing="0" w:line="276" w:lineRule="auto"/>
        <w:textAlignment w:val="baseline"/>
        <w:rPr>
          <w:del w:id="836" w:author="Kuei Yuan Chen" w:date="2015-10-23T18:51:00Z"/>
          <w:color w:val="000000"/>
        </w:rPr>
        <w:pPrChange w:id="837" w:author="Kuei Yuan Chen" w:date="2015-10-23T18:51:00Z">
          <w:pPr>
            <w:pStyle w:val="NormalWeb"/>
            <w:numPr>
              <w:numId w:val="12"/>
            </w:numPr>
            <w:tabs>
              <w:tab w:val="num" w:pos="720"/>
            </w:tabs>
            <w:spacing w:before="0" w:beforeAutospacing="0" w:after="160" w:afterAutospacing="0"/>
            <w:ind w:left="720" w:hanging="360"/>
            <w:textAlignment w:val="baseline"/>
          </w:pPr>
        </w:pPrChange>
      </w:pPr>
      <w:del w:id="838" w:author="Kuei Yuan Chen" w:date="2015-10-23T18:51:00Z">
        <w:r w:rsidDel="00D505E4">
          <w:rPr>
            <w:color w:val="000000"/>
          </w:rPr>
          <w:delText xml:space="preserve">what format is the data in : </w:delText>
        </w:r>
      </w:del>
    </w:p>
    <w:p w:rsidR="00D505E4" w:rsidDel="00D505E4" w:rsidRDefault="00D505E4">
      <w:pPr>
        <w:pStyle w:val="NormalWeb"/>
        <w:spacing w:before="0" w:beforeAutospacing="0" w:after="160" w:afterAutospacing="0" w:line="276" w:lineRule="auto"/>
        <w:rPr>
          <w:del w:id="839" w:author="Kuei Yuan Chen" w:date="2015-10-23T18:51:00Z"/>
        </w:rPr>
        <w:pPrChange w:id="840" w:author="Kuei Yuan Chen" w:date="2015-10-23T18:51:00Z">
          <w:pPr>
            <w:pStyle w:val="NormalWeb"/>
            <w:spacing w:before="0" w:beforeAutospacing="0" w:after="160" w:afterAutospacing="0"/>
          </w:pPr>
        </w:pPrChange>
      </w:pPr>
      <w:del w:id="841" w:author="Kuei Yuan Chen" w:date="2015-10-23T18:51:00Z">
        <w:r w:rsidDel="00D505E4">
          <w:rPr>
            <w:color w:val="000000"/>
          </w:rPr>
          <w:delText>excel form from normal employees than the systems will set the datas to the database system</w:delText>
        </w:r>
      </w:del>
    </w:p>
    <w:p w:rsidR="00D505E4" w:rsidDel="00D505E4" w:rsidRDefault="00D505E4">
      <w:pPr>
        <w:pStyle w:val="NormalWeb"/>
        <w:numPr>
          <w:ilvl w:val="0"/>
          <w:numId w:val="13"/>
        </w:numPr>
        <w:spacing w:before="0" w:beforeAutospacing="0" w:after="160" w:afterAutospacing="0" w:line="276" w:lineRule="auto"/>
        <w:textAlignment w:val="baseline"/>
        <w:rPr>
          <w:del w:id="842" w:author="Kuei Yuan Chen" w:date="2015-10-23T18:51:00Z"/>
          <w:color w:val="000000"/>
        </w:rPr>
        <w:pPrChange w:id="843" w:author="Kuei Yuan Chen" w:date="2015-10-23T18:51:00Z">
          <w:pPr>
            <w:pStyle w:val="NormalWeb"/>
            <w:numPr>
              <w:numId w:val="13"/>
            </w:numPr>
            <w:tabs>
              <w:tab w:val="num" w:pos="720"/>
            </w:tabs>
            <w:spacing w:before="0" w:beforeAutospacing="0" w:after="160" w:afterAutospacing="0"/>
            <w:ind w:left="720" w:hanging="360"/>
            <w:textAlignment w:val="baseline"/>
          </w:pPr>
        </w:pPrChange>
      </w:pPr>
      <w:del w:id="844" w:author="Kuei Yuan Chen" w:date="2015-10-23T18:51:00Z">
        <w:r w:rsidDel="00D505E4">
          <w:rPr>
            <w:color w:val="000000"/>
          </w:rPr>
          <w:delText xml:space="preserve">how is the data updated: </w:delText>
        </w:r>
      </w:del>
    </w:p>
    <w:p w:rsidR="00D505E4" w:rsidDel="00D505E4" w:rsidRDefault="00D505E4">
      <w:pPr>
        <w:pStyle w:val="NormalWeb"/>
        <w:spacing w:before="0" w:beforeAutospacing="0" w:after="160" w:afterAutospacing="0" w:line="276" w:lineRule="auto"/>
        <w:rPr>
          <w:del w:id="845" w:author="Kuei Yuan Chen" w:date="2015-10-23T18:51:00Z"/>
        </w:rPr>
        <w:pPrChange w:id="846" w:author="Kuei Yuan Chen" w:date="2015-10-23T18:51:00Z">
          <w:pPr>
            <w:pStyle w:val="NormalWeb"/>
            <w:spacing w:before="0" w:beforeAutospacing="0" w:after="160" w:afterAutospacing="0"/>
          </w:pPr>
        </w:pPrChange>
      </w:pPr>
      <w:del w:id="847" w:author="Kuei Yuan Chen" w:date="2015-10-23T18:51:00Z">
        <w:r w:rsidDel="00D505E4">
          <w:rPr>
            <w:color w:val="000000"/>
          </w:rPr>
          <w:delText>  </w:delText>
        </w:r>
        <w:r w:rsidDel="00D505E4">
          <w:rPr>
            <w:rStyle w:val="apple-tab-span"/>
            <w:color w:val="000000"/>
          </w:rPr>
          <w:tab/>
        </w:r>
        <w:r w:rsidDel="00D505E4">
          <w:rPr>
            <w:color w:val="000000"/>
          </w:rPr>
          <w:delText>purchasers and suppliers will update to database manually</w:delText>
        </w:r>
      </w:del>
    </w:p>
    <w:p w:rsidR="00D505E4" w:rsidDel="00D505E4" w:rsidRDefault="00D505E4">
      <w:pPr>
        <w:pStyle w:val="NormalWeb"/>
        <w:numPr>
          <w:ilvl w:val="0"/>
          <w:numId w:val="14"/>
        </w:numPr>
        <w:spacing w:before="0" w:beforeAutospacing="0" w:after="160" w:afterAutospacing="0" w:line="276" w:lineRule="auto"/>
        <w:textAlignment w:val="baseline"/>
        <w:rPr>
          <w:del w:id="848" w:author="Kuei Yuan Chen" w:date="2015-10-23T18:51:00Z"/>
          <w:color w:val="000000"/>
        </w:rPr>
        <w:pPrChange w:id="849" w:author="Kuei Yuan Chen" w:date="2015-10-23T18:51:00Z">
          <w:pPr>
            <w:pStyle w:val="NormalWeb"/>
            <w:numPr>
              <w:numId w:val="14"/>
            </w:numPr>
            <w:tabs>
              <w:tab w:val="num" w:pos="720"/>
            </w:tabs>
            <w:spacing w:before="0" w:beforeAutospacing="0" w:after="160" w:afterAutospacing="0"/>
            <w:ind w:left="720" w:hanging="360"/>
            <w:textAlignment w:val="baseline"/>
          </w:pPr>
        </w:pPrChange>
      </w:pPr>
      <w:del w:id="850" w:author="Kuei Yuan Chen" w:date="2015-10-23T18:51:00Z">
        <w:r w:rsidDel="00D505E4">
          <w:rPr>
            <w:color w:val="000000"/>
          </w:rPr>
          <w:delText>what computations / calculations can be performed on the data: subtotal in different categories(total price of one sort items, total for certain day, total for episode), the number of items from certain supplier, price comparison, number of item left after purchase, back orders</w:delText>
        </w:r>
      </w:del>
    </w:p>
    <w:p w:rsidR="00D505E4" w:rsidRDefault="00D505E4">
      <w:pPr>
        <w:pStyle w:val="Heading3"/>
        <w:spacing w:before="280" w:beforeAutospacing="0" w:after="80" w:afterAutospacing="0" w:line="276" w:lineRule="auto"/>
        <w:pPrChange w:id="851" w:author="Kuei Yuan Chen" w:date="2015-10-23T18:51:00Z">
          <w:pPr>
            <w:pStyle w:val="Heading3"/>
            <w:spacing w:before="280" w:beforeAutospacing="0" w:after="80" w:afterAutospacing="0"/>
          </w:pPr>
        </w:pPrChange>
      </w:pPr>
      <w:r>
        <w:rPr>
          <w:rFonts w:ascii="Calibri" w:hAnsi="Calibri"/>
          <w:color w:val="000000"/>
          <w:sz w:val="28"/>
          <w:szCs w:val="28"/>
        </w:rPr>
        <w:t>C</w:t>
      </w:r>
      <w:proofErr w:type="spellEnd"/>
      <w:r>
        <w:rPr>
          <w:rFonts w:ascii="Calibri" w:hAnsi="Calibri"/>
          <w:color w:val="000000"/>
          <w:sz w:val="28"/>
          <w:szCs w:val="28"/>
        </w:rPr>
        <w:t>. Project Planning</w:t>
      </w:r>
    </w:p>
    <w:p w:rsidR="00D505E4" w:rsidRDefault="00D505E4">
      <w:pPr>
        <w:pStyle w:val="NormalWeb"/>
        <w:spacing w:before="0" w:beforeAutospacing="0" w:after="160" w:afterAutospacing="0" w:line="276" w:lineRule="auto"/>
        <w:rPr>
          <w:ins w:id="852" w:author="Kuei Yuan Chen" w:date="2015-10-23T18:51:00Z"/>
        </w:rPr>
        <w:pPrChange w:id="853" w:author="Kuei Yuan Chen" w:date="2015-10-23T18:51:00Z">
          <w:pPr>
            <w:pStyle w:val="NormalWeb"/>
            <w:spacing w:before="0" w:beforeAutospacing="0" w:after="160" w:afterAutospacing="0"/>
          </w:pPr>
        </w:pPrChange>
      </w:pPr>
      <w:ins w:id="854" w:author="Kuei Yuan Chen" w:date="2015-10-23T18:51:00Z">
        <w:r>
          <w:rPr>
            <w:rFonts w:ascii="Calibri" w:hAnsi="Calibri"/>
            <w:color w:val="000000"/>
          </w:rPr>
          <w:t>In group 11, we have a regulative meeting every Wednesday at 14:30-15:30. If we don't get on schedule, we will add more meeting time on Thursday and Friday afternoon in the due day week.</w:t>
        </w:r>
      </w:ins>
    </w:p>
    <w:p w:rsidR="00D505E4" w:rsidRDefault="00D505E4">
      <w:pPr>
        <w:pStyle w:val="NormalWeb"/>
        <w:spacing w:before="0" w:beforeAutospacing="0" w:after="160" w:afterAutospacing="0" w:line="276" w:lineRule="auto"/>
        <w:rPr>
          <w:ins w:id="855" w:author="Kuei Yuan Chen" w:date="2015-10-23T18:51:00Z"/>
        </w:rPr>
        <w:pPrChange w:id="856" w:author="Kuei Yuan Chen" w:date="2015-10-23T18:51:00Z">
          <w:pPr>
            <w:pStyle w:val="NormalWeb"/>
            <w:spacing w:before="0" w:beforeAutospacing="0" w:after="160" w:afterAutospacing="0"/>
          </w:pPr>
        </w:pPrChange>
      </w:pPr>
      <w:ins w:id="857" w:author="Kuei Yuan Chen" w:date="2015-10-23T18:51:00Z">
        <w:r>
          <w:rPr>
            <w:rFonts w:ascii="Calibri" w:hAnsi="Calibri"/>
            <w:color w:val="000000"/>
          </w:rPr>
          <w:t xml:space="preserve">For the basic </w:t>
        </w:r>
        <w:proofErr w:type="gramStart"/>
        <w:r>
          <w:rPr>
            <w:rFonts w:ascii="Calibri" w:hAnsi="Calibri"/>
            <w:color w:val="000000"/>
          </w:rPr>
          <w:t>responsibilities  affiliation</w:t>
        </w:r>
        <w:proofErr w:type="gramEnd"/>
        <w:r>
          <w:rPr>
            <w:rFonts w:ascii="Calibri" w:hAnsi="Calibri"/>
            <w:color w:val="000000"/>
          </w:rPr>
          <w:t>, Andrew is the project leader. He designed the major part of database structure and is the final editor. Additionally, Peter (Kuei Yuan) will be the second hand for the project designing. After the discussion in the meeting, Andrew and Peter would develop major new process for the milestone.  Zach (</w:t>
        </w:r>
        <w:proofErr w:type="spellStart"/>
        <w:r>
          <w:rPr>
            <w:rFonts w:ascii="Calibri" w:hAnsi="Calibri"/>
            <w:color w:val="000000"/>
          </w:rPr>
          <w:t>PoYing</w:t>
        </w:r>
        <w:proofErr w:type="spellEnd"/>
        <w:r>
          <w:rPr>
            <w:rFonts w:ascii="Calibri" w:hAnsi="Calibri"/>
            <w:color w:val="000000"/>
          </w:rPr>
          <w:t xml:space="preserve">) contacts all the group members and inspects the process of the group members.  He also need to re-edit old milestones from feedback and new progress.  York </w:t>
        </w:r>
        <w:proofErr w:type="gramStart"/>
        <w:r>
          <w:rPr>
            <w:rFonts w:ascii="Calibri" w:hAnsi="Calibri"/>
            <w:color w:val="000000"/>
          </w:rPr>
          <w:t>( Feng</w:t>
        </w:r>
        <w:proofErr w:type="gramEnd"/>
        <w:r>
          <w:rPr>
            <w:rFonts w:ascii="Calibri" w:hAnsi="Calibri"/>
            <w:color w:val="000000"/>
          </w:rPr>
          <w:t>) will build the Gantt chart and takes down the meeting records.    </w:t>
        </w:r>
      </w:ins>
    </w:p>
    <w:p w:rsidR="00D505E4" w:rsidRDefault="00D505E4">
      <w:pPr>
        <w:pStyle w:val="NormalWeb"/>
        <w:spacing w:before="0" w:beforeAutospacing="0" w:after="160" w:afterAutospacing="0" w:line="276" w:lineRule="auto"/>
        <w:rPr>
          <w:rFonts w:ascii="Calibri" w:hAnsi="Calibri"/>
          <w:color w:val="000000"/>
        </w:rPr>
        <w:pPrChange w:id="858" w:author="Kuei Yuan Chen" w:date="2015-10-23T18:51:00Z">
          <w:pPr>
            <w:pStyle w:val="NormalWeb"/>
            <w:spacing w:before="0" w:beforeAutospacing="0" w:after="160" w:afterAutospacing="0"/>
          </w:pPr>
        </w:pPrChange>
      </w:pPr>
      <w:ins w:id="859" w:author="Kuei Yuan Chen" w:date="2015-10-23T18:51:00Z">
        <w:r>
          <w:rPr>
            <w:rFonts w:ascii="Calibri" w:hAnsi="Calibri"/>
            <w:color w:val="000000"/>
          </w:rPr>
          <w:t xml:space="preserve">In our group, we use </w:t>
        </w:r>
        <w:proofErr w:type="spellStart"/>
        <w:r>
          <w:rPr>
            <w:rFonts w:ascii="Calibri" w:hAnsi="Calibri"/>
            <w:color w:val="000000"/>
          </w:rPr>
          <w:t>facebook</w:t>
        </w:r>
        <w:proofErr w:type="spellEnd"/>
        <w:r>
          <w:rPr>
            <w:rFonts w:ascii="Calibri" w:hAnsi="Calibri"/>
            <w:color w:val="000000"/>
          </w:rPr>
          <w:t xml:space="preserve"> messages to contact each other. Importantly, we use the google drive to save and share data between group members. Therefore, we can see everyone’s progress immediately. However, face to face meetings are very important to us. We establish more great ideas while we are discussing the topic. Also, we coordinate the team to prevent delays.  </w:t>
        </w:r>
      </w:ins>
    </w:p>
    <w:p w:rsidR="00E65B9C" w:rsidRDefault="00E65B9C" w:rsidP="00E65B9C">
      <w:pPr>
        <w:pStyle w:val="NormalWeb"/>
        <w:spacing w:before="0" w:beforeAutospacing="0" w:after="160" w:afterAutospacing="0" w:line="276" w:lineRule="auto"/>
        <w:rPr>
          <w:b/>
          <w:sz w:val="28"/>
          <w:szCs w:val="28"/>
        </w:rPr>
      </w:pPr>
    </w:p>
    <w:p w:rsidR="00E65B9C" w:rsidRDefault="00E65B9C" w:rsidP="00E65B9C">
      <w:pPr>
        <w:pStyle w:val="NormalWeb"/>
        <w:spacing w:before="0" w:beforeAutospacing="0" w:after="160" w:afterAutospacing="0" w:line="276" w:lineRule="auto"/>
        <w:rPr>
          <w:b/>
          <w:sz w:val="28"/>
          <w:szCs w:val="28"/>
        </w:rPr>
      </w:pPr>
    </w:p>
    <w:p w:rsidR="00E65B9C" w:rsidRDefault="00E65B9C" w:rsidP="00E65B9C">
      <w:pPr>
        <w:pStyle w:val="NormalWeb"/>
        <w:spacing w:before="0" w:beforeAutospacing="0" w:after="160" w:afterAutospacing="0" w:line="276" w:lineRule="auto"/>
        <w:rPr>
          <w:b/>
          <w:sz w:val="28"/>
          <w:szCs w:val="28"/>
        </w:rPr>
      </w:pPr>
    </w:p>
    <w:p w:rsidR="00E65B9C" w:rsidRDefault="00E65B9C" w:rsidP="00E65B9C">
      <w:pPr>
        <w:pStyle w:val="NormalWeb"/>
        <w:spacing w:before="0" w:beforeAutospacing="0" w:after="160" w:afterAutospacing="0" w:line="276" w:lineRule="auto"/>
        <w:rPr>
          <w:b/>
          <w:sz w:val="28"/>
          <w:szCs w:val="28"/>
        </w:rPr>
      </w:pPr>
    </w:p>
    <w:p w:rsidR="00E65B9C" w:rsidRDefault="00E65B9C" w:rsidP="00E65B9C">
      <w:pPr>
        <w:pStyle w:val="NormalWeb"/>
        <w:spacing w:before="0" w:beforeAutospacing="0" w:after="160" w:afterAutospacing="0" w:line="276" w:lineRule="auto"/>
        <w:rPr>
          <w:b/>
          <w:sz w:val="28"/>
          <w:szCs w:val="28"/>
        </w:rPr>
      </w:pPr>
    </w:p>
    <w:p w:rsidR="00E65B9C" w:rsidRDefault="00E65B9C" w:rsidP="00E65B9C">
      <w:pPr>
        <w:pStyle w:val="NormalWeb"/>
        <w:spacing w:before="0" w:beforeAutospacing="0" w:after="160" w:afterAutospacing="0" w:line="276" w:lineRule="auto"/>
        <w:rPr>
          <w:b/>
          <w:sz w:val="28"/>
          <w:szCs w:val="28"/>
        </w:rPr>
      </w:pPr>
    </w:p>
    <w:p w:rsidR="00E65B9C" w:rsidRDefault="00E65B9C" w:rsidP="00E65B9C">
      <w:pPr>
        <w:pStyle w:val="NormalWeb"/>
        <w:spacing w:before="0" w:beforeAutospacing="0" w:after="160" w:afterAutospacing="0" w:line="276" w:lineRule="auto"/>
        <w:rPr>
          <w:b/>
          <w:sz w:val="28"/>
          <w:szCs w:val="28"/>
        </w:rPr>
      </w:pPr>
    </w:p>
    <w:p w:rsidR="00E65B9C" w:rsidRDefault="00E65B9C" w:rsidP="00E65B9C">
      <w:pPr>
        <w:pStyle w:val="NormalWeb"/>
        <w:spacing w:before="0" w:beforeAutospacing="0" w:after="160" w:afterAutospacing="0" w:line="276" w:lineRule="auto"/>
        <w:rPr>
          <w:b/>
          <w:sz w:val="28"/>
          <w:szCs w:val="28"/>
        </w:rPr>
      </w:pPr>
    </w:p>
    <w:p w:rsidR="00E65B9C" w:rsidRDefault="00E65B9C" w:rsidP="00E65B9C">
      <w:pPr>
        <w:pStyle w:val="NormalWeb"/>
        <w:spacing w:before="0" w:beforeAutospacing="0" w:after="160" w:afterAutospacing="0" w:line="276" w:lineRule="auto"/>
        <w:rPr>
          <w:b/>
          <w:sz w:val="28"/>
          <w:szCs w:val="28"/>
        </w:rPr>
      </w:pPr>
    </w:p>
    <w:p w:rsidR="00E65B9C" w:rsidRDefault="00E65B9C" w:rsidP="00E65B9C">
      <w:pPr>
        <w:pStyle w:val="NormalWeb"/>
        <w:spacing w:before="0" w:beforeAutospacing="0" w:after="160" w:afterAutospacing="0" w:line="276" w:lineRule="auto"/>
        <w:rPr>
          <w:b/>
          <w:sz w:val="28"/>
          <w:szCs w:val="28"/>
        </w:rPr>
      </w:pPr>
    </w:p>
    <w:p w:rsidR="00E65B9C" w:rsidRDefault="00E65B9C" w:rsidP="00E65B9C">
      <w:pPr>
        <w:pStyle w:val="NormalWeb"/>
        <w:spacing w:before="0" w:beforeAutospacing="0" w:after="160" w:afterAutospacing="0" w:line="276" w:lineRule="auto"/>
        <w:rPr>
          <w:ins w:id="860" w:author="Kuei Yuan Chen" w:date="2015-10-23T18:51:00Z"/>
        </w:rPr>
      </w:pPr>
      <w:ins w:id="861" w:author="Kuei Yuan Chen" w:date="2015-10-23T19:14:00Z">
        <w:r w:rsidRPr="003D3C7D">
          <w:rPr>
            <w:b/>
            <w:sz w:val="28"/>
            <w:szCs w:val="28"/>
            <w:rPrChange w:id="862" w:author="Kuei Yuan Chen" w:date="2015-10-23T19:14:00Z">
              <w:rPr/>
            </w:rPrChange>
          </w:rPr>
          <w:t xml:space="preserve">Gantt </w:t>
        </w:r>
        <w:proofErr w:type="gramStart"/>
        <w:r w:rsidRPr="003D3C7D">
          <w:rPr>
            <w:b/>
            <w:sz w:val="28"/>
            <w:szCs w:val="28"/>
            <w:rPrChange w:id="863" w:author="Kuei Yuan Chen" w:date="2015-10-23T19:14:00Z">
              <w:rPr/>
            </w:rPrChange>
          </w:rPr>
          <w:t>Chart</w:t>
        </w:r>
      </w:ins>
      <w:proofErr w:type="gramEnd"/>
    </w:p>
    <w:p w:rsidR="00D505E4" w:rsidDel="00B76FBF" w:rsidRDefault="0024621B" w:rsidP="007F61B5">
      <w:pPr>
        <w:spacing w:line="276" w:lineRule="auto"/>
        <w:rPr>
          <w:del w:id="864" w:author="Kuei Yuan Chen" w:date="2015-10-23T18:51:00Z"/>
        </w:rPr>
      </w:pPr>
      <w:ins w:id="865" w:author="Kuei Yuan Chen" w:date="2015-10-23T19:04:00Z">
        <w:r>
          <w:rPr>
            <w:noProof/>
          </w:rPr>
          <w:lastRenderedPageBreak/>
          <w:drawing>
            <wp:inline distT="0" distB="0" distL="0" distR="0" wp14:anchorId="5D082A0F" wp14:editId="1D425DEA">
              <wp:extent cx="5943600" cy="334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IT1630 Milestore2-Final PP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ins>
    </w:p>
    <w:p w:rsidR="00B76FBF" w:rsidRDefault="00B76FBF">
      <w:pPr>
        <w:spacing w:line="276" w:lineRule="auto"/>
        <w:rPr>
          <w:ins w:id="866" w:author="Kuei Yuan Chen" w:date="2015-11-13T17:07:00Z"/>
        </w:rPr>
        <w:pPrChange w:id="867" w:author="Kuei Yuan Chen" w:date="2015-10-23T18:51:00Z">
          <w:pPr/>
        </w:pPrChange>
      </w:pPr>
    </w:p>
    <w:p w:rsidR="00B76FBF" w:rsidRDefault="00B76FBF" w:rsidP="00B76FBF">
      <w:pPr>
        <w:pStyle w:val="HPTableTitle"/>
        <w:rPr>
          <w:ins w:id="868" w:author="Kuei Yuan Chen" w:date="2015-11-13T17:07:00Z"/>
          <w:rFonts w:ascii="Tahoma" w:hAnsi="Tahoma" w:cs="Tahoma"/>
        </w:rPr>
      </w:pPr>
    </w:p>
    <w:p w:rsidR="00B76FBF" w:rsidRDefault="00B76FBF" w:rsidP="00B76FBF">
      <w:pPr>
        <w:pStyle w:val="HPTableTitle"/>
        <w:rPr>
          <w:ins w:id="869" w:author="Kuei Yuan Chen" w:date="2015-11-13T17:07:00Z"/>
          <w:rFonts w:ascii="Tahoma" w:hAnsi="Tahoma" w:cs="Tahoma"/>
        </w:rPr>
      </w:pPr>
      <w:ins w:id="870" w:author="Kuei Yuan Chen" w:date="2015-11-13T17:07:00Z">
        <w:r>
          <w:rPr>
            <w:rFonts w:ascii="Tahoma" w:hAnsi="Tahoma" w:cs="Tahoma"/>
          </w:rPr>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B76FBF" w:rsidRPr="006D5472" w:rsidTr="00BB53E6">
        <w:trPr>
          <w:ins w:id="871" w:author="Kuei Yuan Chen" w:date="2015-11-13T17:07:00Z"/>
        </w:trPr>
        <w:tc>
          <w:tcPr>
            <w:tcW w:w="2340" w:type="dxa"/>
          </w:tcPr>
          <w:p w:rsidR="00B76FBF" w:rsidRPr="006D5472" w:rsidRDefault="00B76FBF" w:rsidP="00BB53E6">
            <w:pPr>
              <w:pStyle w:val="TableSmHeadingRight"/>
              <w:ind w:right="320" w:firstLineChars="100" w:firstLine="161"/>
              <w:jc w:val="left"/>
              <w:rPr>
                <w:ins w:id="872" w:author="Kuei Yuan Chen" w:date="2015-11-13T17:07:00Z"/>
                <w:rFonts w:ascii="Tahoma" w:hAnsi="Tahoma" w:cs="Tahoma"/>
              </w:rPr>
            </w:pPr>
            <w:ins w:id="873" w:author="Kuei Yuan Chen" w:date="2015-11-13T17:07:00Z">
              <w:r w:rsidRPr="006D5472">
                <w:rPr>
                  <w:rFonts w:ascii="Tahoma" w:hAnsi="Tahoma" w:cs="Tahoma"/>
                </w:rPr>
                <w:t>Project Name:</w:t>
              </w:r>
            </w:ins>
          </w:p>
        </w:tc>
        <w:tc>
          <w:tcPr>
            <w:tcW w:w="7470" w:type="dxa"/>
            <w:gridSpan w:val="3"/>
          </w:tcPr>
          <w:p w:rsidR="00B76FBF" w:rsidRPr="003C4E3D" w:rsidRDefault="00B76FBF" w:rsidP="00BB53E6">
            <w:pPr>
              <w:pStyle w:val="TableMedium"/>
              <w:rPr>
                <w:ins w:id="874" w:author="Kuei Yuan Chen" w:date="2015-11-13T17:07:00Z"/>
                <w:rFonts w:ascii="Tahoma" w:hAnsi="Tahoma" w:cs="Tahoma"/>
                <w:b/>
              </w:rPr>
            </w:pPr>
            <w:ins w:id="875" w:author="Kuei Yuan Chen" w:date="2015-11-13T17:07:00Z">
              <w:r>
                <w:rPr>
                  <w:rFonts w:ascii="Tahoma" w:hAnsi="Tahoma" w:cs="Tahoma" w:hint="eastAsia"/>
                  <w:b/>
                  <w:lang w:eastAsia="zh-CN"/>
                </w:rPr>
                <w:t>ACIT1630 DB Project</w:t>
              </w:r>
            </w:ins>
          </w:p>
        </w:tc>
      </w:tr>
      <w:tr w:rsidR="00B76FBF" w:rsidRPr="001B1C88" w:rsidTr="00BB53E6">
        <w:trPr>
          <w:gridAfter w:val="2"/>
          <w:wAfter w:w="3690" w:type="dxa"/>
          <w:trHeight w:val="236"/>
          <w:ins w:id="876" w:author="Kuei Yuan Chen" w:date="2015-11-13T17:07:00Z"/>
        </w:trPr>
        <w:tc>
          <w:tcPr>
            <w:tcW w:w="2340" w:type="dxa"/>
          </w:tcPr>
          <w:p w:rsidR="00B76FBF" w:rsidRPr="001B1C88" w:rsidRDefault="00B76FBF" w:rsidP="00BB53E6">
            <w:pPr>
              <w:pStyle w:val="TableSmHeadingRight"/>
              <w:ind w:right="320"/>
              <w:jc w:val="center"/>
              <w:rPr>
                <w:ins w:id="877" w:author="Kuei Yuan Chen" w:date="2015-11-13T17:07:00Z"/>
                <w:rFonts w:ascii="Tahoma" w:hAnsi="Tahoma" w:cs="Tahoma"/>
              </w:rPr>
            </w:pPr>
            <w:ins w:id="878" w:author="Kuei Yuan Chen" w:date="2015-11-13T17:07:00Z">
              <w:r w:rsidRPr="001B1C88">
                <w:rPr>
                  <w:rFonts w:ascii="Tahoma" w:hAnsi="Tahoma" w:cs="Tahoma"/>
                </w:rPr>
                <w:t>Project Manager:</w:t>
              </w:r>
            </w:ins>
          </w:p>
        </w:tc>
        <w:tc>
          <w:tcPr>
            <w:tcW w:w="3780" w:type="dxa"/>
          </w:tcPr>
          <w:p w:rsidR="00B76FBF" w:rsidRPr="001B1C88" w:rsidRDefault="00B76FBF" w:rsidP="00BB53E6">
            <w:pPr>
              <w:pStyle w:val="TableMedium"/>
              <w:rPr>
                <w:ins w:id="879" w:author="Kuei Yuan Chen" w:date="2015-11-13T17:07:00Z"/>
                <w:rFonts w:ascii="Tahoma" w:hAnsi="Tahoma" w:cs="Tahoma"/>
                <w:lang w:eastAsia="zh-CN"/>
              </w:rPr>
            </w:pPr>
            <w:ins w:id="880" w:author="Kuei Yuan Chen" w:date="2015-11-13T17:07:00Z">
              <w:r>
                <w:rPr>
                  <w:rFonts w:ascii="Tahoma" w:hAnsi="Tahoma" w:cs="Tahoma" w:hint="eastAsia"/>
                  <w:lang w:eastAsia="zh-CN"/>
                </w:rPr>
                <w:t xml:space="preserve">Zach </w:t>
              </w:r>
            </w:ins>
          </w:p>
        </w:tc>
      </w:tr>
      <w:tr w:rsidR="00B76FBF" w:rsidRPr="00CE4F95" w:rsidTr="00BB53E6">
        <w:trPr>
          <w:trHeight w:val="236"/>
          <w:ins w:id="881" w:author="Kuei Yuan Chen" w:date="2015-11-13T17:07:00Z"/>
        </w:trPr>
        <w:tc>
          <w:tcPr>
            <w:tcW w:w="2340" w:type="dxa"/>
          </w:tcPr>
          <w:p w:rsidR="00B76FBF" w:rsidRPr="00CE4F95" w:rsidRDefault="00B76FBF" w:rsidP="00BB53E6">
            <w:pPr>
              <w:pStyle w:val="TableSmHeadingRight"/>
              <w:ind w:right="320" w:firstLineChars="100" w:firstLine="161"/>
              <w:jc w:val="left"/>
              <w:rPr>
                <w:ins w:id="882" w:author="Kuei Yuan Chen" w:date="2015-11-13T17:07:00Z"/>
                <w:rFonts w:ascii="Tahoma" w:hAnsi="Tahoma" w:cs="Tahoma"/>
              </w:rPr>
            </w:pPr>
            <w:ins w:id="883" w:author="Kuei Yuan Chen" w:date="2015-11-13T17:07:00Z">
              <w:r w:rsidRPr="00CE4F95">
                <w:rPr>
                  <w:rFonts w:ascii="Tahoma" w:hAnsi="Tahoma" w:cs="Tahoma"/>
                </w:rPr>
                <w:t xml:space="preserve">Prepared By:  </w:t>
              </w:r>
            </w:ins>
          </w:p>
        </w:tc>
        <w:tc>
          <w:tcPr>
            <w:tcW w:w="3780" w:type="dxa"/>
          </w:tcPr>
          <w:p w:rsidR="00B76FBF" w:rsidRPr="00CE4F95" w:rsidRDefault="00B76FBF" w:rsidP="00BB53E6">
            <w:pPr>
              <w:pStyle w:val="TableMedium"/>
              <w:rPr>
                <w:ins w:id="884" w:author="Kuei Yuan Chen" w:date="2015-11-13T17:07:00Z"/>
                <w:rFonts w:ascii="Tahoma" w:hAnsi="Tahoma" w:cs="Tahoma"/>
                <w:lang w:eastAsia="zh-CN"/>
              </w:rPr>
            </w:pPr>
            <w:ins w:id="885" w:author="Kuei Yuan Chen" w:date="2015-11-13T17:07:00Z">
              <w:r>
                <w:rPr>
                  <w:rFonts w:ascii="Tahoma" w:hAnsi="Tahoma" w:cs="Tahoma" w:hint="eastAsia"/>
                  <w:lang w:eastAsia="zh-CN"/>
                </w:rPr>
                <w:t>Zach</w:t>
              </w:r>
            </w:ins>
          </w:p>
        </w:tc>
        <w:tc>
          <w:tcPr>
            <w:tcW w:w="2160" w:type="dxa"/>
          </w:tcPr>
          <w:p w:rsidR="00B76FBF" w:rsidRPr="00CE4F95" w:rsidRDefault="00B76FBF" w:rsidP="00BB53E6">
            <w:pPr>
              <w:pStyle w:val="TableSmHeadingRight"/>
              <w:rPr>
                <w:ins w:id="886" w:author="Kuei Yuan Chen" w:date="2015-11-13T17:07:00Z"/>
                <w:rFonts w:ascii="Tahoma" w:hAnsi="Tahoma" w:cs="Tahoma"/>
              </w:rPr>
            </w:pPr>
          </w:p>
        </w:tc>
        <w:tc>
          <w:tcPr>
            <w:tcW w:w="1530" w:type="dxa"/>
          </w:tcPr>
          <w:p w:rsidR="00B76FBF" w:rsidRPr="00CE4F95" w:rsidRDefault="00B76FBF" w:rsidP="00BB53E6">
            <w:pPr>
              <w:pStyle w:val="TableMedium"/>
              <w:rPr>
                <w:ins w:id="887" w:author="Kuei Yuan Chen" w:date="2015-11-13T17:07:00Z"/>
                <w:rFonts w:ascii="Tahoma" w:hAnsi="Tahoma" w:cs="Tahoma"/>
                <w:lang w:eastAsia="zh-CN"/>
              </w:rPr>
            </w:pPr>
          </w:p>
        </w:tc>
      </w:tr>
    </w:tbl>
    <w:p w:rsidR="00B76FBF" w:rsidRPr="00CE4F95" w:rsidRDefault="00B76FBF" w:rsidP="00B76FBF">
      <w:pPr>
        <w:pStyle w:val="Numberedlist21"/>
        <w:tabs>
          <w:tab w:val="num" w:pos="360"/>
        </w:tabs>
        <w:ind w:left="360"/>
        <w:rPr>
          <w:ins w:id="888" w:author="Kuei Yuan Chen" w:date="2015-11-13T17:07:00Z"/>
          <w:rFonts w:ascii="Tahoma" w:hAnsi="Tahoma" w:cs="Tahoma"/>
        </w:rPr>
      </w:pPr>
      <w:ins w:id="889" w:author="Kuei Yuan Chen" w:date="2015-11-13T17:07:00Z">
        <w:r w:rsidRPr="00CE4F95">
          <w:rPr>
            <w:rFonts w:ascii="Tahoma" w:hAnsi="Tahoma" w:cs="Tahoma"/>
          </w:rPr>
          <w:t>Meeting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B76FBF" w:rsidRPr="00CE4F95" w:rsidTr="00BB53E6">
        <w:trPr>
          <w:cantSplit/>
          <w:ins w:id="890" w:author="Kuei Yuan Chen" w:date="2015-11-13T17:07:00Z"/>
        </w:trPr>
        <w:tc>
          <w:tcPr>
            <w:tcW w:w="1620" w:type="dxa"/>
          </w:tcPr>
          <w:p w:rsidR="00B76FBF" w:rsidRPr="00CE4F95" w:rsidRDefault="00B76FBF" w:rsidP="00BB53E6">
            <w:pPr>
              <w:pStyle w:val="TableSmHeadingRight"/>
              <w:rPr>
                <w:ins w:id="891" w:author="Kuei Yuan Chen" w:date="2015-11-13T17:07:00Z"/>
                <w:rFonts w:ascii="Tahoma" w:hAnsi="Tahoma" w:cs="Tahoma"/>
              </w:rPr>
            </w:pPr>
            <w:ins w:id="892" w:author="Kuei Yuan Chen" w:date="2015-11-13T17:07:00Z">
              <w:r w:rsidRPr="00CE4F95">
                <w:rPr>
                  <w:rFonts w:ascii="Tahoma" w:hAnsi="Tahoma" w:cs="Tahoma"/>
                </w:rPr>
                <w:t>Type:</w:t>
              </w:r>
            </w:ins>
          </w:p>
        </w:tc>
        <w:tc>
          <w:tcPr>
            <w:tcW w:w="8190" w:type="dxa"/>
            <w:gridSpan w:val="6"/>
          </w:tcPr>
          <w:p w:rsidR="00B76FBF" w:rsidRPr="00CB219E" w:rsidRDefault="00B76FBF" w:rsidP="00BB53E6">
            <w:pPr>
              <w:pStyle w:val="Table"/>
              <w:rPr>
                <w:ins w:id="893" w:author="Kuei Yuan Chen" w:date="2015-11-13T17:07:00Z"/>
                <w:rFonts w:ascii="Tahoma" w:hAnsi="Tahoma" w:cs="Tahoma"/>
                <w:b/>
                <w:color w:val="00B050"/>
                <w:lang w:eastAsia="zh-CN"/>
              </w:rPr>
            </w:pPr>
            <w:ins w:id="894" w:author="Kuei Yuan Chen" w:date="2015-11-13T17:07:00Z">
              <w:r>
                <w:rPr>
                  <w:rFonts w:ascii="Tahoma" w:hAnsi="Tahoma" w:cs="Tahoma" w:hint="eastAsia"/>
                  <w:b/>
                  <w:color w:val="00B050"/>
                  <w:lang w:eastAsia="zh-CN"/>
                </w:rPr>
                <w:t>Milestone2</w:t>
              </w:r>
              <w:r w:rsidRPr="00CB219E">
                <w:rPr>
                  <w:rFonts w:ascii="Tahoma" w:hAnsi="Tahoma" w:cs="Tahoma" w:hint="eastAsia"/>
                  <w:b/>
                  <w:color w:val="00B050"/>
                  <w:lang w:eastAsia="zh-CN"/>
                </w:rPr>
                <w:t>- phase 1</w:t>
              </w:r>
            </w:ins>
          </w:p>
        </w:tc>
      </w:tr>
      <w:tr w:rsidR="00B76FBF" w:rsidRPr="00CE4F95" w:rsidTr="00BB53E6">
        <w:trPr>
          <w:cantSplit/>
          <w:ins w:id="895" w:author="Kuei Yuan Chen" w:date="2015-11-13T17:07:00Z"/>
        </w:trPr>
        <w:tc>
          <w:tcPr>
            <w:tcW w:w="1620" w:type="dxa"/>
          </w:tcPr>
          <w:p w:rsidR="00B76FBF" w:rsidRPr="00CE4F95" w:rsidRDefault="00B76FBF" w:rsidP="00BB53E6">
            <w:pPr>
              <w:pStyle w:val="TableSmHeadingRight"/>
              <w:rPr>
                <w:ins w:id="896" w:author="Kuei Yuan Chen" w:date="2015-11-13T17:07:00Z"/>
                <w:rFonts w:ascii="Tahoma" w:hAnsi="Tahoma" w:cs="Tahoma"/>
              </w:rPr>
            </w:pPr>
            <w:ins w:id="897" w:author="Kuei Yuan Chen" w:date="2015-11-13T17:07:00Z">
              <w:r w:rsidRPr="00CE4F95">
                <w:rPr>
                  <w:rFonts w:ascii="Tahoma" w:hAnsi="Tahoma" w:cs="Tahoma"/>
                </w:rPr>
                <w:t>Purpose:</w:t>
              </w:r>
            </w:ins>
          </w:p>
        </w:tc>
        <w:tc>
          <w:tcPr>
            <w:tcW w:w="8190" w:type="dxa"/>
            <w:gridSpan w:val="6"/>
          </w:tcPr>
          <w:p w:rsidR="00B76FBF" w:rsidRPr="00CE4F95" w:rsidRDefault="00B76FBF" w:rsidP="00BB53E6">
            <w:pPr>
              <w:pStyle w:val="Table"/>
              <w:rPr>
                <w:ins w:id="898" w:author="Kuei Yuan Chen" w:date="2015-11-13T17:07:00Z"/>
                <w:rFonts w:ascii="Tahoma" w:hAnsi="Tahoma" w:cs="Tahoma"/>
              </w:rPr>
            </w:pPr>
            <w:ins w:id="899" w:author="Kuei Yuan Chen" w:date="2015-11-13T17:07:00Z">
              <w:r w:rsidRPr="00CE4F95">
                <w:rPr>
                  <w:rFonts w:ascii="Tahoma" w:hAnsi="Tahoma" w:cs="Tahoma"/>
                </w:rPr>
                <w:t>Ongoing information sharing and project status update</w:t>
              </w:r>
            </w:ins>
          </w:p>
        </w:tc>
      </w:tr>
      <w:tr w:rsidR="00B76FBF" w:rsidRPr="00CE4F95" w:rsidTr="00BB53E6">
        <w:trPr>
          <w:ins w:id="900" w:author="Kuei Yuan Chen" w:date="2015-11-13T17:07:00Z"/>
        </w:trPr>
        <w:tc>
          <w:tcPr>
            <w:tcW w:w="1620" w:type="dxa"/>
          </w:tcPr>
          <w:p w:rsidR="00B76FBF" w:rsidRPr="00CE4F95" w:rsidRDefault="00B76FBF" w:rsidP="00BB53E6">
            <w:pPr>
              <w:pStyle w:val="TableSmHeadingRight"/>
              <w:rPr>
                <w:ins w:id="901" w:author="Kuei Yuan Chen" w:date="2015-11-13T17:07:00Z"/>
                <w:rFonts w:ascii="Tahoma" w:hAnsi="Tahoma" w:cs="Tahoma"/>
              </w:rPr>
            </w:pPr>
            <w:ins w:id="902" w:author="Kuei Yuan Chen" w:date="2015-11-13T17:07:00Z">
              <w:r w:rsidRPr="00CE4F95">
                <w:rPr>
                  <w:rFonts w:ascii="Tahoma" w:hAnsi="Tahoma" w:cs="Tahoma"/>
                </w:rPr>
                <w:t>Meeting Date:</w:t>
              </w:r>
            </w:ins>
          </w:p>
        </w:tc>
        <w:tc>
          <w:tcPr>
            <w:tcW w:w="2250" w:type="dxa"/>
          </w:tcPr>
          <w:p w:rsidR="00B76FBF" w:rsidRPr="00CE4F95" w:rsidRDefault="00B76FBF" w:rsidP="00BB53E6">
            <w:pPr>
              <w:pStyle w:val="Table"/>
              <w:rPr>
                <w:ins w:id="903" w:author="Kuei Yuan Chen" w:date="2015-11-13T17:07:00Z"/>
                <w:rFonts w:ascii="Tahoma" w:hAnsi="Tahoma" w:cs="Tahoma"/>
                <w:lang w:eastAsia="zh-CN"/>
              </w:rPr>
            </w:pPr>
            <w:ins w:id="904" w:author="Kuei Yuan Chen" w:date="2015-11-13T17:07: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10-06</w:t>
              </w:r>
            </w:ins>
          </w:p>
        </w:tc>
        <w:tc>
          <w:tcPr>
            <w:tcW w:w="1080" w:type="dxa"/>
          </w:tcPr>
          <w:p w:rsidR="00B76FBF" w:rsidRPr="00CE4F95" w:rsidRDefault="00B76FBF" w:rsidP="00BB53E6">
            <w:pPr>
              <w:pStyle w:val="TableSmHeadingRight"/>
              <w:rPr>
                <w:ins w:id="905" w:author="Kuei Yuan Chen" w:date="2015-11-13T17:07:00Z"/>
                <w:rFonts w:ascii="Tahoma" w:hAnsi="Tahoma" w:cs="Tahoma"/>
              </w:rPr>
            </w:pPr>
            <w:ins w:id="906" w:author="Kuei Yuan Chen" w:date="2015-11-13T17:07:00Z">
              <w:r w:rsidRPr="00CE4F95">
                <w:rPr>
                  <w:rFonts w:ascii="Tahoma" w:hAnsi="Tahoma" w:cs="Tahoma"/>
                </w:rPr>
                <w:t>Start Time:</w:t>
              </w:r>
            </w:ins>
          </w:p>
        </w:tc>
        <w:tc>
          <w:tcPr>
            <w:tcW w:w="1890" w:type="dxa"/>
            <w:gridSpan w:val="2"/>
          </w:tcPr>
          <w:p w:rsidR="00B76FBF" w:rsidRPr="00CE4F95" w:rsidRDefault="00B76FBF" w:rsidP="00BB53E6">
            <w:pPr>
              <w:pStyle w:val="Table"/>
              <w:rPr>
                <w:ins w:id="907" w:author="Kuei Yuan Chen" w:date="2015-11-13T17:07:00Z"/>
                <w:rFonts w:ascii="Tahoma" w:hAnsi="Tahoma" w:cs="Tahoma"/>
              </w:rPr>
            </w:pPr>
            <w:ins w:id="908" w:author="Kuei Yuan Chen" w:date="2015-11-13T17:07:00Z">
              <w:r>
                <w:rPr>
                  <w:rFonts w:ascii="Tahoma" w:hAnsi="Tahoma" w:cs="Tahoma" w:hint="eastAsia"/>
                  <w:lang w:eastAsia="zh-CN"/>
                </w:rPr>
                <w:t>5</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B76FBF" w:rsidRPr="00CE4F95" w:rsidRDefault="00B76FBF" w:rsidP="00BB53E6">
            <w:pPr>
              <w:pStyle w:val="TableSmHeadingRight"/>
              <w:rPr>
                <w:ins w:id="909" w:author="Kuei Yuan Chen" w:date="2015-11-13T17:07:00Z"/>
                <w:rFonts w:ascii="Tahoma" w:hAnsi="Tahoma" w:cs="Tahoma"/>
              </w:rPr>
            </w:pPr>
            <w:ins w:id="910" w:author="Kuei Yuan Chen" w:date="2015-11-13T17:07:00Z">
              <w:r w:rsidRPr="00CE4F95">
                <w:rPr>
                  <w:rFonts w:ascii="Tahoma" w:hAnsi="Tahoma" w:cs="Tahoma"/>
                </w:rPr>
                <w:t>End Time:</w:t>
              </w:r>
            </w:ins>
          </w:p>
        </w:tc>
        <w:tc>
          <w:tcPr>
            <w:tcW w:w="1980" w:type="dxa"/>
          </w:tcPr>
          <w:p w:rsidR="00B76FBF" w:rsidRPr="00CE4F95" w:rsidRDefault="00B76FBF" w:rsidP="00BB53E6">
            <w:pPr>
              <w:pStyle w:val="Table"/>
              <w:rPr>
                <w:ins w:id="911" w:author="Kuei Yuan Chen" w:date="2015-11-13T17:07:00Z"/>
                <w:rFonts w:ascii="Tahoma" w:hAnsi="Tahoma" w:cs="Tahoma"/>
                <w:lang w:eastAsia="zh-CN"/>
              </w:rPr>
            </w:pPr>
            <w:ins w:id="912" w:author="Kuei Yuan Chen" w:date="2015-11-13T17:07:00Z">
              <w:r>
                <w:rPr>
                  <w:rFonts w:ascii="Tahoma" w:hAnsi="Tahoma" w:cs="Tahoma" w:hint="eastAsia"/>
                  <w:lang w:eastAsia="zh-CN"/>
                </w:rPr>
                <w:t>6</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B76FBF" w:rsidRPr="00CE4F95" w:rsidTr="00BB53E6">
        <w:trPr>
          <w:cantSplit/>
          <w:ins w:id="913" w:author="Kuei Yuan Chen" w:date="2015-11-13T17:07:00Z"/>
        </w:trPr>
        <w:tc>
          <w:tcPr>
            <w:tcW w:w="1620" w:type="dxa"/>
          </w:tcPr>
          <w:p w:rsidR="00B76FBF" w:rsidRPr="00CE4F95" w:rsidRDefault="00B76FBF" w:rsidP="00BB53E6">
            <w:pPr>
              <w:pStyle w:val="TableSmHeadingRight"/>
              <w:rPr>
                <w:ins w:id="914" w:author="Kuei Yuan Chen" w:date="2015-11-13T17:07:00Z"/>
                <w:rFonts w:ascii="Tahoma" w:hAnsi="Tahoma" w:cs="Tahoma"/>
              </w:rPr>
            </w:pPr>
            <w:ins w:id="915" w:author="Kuei Yuan Chen" w:date="2015-11-13T17:07:00Z">
              <w:r w:rsidRPr="00CE4F95">
                <w:rPr>
                  <w:rFonts w:ascii="Tahoma" w:hAnsi="Tahoma" w:cs="Tahoma"/>
                </w:rPr>
                <w:t>Meeting Host:</w:t>
              </w:r>
            </w:ins>
          </w:p>
        </w:tc>
        <w:tc>
          <w:tcPr>
            <w:tcW w:w="3330" w:type="dxa"/>
            <w:gridSpan w:val="2"/>
          </w:tcPr>
          <w:p w:rsidR="00B76FBF" w:rsidRPr="00CE4F95" w:rsidRDefault="00B76FBF" w:rsidP="00BB53E6">
            <w:pPr>
              <w:pStyle w:val="Table"/>
              <w:rPr>
                <w:ins w:id="916" w:author="Kuei Yuan Chen" w:date="2015-11-13T17:07:00Z"/>
                <w:rFonts w:ascii="Tahoma" w:hAnsi="Tahoma" w:cs="Tahoma"/>
                <w:lang w:eastAsia="zh-CN"/>
              </w:rPr>
            </w:pPr>
            <w:ins w:id="917" w:author="Kuei Yuan Chen" w:date="2015-11-13T17:07:00Z">
              <w:r>
                <w:rPr>
                  <w:rFonts w:ascii="Tahoma" w:hAnsi="Tahoma" w:cs="Tahoma" w:hint="eastAsia"/>
                  <w:lang w:eastAsia="zh-CN"/>
                </w:rPr>
                <w:t>Zach</w:t>
              </w:r>
            </w:ins>
          </w:p>
        </w:tc>
        <w:tc>
          <w:tcPr>
            <w:tcW w:w="1260" w:type="dxa"/>
          </w:tcPr>
          <w:p w:rsidR="00B76FBF" w:rsidRPr="00CE4F95" w:rsidRDefault="00B76FBF" w:rsidP="00BB53E6">
            <w:pPr>
              <w:pStyle w:val="TableSmHeadingRight"/>
              <w:rPr>
                <w:ins w:id="918" w:author="Kuei Yuan Chen" w:date="2015-11-13T17:07:00Z"/>
                <w:rFonts w:ascii="Tahoma" w:hAnsi="Tahoma" w:cs="Tahoma"/>
              </w:rPr>
            </w:pPr>
            <w:ins w:id="919" w:author="Kuei Yuan Chen" w:date="2015-11-13T17:07:00Z">
              <w:r w:rsidRPr="00CE4F95">
                <w:rPr>
                  <w:rFonts w:ascii="Tahoma" w:hAnsi="Tahoma" w:cs="Tahoma"/>
                </w:rPr>
                <w:t>Location:</w:t>
              </w:r>
            </w:ins>
          </w:p>
        </w:tc>
        <w:tc>
          <w:tcPr>
            <w:tcW w:w="3600" w:type="dxa"/>
            <w:gridSpan w:val="3"/>
          </w:tcPr>
          <w:p w:rsidR="00B76FBF" w:rsidRPr="00CE4F95" w:rsidRDefault="00B76FBF" w:rsidP="00BB53E6">
            <w:pPr>
              <w:pStyle w:val="Table"/>
              <w:rPr>
                <w:ins w:id="920" w:author="Kuei Yuan Chen" w:date="2015-11-13T17:07:00Z"/>
                <w:rFonts w:ascii="Tahoma" w:hAnsi="Tahoma" w:cs="Tahoma"/>
                <w:lang w:eastAsia="zh-CN"/>
              </w:rPr>
            </w:pPr>
            <w:ins w:id="921" w:author="Kuei Yuan Chen" w:date="2015-11-13T17:07:00Z">
              <w:r>
                <w:rPr>
                  <w:rFonts w:ascii="Tahoma" w:hAnsi="Tahoma" w:cs="Tahoma" w:hint="eastAsia"/>
                  <w:lang w:eastAsia="zh-CN"/>
                </w:rPr>
                <w:t xml:space="preserve">Free table in Second floor SW 1 </w:t>
              </w:r>
            </w:ins>
          </w:p>
        </w:tc>
      </w:tr>
      <w:tr w:rsidR="00B76FBF" w:rsidRPr="00CE4F95" w:rsidTr="00BB53E6">
        <w:trPr>
          <w:cantSplit/>
          <w:ins w:id="922" w:author="Kuei Yuan Chen" w:date="2015-11-13T17:07:00Z"/>
        </w:trPr>
        <w:tc>
          <w:tcPr>
            <w:tcW w:w="1620" w:type="dxa"/>
          </w:tcPr>
          <w:p w:rsidR="00B76FBF" w:rsidRPr="00CE4F95" w:rsidRDefault="00B76FBF" w:rsidP="00BB53E6">
            <w:pPr>
              <w:pStyle w:val="TableSmHeadingRight"/>
              <w:rPr>
                <w:ins w:id="923" w:author="Kuei Yuan Chen" w:date="2015-11-13T17:07:00Z"/>
                <w:rFonts w:ascii="Tahoma" w:hAnsi="Tahoma" w:cs="Tahoma"/>
              </w:rPr>
            </w:pPr>
            <w:ins w:id="924" w:author="Kuei Yuan Chen" w:date="2015-11-13T17:07:00Z">
              <w:r w:rsidRPr="00CE4F95">
                <w:rPr>
                  <w:rFonts w:ascii="Tahoma" w:hAnsi="Tahoma" w:cs="Tahoma"/>
                </w:rPr>
                <w:t>Minute Taker:</w:t>
              </w:r>
            </w:ins>
          </w:p>
        </w:tc>
        <w:tc>
          <w:tcPr>
            <w:tcW w:w="3330" w:type="dxa"/>
            <w:gridSpan w:val="2"/>
          </w:tcPr>
          <w:p w:rsidR="00B76FBF" w:rsidRPr="00CE4F95" w:rsidRDefault="00B76FBF" w:rsidP="00BB53E6">
            <w:pPr>
              <w:pStyle w:val="Table"/>
              <w:rPr>
                <w:ins w:id="925" w:author="Kuei Yuan Chen" w:date="2015-11-13T17:07:00Z"/>
                <w:rFonts w:ascii="Tahoma" w:hAnsi="Tahoma" w:cs="Tahoma"/>
                <w:lang w:eastAsia="zh-CN"/>
              </w:rPr>
            </w:pPr>
            <w:ins w:id="926" w:author="Kuei Yuan Chen" w:date="2015-11-13T17:07:00Z">
              <w:r>
                <w:rPr>
                  <w:rFonts w:ascii="Tahoma" w:hAnsi="Tahoma" w:cs="Tahoma" w:hint="eastAsia"/>
                  <w:lang w:eastAsia="zh-CN"/>
                </w:rPr>
                <w:t>York</w:t>
              </w:r>
            </w:ins>
          </w:p>
        </w:tc>
        <w:tc>
          <w:tcPr>
            <w:tcW w:w="1260" w:type="dxa"/>
          </w:tcPr>
          <w:p w:rsidR="00B76FBF" w:rsidRPr="00CE4F95" w:rsidRDefault="00B76FBF" w:rsidP="00BB53E6">
            <w:pPr>
              <w:pStyle w:val="TableSmHeadingRight"/>
              <w:rPr>
                <w:ins w:id="927" w:author="Kuei Yuan Chen" w:date="2015-11-13T17:07:00Z"/>
                <w:rFonts w:ascii="Tahoma" w:hAnsi="Tahoma" w:cs="Tahoma"/>
              </w:rPr>
            </w:pPr>
          </w:p>
        </w:tc>
        <w:tc>
          <w:tcPr>
            <w:tcW w:w="3600" w:type="dxa"/>
            <w:gridSpan w:val="3"/>
          </w:tcPr>
          <w:p w:rsidR="00B76FBF" w:rsidRPr="00CE4F95" w:rsidRDefault="00B76FBF" w:rsidP="00BB53E6">
            <w:pPr>
              <w:pStyle w:val="Table"/>
              <w:rPr>
                <w:ins w:id="928" w:author="Kuei Yuan Chen" w:date="2015-11-13T17:07:00Z"/>
                <w:rFonts w:ascii="Tahoma" w:hAnsi="Tahoma" w:cs="Tahoma"/>
              </w:rPr>
            </w:pPr>
          </w:p>
        </w:tc>
      </w:tr>
    </w:tbl>
    <w:p w:rsidR="00B76FBF" w:rsidRPr="001B1C88" w:rsidRDefault="00B76FBF" w:rsidP="00B76FBF">
      <w:pPr>
        <w:pStyle w:val="Numberedlist21"/>
        <w:tabs>
          <w:tab w:val="num" w:pos="360"/>
        </w:tabs>
        <w:ind w:left="360"/>
        <w:rPr>
          <w:ins w:id="929" w:author="Kuei Yuan Chen" w:date="2015-11-13T17:07:00Z"/>
          <w:rFonts w:ascii="Tahoma" w:hAnsi="Tahoma" w:cs="Tahoma"/>
        </w:rPr>
      </w:pPr>
      <w:ins w:id="930" w:author="Kuei Yuan Chen" w:date="2015-11-13T17:07:00Z">
        <w:r w:rsidRPr="001B1C88">
          <w:rPr>
            <w:rFonts w:ascii="Tahoma" w:hAnsi="Tahoma" w:cs="Tahoma"/>
          </w:rPr>
          <w:t>Meeting Attendees</w:t>
        </w:r>
      </w:ins>
    </w:p>
    <w:tbl>
      <w:tblPr>
        <w:tblW w:w="4872" w:type="pct"/>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83"/>
        <w:gridCol w:w="940"/>
        <w:gridCol w:w="1924"/>
        <w:gridCol w:w="3400"/>
        <w:gridCol w:w="1844"/>
      </w:tblGrid>
      <w:tr w:rsidR="00B76FBF" w:rsidRPr="001B1C88" w:rsidTr="00BB53E6">
        <w:trPr>
          <w:tblHeader/>
          <w:ins w:id="931" w:author="Kuei Yuan Chen" w:date="2015-11-13T17:07:00Z"/>
        </w:trPr>
        <w:tc>
          <w:tcPr>
            <w:tcW w:w="541" w:type="pct"/>
            <w:tcBorders>
              <w:top w:val="single" w:sz="12" w:space="0" w:color="auto"/>
              <w:bottom w:val="double" w:sz="4" w:space="0" w:color="auto"/>
              <w:right w:val="nil"/>
            </w:tcBorders>
          </w:tcPr>
          <w:p w:rsidR="00B76FBF" w:rsidRPr="001B1C88" w:rsidRDefault="00B76FBF" w:rsidP="00BB53E6">
            <w:pPr>
              <w:pStyle w:val="TableHeadingCenter"/>
              <w:rPr>
                <w:ins w:id="932" w:author="Kuei Yuan Chen" w:date="2015-11-13T17:07:00Z"/>
                <w:rFonts w:ascii="Tahoma" w:hAnsi="Tahoma" w:cs="Tahoma"/>
              </w:rPr>
            </w:pPr>
            <w:ins w:id="933" w:author="Kuei Yuan Chen" w:date="2015-11-13T17:07:00Z">
              <w:r w:rsidRPr="001B1C88">
                <w:rPr>
                  <w:rFonts w:ascii="Tahoma" w:hAnsi="Tahoma" w:cs="Tahoma"/>
                </w:rPr>
                <w:t>Name</w:t>
              </w:r>
            </w:ins>
          </w:p>
        </w:tc>
        <w:tc>
          <w:tcPr>
            <w:tcW w:w="517"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934" w:author="Kuei Yuan Chen" w:date="2015-11-13T17:07:00Z"/>
                <w:rFonts w:ascii="Tahoma" w:hAnsi="Tahoma" w:cs="Tahoma"/>
              </w:rPr>
            </w:pPr>
          </w:p>
        </w:tc>
        <w:tc>
          <w:tcPr>
            <w:tcW w:w="1058"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935" w:author="Kuei Yuan Chen" w:date="2015-11-13T17:07:00Z"/>
                <w:rFonts w:ascii="Tahoma" w:hAnsi="Tahoma" w:cs="Tahoma"/>
              </w:rPr>
            </w:pPr>
            <w:ins w:id="936" w:author="Kuei Yuan Chen" w:date="2015-11-13T17:07:00Z">
              <w:r w:rsidRPr="001B1C88">
                <w:rPr>
                  <w:rFonts w:ascii="Tahoma" w:hAnsi="Tahoma" w:cs="Tahoma"/>
                </w:rPr>
                <w:t>Attendance status</w:t>
              </w:r>
            </w:ins>
          </w:p>
        </w:tc>
        <w:tc>
          <w:tcPr>
            <w:tcW w:w="1870" w:type="pct"/>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937" w:author="Kuei Yuan Chen" w:date="2015-11-13T17:07:00Z"/>
                <w:rFonts w:ascii="Tahoma" w:hAnsi="Tahoma" w:cs="Tahoma"/>
              </w:rPr>
            </w:pPr>
            <w:ins w:id="938" w:author="Kuei Yuan Chen" w:date="2015-11-13T17:07:00Z">
              <w:r w:rsidRPr="001B1C88">
                <w:rPr>
                  <w:rFonts w:ascii="Tahoma" w:hAnsi="Tahoma" w:cs="Tahoma"/>
                </w:rPr>
                <w:t>Position</w:t>
              </w:r>
            </w:ins>
          </w:p>
        </w:tc>
        <w:tc>
          <w:tcPr>
            <w:tcW w:w="1014" w:type="pct"/>
            <w:tcBorders>
              <w:top w:val="single" w:sz="12" w:space="0" w:color="auto"/>
              <w:left w:val="nil"/>
              <w:bottom w:val="double" w:sz="4" w:space="0" w:color="auto"/>
            </w:tcBorders>
          </w:tcPr>
          <w:p w:rsidR="00B76FBF" w:rsidRPr="001B1C88" w:rsidRDefault="00B76FBF" w:rsidP="00BB53E6">
            <w:pPr>
              <w:pStyle w:val="TableHeadingCenter"/>
              <w:rPr>
                <w:ins w:id="939" w:author="Kuei Yuan Chen" w:date="2015-11-13T17:07:00Z"/>
                <w:rFonts w:ascii="Tahoma" w:hAnsi="Tahoma" w:cs="Tahoma"/>
                <w:lang w:eastAsia="zh-CN"/>
              </w:rPr>
            </w:pPr>
            <w:ins w:id="940" w:author="Kuei Yuan Chen" w:date="2015-11-13T17:07:00Z">
              <w:r>
                <w:rPr>
                  <w:rFonts w:ascii="Tahoma" w:hAnsi="Tahoma" w:cs="Tahoma" w:hint="eastAsia"/>
                  <w:lang w:eastAsia="zh-CN"/>
                </w:rPr>
                <w:t>Progress</w:t>
              </w:r>
            </w:ins>
          </w:p>
        </w:tc>
      </w:tr>
      <w:tr w:rsidR="00B76FBF" w:rsidRPr="001B1C88" w:rsidTr="00BB53E6">
        <w:trPr>
          <w:ins w:id="941" w:author="Kuei Yuan Chen" w:date="2015-11-13T17:07:00Z"/>
        </w:trPr>
        <w:tc>
          <w:tcPr>
            <w:tcW w:w="1058" w:type="pct"/>
            <w:gridSpan w:val="2"/>
            <w:tcBorders>
              <w:top w:val="nil"/>
              <w:bottom w:val="nil"/>
              <w:right w:val="single" w:sz="6" w:space="0" w:color="auto"/>
            </w:tcBorders>
          </w:tcPr>
          <w:p w:rsidR="00B76FBF" w:rsidRPr="001B1C88" w:rsidRDefault="00B76FBF" w:rsidP="00BB53E6">
            <w:pPr>
              <w:pStyle w:val="Table"/>
              <w:rPr>
                <w:ins w:id="942" w:author="Kuei Yuan Chen" w:date="2015-11-13T17:07:00Z"/>
                <w:rFonts w:ascii="Tahoma" w:hAnsi="Tahoma" w:cs="Tahoma"/>
                <w:lang w:eastAsia="zh-CN"/>
              </w:rPr>
            </w:pPr>
            <w:ins w:id="943" w:author="Kuei Yuan Chen" w:date="2015-11-13T17:07:00Z">
              <w:r>
                <w:rPr>
                  <w:rFonts w:ascii="Tahoma" w:hAnsi="Tahoma" w:cs="Tahoma" w:hint="eastAsia"/>
                  <w:lang w:eastAsia="zh-CN"/>
                </w:rPr>
                <w:t>Andrew</w:t>
              </w:r>
            </w:ins>
          </w:p>
        </w:tc>
        <w:tc>
          <w:tcPr>
            <w:tcW w:w="1058" w:type="pct"/>
            <w:tcBorders>
              <w:top w:val="nil"/>
              <w:bottom w:val="nil"/>
              <w:right w:val="single" w:sz="6" w:space="0" w:color="auto"/>
            </w:tcBorders>
          </w:tcPr>
          <w:p w:rsidR="00B76FBF" w:rsidRPr="001B1C88" w:rsidRDefault="00B76FBF" w:rsidP="00BB53E6">
            <w:pPr>
              <w:pStyle w:val="Table"/>
              <w:rPr>
                <w:ins w:id="944" w:author="Kuei Yuan Chen" w:date="2015-11-13T17:07:00Z"/>
                <w:rFonts w:ascii="Tahoma" w:hAnsi="Tahoma" w:cs="Tahoma"/>
                <w:lang w:eastAsia="zh-CN"/>
              </w:rPr>
            </w:pPr>
            <w:ins w:id="945" w:author="Kuei Yuan Chen" w:date="2015-11-13T17:07:00Z">
              <w:r>
                <w:rPr>
                  <w:rFonts w:ascii="Tahoma" w:hAnsi="Tahoma" w:cs="Tahoma"/>
                  <w:lang w:eastAsia="zh-CN"/>
                </w:rPr>
                <w:t>Y</w:t>
              </w:r>
              <w:r>
                <w:rPr>
                  <w:rFonts w:ascii="Tahoma" w:hAnsi="Tahoma" w:cs="Tahoma" w:hint="eastAsia"/>
                  <w:lang w:eastAsia="zh-CN"/>
                </w:rPr>
                <w:t xml:space="preserve">es </w:t>
              </w:r>
            </w:ins>
          </w:p>
        </w:tc>
        <w:tc>
          <w:tcPr>
            <w:tcW w:w="1870" w:type="pct"/>
            <w:tcBorders>
              <w:top w:val="nil"/>
              <w:left w:val="single" w:sz="6" w:space="0" w:color="auto"/>
              <w:bottom w:val="nil"/>
              <w:right w:val="single" w:sz="6" w:space="0" w:color="auto"/>
            </w:tcBorders>
          </w:tcPr>
          <w:p w:rsidR="00B76FBF" w:rsidRPr="001B1C88" w:rsidRDefault="00B76FBF" w:rsidP="00BB53E6">
            <w:pPr>
              <w:pStyle w:val="Table"/>
              <w:rPr>
                <w:ins w:id="946" w:author="Kuei Yuan Chen" w:date="2015-11-13T17:07:00Z"/>
                <w:rFonts w:ascii="Tahoma" w:hAnsi="Tahoma" w:cs="Tahoma"/>
                <w:lang w:eastAsia="zh-CN"/>
              </w:rPr>
            </w:pPr>
            <w:ins w:id="947" w:author="Kuei Yuan Chen" w:date="2015-11-13T17:07:00Z">
              <w:r>
                <w:rPr>
                  <w:rFonts w:ascii="Tahoma" w:hAnsi="Tahoma" w:cs="Tahoma" w:hint="eastAsia"/>
                  <w:lang w:eastAsia="zh-CN"/>
                </w:rPr>
                <w:t xml:space="preserve">Team Leader </w:t>
              </w:r>
            </w:ins>
          </w:p>
        </w:tc>
        <w:tc>
          <w:tcPr>
            <w:tcW w:w="1014" w:type="pct"/>
            <w:tcBorders>
              <w:top w:val="nil"/>
              <w:left w:val="nil"/>
              <w:bottom w:val="nil"/>
            </w:tcBorders>
          </w:tcPr>
          <w:p w:rsidR="00B76FBF" w:rsidRPr="001B1C88" w:rsidRDefault="00B76FBF" w:rsidP="00BB53E6">
            <w:pPr>
              <w:pStyle w:val="Table"/>
              <w:jc w:val="center"/>
              <w:rPr>
                <w:ins w:id="948" w:author="Kuei Yuan Chen" w:date="2015-11-13T17:07:00Z"/>
                <w:rFonts w:ascii="Tahoma" w:hAnsi="Tahoma" w:cs="Tahoma"/>
                <w:lang w:eastAsia="zh-CN"/>
              </w:rPr>
            </w:pPr>
            <w:ins w:id="949" w:author="Kuei Yuan Chen" w:date="2015-11-13T17:07:00Z">
              <w:r>
                <w:rPr>
                  <w:rFonts w:ascii="Tahoma" w:hAnsi="Tahoma" w:cs="Tahoma" w:hint="eastAsia"/>
                  <w:lang w:eastAsia="zh-CN"/>
                </w:rPr>
                <w:t>20%</w:t>
              </w:r>
            </w:ins>
          </w:p>
        </w:tc>
      </w:tr>
      <w:tr w:rsidR="00B76FBF" w:rsidRPr="001B1C88" w:rsidTr="00BB53E6">
        <w:trPr>
          <w:ins w:id="950" w:author="Kuei Yuan Chen" w:date="2015-11-13T17:07:00Z"/>
        </w:trPr>
        <w:tc>
          <w:tcPr>
            <w:tcW w:w="541" w:type="pct"/>
            <w:tcBorders>
              <w:top w:val="single" w:sz="6" w:space="0" w:color="auto"/>
              <w:bottom w:val="single" w:sz="6" w:space="0" w:color="auto"/>
              <w:right w:val="nil"/>
            </w:tcBorders>
          </w:tcPr>
          <w:p w:rsidR="00B76FBF" w:rsidRPr="001B1C88" w:rsidRDefault="00B76FBF" w:rsidP="00BB53E6">
            <w:pPr>
              <w:pStyle w:val="Table"/>
              <w:rPr>
                <w:ins w:id="951" w:author="Kuei Yuan Chen" w:date="2015-11-13T17:07:00Z"/>
                <w:rFonts w:ascii="Tahoma" w:hAnsi="Tahoma" w:cs="Tahoma"/>
                <w:lang w:eastAsia="zh-CN"/>
              </w:rPr>
            </w:pPr>
            <w:ins w:id="952" w:author="Kuei Yuan Chen" w:date="2015-11-13T17:07:00Z">
              <w:r>
                <w:rPr>
                  <w:rFonts w:ascii="Tahoma" w:hAnsi="Tahoma" w:cs="Tahoma" w:hint="eastAsia"/>
                  <w:lang w:eastAsia="zh-CN"/>
                </w:rPr>
                <w:t>Zach Yu</w:t>
              </w:r>
            </w:ins>
          </w:p>
        </w:tc>
        <w:tc>
          <w:tcPr>
            <w:tcW w:w="517" w:type="pct"/>
            <w:tcBorders>
              <w:top w:val="single" w:sz="6" w:space="0" w:color="auto"/>
              <w:bottom w:val="single" w:sz="6" w:space="0" w:color="auto"/>
              <w:right w:val="single" w:sz="6" w:space="0" w:color="auto"/>
            </w:tcBorders>
          </w:tcPr>
          <w:p w:rsidR="00B76FBF" w:rsidRPr="001B1C88" w:rsidRDefault="00B76FBF" w:rsidP="00BB53E6">
            <w:pPr>
              <w:pStyle w:val="Table"/>
              <w:rPr>
                <w:ins w:id="953" w:author="Kuei Yuan Chen" w:date="2015-11-13T17:07:00Z"/>
                <w:rFonts w:ascii="Tahoma" w:hAnsi="Tahoma" w:cs="Tahoma"/>
              </w:rPr>
            </w:pPr>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954" w:author="Kuei Yuan Chen" w:date="2015-11-13T17:07:00Z"/>
                <w:rFonts w:ascii="Tahoma" w:hAnsi="Tahoma" w:cs="Tahoma"/>
                <w:lang w:eastAsia="zh-CN"/>
              </w:rPr>
            </w:pPr>
            <w:ins w:id="955" w:author="Kuei Yuan Chen" w:date="2015-11-13T17:07:00Z">
              <w:r>
                <w:rPr>
                  <w:rFonts w:ascii="Tahoma" w:hAnsi="Tahoma" w:cs="Tahoma"/>
                  <w:lang w:eastAsia="zh-CN"/>
                </w:rPr>
                <w:t>Y</w:t>
              </w:r>
              <w:r>
                <w:rPr>
                  <w:rFonts w:ascii="Tahoma" w:hAnsi="Tahoma" w:cs="Tahoma" w:hint="eastAsia"/>
                  <w:lang w:eastAsia="zh-CN"/>
                </w:rPr>
                <w:t xml:space="preserve">es </w:t>
              </w:r>
            </w:ins>
          </w:p>
        </w:tc>
        <w:tc>
          <w:tcPr>
            <w:tcW w:w="1870"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956" w:author="Kuei Yuan Chen" w:date="2015-11-13T17:07:00Z"/>
                <w:rFonts w:ascii="Tahoma" w:hAnsi="Tahoma" w:cs="Tahoma"/>
                <w:lang w:eastAsia="zh-CN"/>
              </w:rPr>
            </w:pPr>
            <w:ins w:id="957" w:author="Kuei Yuan Chen" w:date="2015-11-13T17:07:00Z">
              <w:r>
                <w:rPr>
                  <w:rFonts w:ascii="Tahoma" w:hAnsi="Tahoma" w:cs="Tahoma" w:hint="eastAsia"/>
                  <w:lang w:eastAsia="zh-CN"/>
                </w:rPr>
                <w:t xml:space="preserve">Coordinator </w:t>
              </w:r>
            </w:ins>
          </w:p>
        </w:tc>
        <w:tc>
          <w:tcPr>
            <w:tcW w:w="1014" w:type="pct"/>
            <w:tcBorders>
              <w:top w:val="single" w:sz="6" w:space="0" w:color="auto"/>
              <w:left w:val="nil"/>
              <w:bottom w:val="single" w:sz="6" w:space="0" w:color="auto"/>
            </w:tcBorders>
          </w:tcPr>
          <w:p w:rsidR="00B76FBF" w:rsidRPr="001B1C88" w:rsidRDefault="00B76FBF" w:rsidP="00BB53E6">
            <w:pPr>
              <w:pStyle w:val="Table"/>
              <w:jc w:val="center"/>
              <w:rPr>
                <w:ins w:id="958" w:author="Kuei Yuan Chen" w:date="2015-11-13T17:07:00Z"/>
                <w:rFonts w:ascii="Tahoma" w:hAnsi="Tahoma" w:cs="Tahoma"/>
              </w:rPr>
            </w:pPr>
            <w:ins w:id="959" w:author="Kuei Yuan Chen" w:date="2015-11-13T17:07:00Z">
              <w:r>
                <w:rPr>
                  <w:rFonts w:ascii="Tahoma" w:hAnsi="Tahoma" w:cs="Tahoma" w:hint="eastAsia"/>
                  <w:lang w:eastAsia="zh-CN"/>
                </w:rPr>
                <w:t>20%</w:t>
              </w:r>
            </w:ins>
          </w:p>
        </w:tc>
      </w:tr>
      <w:tr w:rsidR="00B76FBF" w:rsidRPr="001B1C88" w:rsidTr="00BB53E6">
        <w:trPr>
          <w:trHeight w:val="174"/>
          <w:ins w:id="960" w:author="Kuei Yuan Chen" w:date="2015-11-13T17:07:00Z"/>
        </w:trPr>
        <w:tc>
          <w:tcPr>
            <w:tcW w:w="1058" w:type="pct"/>
            <w:gridSpan w:val="2"/>
            <w:tcBorders>
              <w:top w:val="single" w:sz="6" w:space="0" w:color="auto"/>
              <w:bottom w:val="single" w:sz="6" w:space="0" w:color="auto"/>
              <w:right w:val="single" w:sz="6" w:space="0" w:color="auto"/>
            </w:tcBorders>
          </w:tcPr>
          <w:p w:rsidR="00B76FBF" w:rsidRPr="001B1C88" w:rsidRDefault="00B76FBF" w:rsidP="00BB53E6">
            <w:pPr>
              <w:pStyle w:val="Table"/>
              <w:rPr>
                <w:ins w:id="961" w:author="Kuei Yuan Chen" w:date="2015-11-13T17:07:00Z"/>
                <w:rFonts w:ascii="Tahoma" w:hAnsi="Tahoma" w:cs="Tahoma"/>
                <w:lang w:eastAsia="zh-CN"/>
              </w:rPr>
            </w:pPr>
            <w:ins w:id="962" w:author="Kuei Yuan Chen" w:date="2015-11-13T17:07:00Z">
              <w:r>
                <w:rPr>
                  <w:rFonts w:ascii="Tahoma" w:hAnsi="Tahoma" w:cs="Tahoma" w:hint="eastAsia"/>
                  <w:lang w:eastAsia="zh-CN"/>
                </w:rPr>
                <w:t>Peter</w:t>
              </w:r>
            </w:ins>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963" w:author="Kuei Yuan Chen" w:date="2015-11-13T17:07:00Z"/>
                <w:rFonts w:ascii="Tahoma" w:hAnsi="Tahoma" w:cs="Tahoma"/>
                <w:lang w:eastAsia="zh-CN"/>
              </w:rPr>
            </w:pPr>
            <w:ins w:id="964" w:author="Kuei Yuan Chen" w:date="2015-11-13T17:07:00Z">
              <w:r>
                <w:rPr>
                  <w:rFonts w:ascii="Tahoma" w:hAnsi="Tahoma" w:cs="Tahoma"/>
                  <w:lang w:eastAsia="zh-CN"/>
                </w:rPr>
                <w:t>Y</w:t>
              </w:r>
              <w:r>
                <w:rPr>
                  <w:rFonts w:ascii="Tahoma" w:hAnsi="Tahoma" w:cs="Tahoma" w:hint="eastAsia"/>
                  <w:lang w:eastAsia="zh-CN"/>
                </w:rPr>
                <w:t xml:space="preserve">es </w:t>
              </w:r>
            </w:ins>
          </w:p>
        </w:tc>
        <w:tc>
          <w:tcPr>
            <w:tcW w:w="1870"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965" w:author="Kuei Yuan Chen" w:date="2015-11-13T17:07:00Z"/>
                <w:rFonts w:ascii="Tahoma" w:hAnsi="Tahoma" w:cs="Tahoma"/>
                <w:lang w:eastAsia="zh-CN"/>
              </w:rPr>
            </w:pPr>
            <w:ins w:id="966" w:author="Kuei Yuan Chen" w:date="2015-11-13T17:07:00Z">
              <w:r>
                <w:rPr>
                  <w:rFonts w:ascii="Tahoma" w:hAnsi="Tahoma" w:cs="Tahoma" w:hint="eastAsia"/>
                  <w:lang w:eastAsia="zh-CN"/>
                </w:rPr>
                <w:t xml:space="preserve">Team Member </w:t>
              </w:r>
            </w:ins>
          </w:p>
        </w:tc>
        <w:tc>
          <w:tcPr>
            <w:tcW w:w="1014" w:type="pct"/>
            <w:tcBorders>
              <w:top w:val="single" w:sz="6" w:space="0" w:color="auto"/>
              <w:left w:val="nil"/>
              <w:bottom w:val="single" w:sz="6" w:space="0" w:color="auto"/>
            </w:tcBorders>
          </w:tcPr>
          <w:p w:rsidR="00B76FBF" w:rsidRPr="001B1C88" w:rsidRDefault="00B76FBF" w:rsidP="00BB53E6">
            <w:pPr>
              <w:pStyle w:val="Table"/>
              <w:jc w:val="center"/>
              <w:rPr>
                <w:ins w:id="967" w:author="Kuei Yuan Chen" w:date="2015-11-13T17:07:00Z"/>
                <w:rFonts w:ascii="Tahoma" w:hAnsi="Tahoma" w:cs="Tahoma"/>
              </w:rPr>
            </w:pPr>
            <w:ins w:id="968" w:author="Kuei Yuan Chen" w:date="2015-11-13T17:07:00Z">
              <w:r>
                <w:rPr>
                  <w:rFonts w:ascii="Tahoma" w:hAnsi="Tahoma" w:cs="Tahoma" w:hint="eastAsia"/>
                  <w:lang w:eastAsia="zh-CN"/>
                </w:rPr>
                <w:t>20%</w:t>
              </w:r>
            </w:ins>
          </w:p>
        </w:tc>
      </w:tr>
      <w:tr w:rsidR="00B76FBF" w:rsidRPr="001B1C88" w:rsidTr="00BB53E6">
        <w:trPr>
          <w:ins w:id="969" w:author="Kuei Yuan Chen" w:date="2015-11-13T17:07:00Z"/>
        </w:trPr>
        <w:tc>
          <w:tcPr>
            <w:tcW w:w="541" w:type="pct"/>
            <w:tcBorders>
              <w:top w:val="single" w:sz="6" w:space="0" w:color="auto"/>
              <w:bottom w:val="single" w:sz="6" w:space="0" w:color="auto"/>
              <w:right w:val="nil"/>
            </w:tcBorders>
          </w:tcPr>
          <w:p w:rsidR="00B76FBF" w:rsidRPr="001B1C88" w:rsidRDefault="00B76FBF" w:rsidP="00BB53E6">
            <w:pPr>
              <w:pStyle w:val="Table"/>
              <w:rPr>
                <w:ins w:id="970" w:author="Kuei Yuan Chen" w:date="2015-11-13T17:07:00Z"/>
                <w:rFonts w:ascii="Tahoma" w:hAnsi="Tahoma" w:cs="Tahoma"/>
                <w:lang w:eastAsia="zh-CN"/>
              </w:rPr>
            </w:pPr>
            <w:ins w:id="971" w:author="Kuei Yuan Chen" w:date="2015-11-13T17:07:00Z">
              <w:r>
                <w:rPr>
                  <w:rFonts w:ascii="Tahoma" w:hAnsi="Tahoma" w:cs="Tahoma" w:hint="eastAsia"/>
                  <w:lang w:eastAsia="zh-CN"/>
                </w:rPr>
                <w:t xml:space="preserve">York </w:t>
              </w:r>
            </w:ins>
          </w:p>
        </w:tc>
        <w:tc>
          <w:tcPr>
            <w:tcW w:w="517" w:type="pct"/>
            <w:tcBorders>
              <w:top w:val="single" w:sz="6" w:space="0" w:color="auto"/>
              <w:bottom w:val="single" w:sz="6" w:space="0" w:color="auto"/>
              <w:right w:val="single" w:sz="6" w:space="0" w:color="auto"/>
            </w:tcBorders>
          </w:tcPr>
          <w:p w:rsidR="00B76FBF" w:rsidRPr="001B1C88" w:rsidRDefault="00B76FBF" w:rsidP="00BB53E6">
            <w:pPr>
              <w:pStyle w:val="Table"/>
              <w:rPr>
                <w:ins w:id="972" w:author="Kuei Yuan Chen" w:date="2015-11-13T17:07:00Z"/>
                <w:rFonts w:ascii="Tahoma" w:hAnsi="Tahoma" w:cs="Tahoma"/>
              </w:rPr>
            </w:pPr>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973" w:author="Kuei Yuan Chen" w:date="2015-11-13T17:07:00Z"/>
                <w:rFonts w:ascii="Tahoma" w:hAnsi="Tahoma" w:cs="Tahoma"/>
                <w:lang w:eastAsia="zh-CN"/>
              </w:rPr>
            </w:pPr>
            <w:ins w:id="974" w:author="Kuei Yuan Chen" w:date="2015-11-13T17:07:00Z">
              <w:r>
                <w:rPr>
                  <w:rFonts w:ascii="Tahoma" w:hAnsi="Tahoma" w:cs="Tahoma"/>
                  <w:lang w:eastAsia="zh-CN"/>
                </w:rPr>
                <w:t>Y</w:t>
              </w:r>
              <w:r>
                <w:rPr>
                  <w:rFonts w:ascii="Tahoma" w:hAnsi="Tahoma" w:cs="Tahoma" w:hint="eastAsia"/>
                  <w:lang w:eastAsia="zh-CN"/>
                </w:rPr>
                <w:t xml:space="preserve">es </w:t>
              </w:r>
            </w:ins>
          </w:p>
        </w:tc>
        <w:tc>
          <w:tcPr>
            <w:tcW w:w="1870"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975" w:author="Kuei Yuan Chen" w:date="2015-11-13T17:07:00Z"/>
                <w:rFonts w:ascii="Tahoma" w:hAnsi="Tahoma" w:cs="Tahoma"/>
                <w:lang w:eastAsia="zh-CN"/>
              </w:rPr>
            </w:pPr>
            <w:ins w:id="976" w:author="Kuei Yuan Chen" w:date="2015-11-13T17:07:00Z">
              <w:r>
                <w:rPr>
                  <w:rFonts w:ascii="Tahoma" w:hAnsi="Tahoma" w:cs="Tahoma" w:hint="eastAsia"/>
                  <w:lang w:eastAsia="zh-CN"/>
                </w:rPr>
                <w:t xml:space="preserve">Time Scheduler </w:t>
              </w:r>
            </w:ins>
          </w:p>
        </w:tc>
        <w:tc>
          <w:tcPr>
            <w:tcW w:w="1014" w:type="pct"/>
            <w:tcBorders>
              <w:top w:val="single" w:sz="6" w:space="0" w:color="auto"/>
              <w:left w:val="nil"/>
              <w:bottom w:val="single" w:sz="6" w:space="0" w:color="auto"/>
            </w:tcBorders>
          </w:tcPr>
          <w:p w:rsidR="00B76FBF" w:rsidRPr="001B1C88" w:rsidRDefault="00B76FBF" w:rsidP="00BB53E6">
            <w:pPr>
              <w:pStyle w:val="Table"/>
              <w:jc w:val="center"/>
              <w:rPr>
                <w:ins w:id="977" w:author="Kuei Yuan Chen" w:date="2015-11-13T17:07:00Z"/>
                <w:rFonts w:ascii="Tahoma" w:hAnsi="Tahoma" w:cs="Tahoma"/>
              </w:rPr>
            </w:pPr>
            <w:ins w:id="978" w:author="Kuei Yuan Chen" w:date="2015-11-13T17:07:00Z">
              <w:r>
                <w:rPr>
                  <w:rFonts w:ascii="Tahoma" w:hAnsi="Tahoma" w:cs="Tahoma" w:hint="eastAsia"/>
                  <w:lang w:eastAsia="zh-CN"/>
                </w:rPr>
                <w:t>20%</w:t>
              </w:r>
            </w:ins>
          </w:p>
        </w:tc>
      </w:tr>
    </w:tbl>
    <w:p w:rsidR="00B76FBF" w:rsidRPr="001B1C88" w:rsidRDefault="00B76FBF" w:rsidP="00B76FBF">
      <w:pPr>
        <w:pStyle w:val="Numberedlist21"/>
        <w:tabs>
          <w:tab w:val="num" w:pos="360"/>
        </w:tabs>
        <w:ind w:left="360"/>
        <w:rPr>
          <w:ins w:id="979" w:author="Kuei Yuan Chen" w:date="2015-11-13T17:07:00Z"/>
          <w:rFonts w:ascii="Tahoma" w:hAnsi="Tahoma" w:cs="Tahoma"/>
        </w:rPr>
      </w:pPr>
      <w:ins w:id="980" w:author="Kuei Yuan Chen" w:date="2015-11-13T17:07:00Z">
        <w:r w:rsidRPr="001B1C88">
          <w:rPr>
            <w:rFonts w:ascii="Tahoma" w:hAnsi="Tahoma" w:cs="Tahoma"/>
          </w:rPr>
          <w:lastRenderedPageBreak/>
          <w:t xml:space="preserve">Agenda </w:t>
        </w:r>
      </w:ins>
    </w:p>
    <w:p w:rsidR="00B76FBF" w:rsidRPr="001B1C88" w:rsidRDefault="00B76FBF" w:rsidP="00B76FBF">
      <w:pPr>
        <w:rPr>
          <w:ins w:id="981" w:author="Kuei Yuan Chen" w:date="2015-11-13T17:07: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B76FBF" w:rsidRPr="001B1C88" w:rsidTr="00BB53E6">
        <w:trPr>
          <w:tblHeader/>
          <w:ins w:id="982" w:author="Kuei Yuan Chen" w:date="2015-11-13T17:07:00Z"/>
        </w:trPr>
        <w:tc>
          <w:tcPr>
            <w:tcW w:w="450" w:type="dxa"/>
            <w:tcBorders>
              <w:top w:val="single" w:sz="12" w:space="0" w:color="auto"/>
              <w:bottom w:val="double" w:sz="4" w:space="0" w:color="auto"/>
              <w:right w:val="single" w:sz="6" w:space="0" w:color="auto"/>
            </w:tcBorders>
          </w:tcPr>
          <w:p w:rsidR="00B76FBF" w:rsidRPr="001B1C88" w:rsidRDefault="00B76FBF" w:rsidP="00BB53E6">
            <w:pPr>
              <w:pStyle w:val="TableHeadingCenter"/>
              <w:rPr>
                <w:ins w:id="983" w:author="Kuei Yuan Chen" w:date="2015-11-13T17:07:00Z"/>
                <w:rFonts w:ascii="Tahoma" w:hAnsi="Tahoma" w:cs="Tahoma"/>
              </w:rPr>
            </w:pPr>
            <w:ins w:id="984" w:author="Kuei Yuan Chen" w:date="2015-11-13T17:07: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985" w:author="Kuei Yuan Chen" w:date="2015-11-13T17:07:00Z"/>
                <w:rFonts w:ascii="Tahoma" w:hAnsi="Tahoma" w:cs="Tahoma"/>
              </w:rPr>
            </w:pPr>
            <w:ins w:id="986" w:author="Kuei Yuan Chen" w:date="2015-11-13T17:07: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987" w:author="Kuei Yuan Chen" w:date="2015-11-13T17:07:00Z"/>
                <w:rFonts w:ascii="Tahoma" w:hAnsi="Tahoma" w:cs="Tahoma"/>
              </w:rPr>
            </w:pPr>
            <w:ins w:id="988" w:author="Kuei Yuan Chen" w:date="2015-11-13T17:07: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B76FBF" w:rsidRPr="001B1C88" w:rsidRDefault="00B76FBF" w:rsidP="00BB53E6">
            <w:pPr>
              <w:pStyle w:val="TableHeadingCenter"/>
              <w:rPr>
                <w:ins w:id="989" w:author="Kuei Yuan Chen" w:date="2015-11-13T17:07:00Z"/>
                <w:rFonts w:ascii="Tahoma" w:hAnsi="Tahoma" w:cs="Tahoma"/>
              </w:rPr>
            </w:pPr>
            <w:ins w:id="990" w:author="Kuei Yuan Chen" w:date="2015-11-13T17:07:00Z">
              <w:r w:rsidRPr="001B1C88">
                <w:rPr>
                  <w:rFonts w:ascii="Tahoma" w:hAnsi="Tahoma" w:cs="Tahoma"/>
                </w:rPr>
                <w:t>Times</w:t>
              </w:r>
            </w:ins>
          </w:p>
        </w:tc>
      </w:tr>
      <w:tr w:rsidR="00B76FBF" w:rsidRPr="00956461" w:rsidTr="00BB53E6">
        <w:trPr>
          <w:ins w:id="991" w:author="Kuei Yuan Chen" w:date="2015-11-13T17:07: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992" w:author="Kuei Yuan Chen" w:date="2015-11-13T17:07:00Z"/>
                <w:rFonts w:ascii="Tahoma" w:hAnsi="Tahoma" w:cs="Tahoma"/>
                <w:lang w:eastAsia="zh-CN"/>
              </w:rPr>
            </w:pPr>
            <w:ins w:id="993" w:author="Kuei Yuan Chen" w:date="2015-11-13T17:07: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B76FBF" w:rsidRDefault="00B76FBF" w:rsidP="00BB53E6">
            <w:pPr>
              <w:pStyle w:val="Default"/>
              <w:rPr>
                <w:ins w:id="994" w:author="Kuei Yuan Chen" w:date="2015-11-13T17:07:00Z"/>
              </w:rPr>
            </w:pPr>
            <w:ins w:id="995" w:author="Kuei Yuan Chen" w:date="2015-11-13T17:07:00Z">
              <w:r>
                <w:rPr>
                  <w:rFonts w:hint="eastAsia"/>
                </w:rPr>
                <w:t xml:space="preserve">Assign the task for each team member </w:t>
              </w:r>
            </w:ins>
          </w:p>
          <w:tbl>
            <w:tblPr>
              <w:tblW w:w="0" w:type="auto"/>
              <w:tblInd w:w="92" w:type="dxa"/>
              <w:tblBorders>
                <w:top w:val="nil"/>
                <w:left w:val="nil"/>
                <w:bottom w:val="nil"/>
                <w:right w:val="nil"/>
              </w:tblBorders>
              <w:tblLayout w:type="fixed"/>
              <w:tblLook w:val="0000" w:firstRow="0" w:lastRow="0" w:firstColumn="0" w:lastColumn="0" w:noHBand="0" w:noVBand="0"/>
            </w:tblPr>
            <w:tblGrid>
              <w:gridCol w:w="2909"/>
            </w:tblGrid>
            <w:tr w:rsidR="00B76FBF" w:rsidTr="00BB53E6">
              <w:trPr>
                <w:trHeight w:val="224"/>
                <w:ins w:id="996" w:author="Kuei Yuan Chen" w:date="2015-11-13T17:07:00Z"/>
              </w:trPr>
              <w:tc>
                <w:tcPr>
                  <w:tcW w:w="2909" w:type="dxa"/>
                </w:tcPr>
                <w:p w:rsidR="00B76FBF" w:rsidRDefault="00B76FBF" w:rsidP="00BB53E6">
                  <w:pPr>
                    <w:pStyle w:val="Default"/>
                    <w:rPr>
                      <w:ins w:id="997" w:author="Kuei Yuan Chen" w:date="2015-11-13T17:07:00Z"/>
                      <w:sz w:val="22"/>
                      <w:szCs w:val="22"/>
                    </w:rPr>
                  </w:pPr>
                </w:p>
              </w:tc>
            </w:tr>
          </w:tbl>
          <w:p w:rsidR="00B76FBF" w:rsidRPr="0027088C" w:rsidRDefault="00B76FBF" w:rsidP="00BB53E6">
            <w:pPr>
              <w:pStyle w:val="Table"/>
              <w:tabs>
                <w:tab w:val="left" w:pos="5090"/>
              </w:tabs>
              <w:rPr>
                <w:ins w:id="998" w:author="Kuei Yuan Chen" w:date="2015-11-13T17:07:00Z"/>
                <w:rFonts w:ascii="Tahoma" w:hAnsi="Tahoma" w:cs="Tahoma"/>
                <w:lang w:eastAsia="zh-CN"/>
              </w:rPr>
            </w:pPr>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999" w:author="Kuei Yuan Chen" w:date="2015-11-13T17:07:00Z"/>
                <w:rFonts w:ascii="Tahoma" w:hAnsi="Tahoma" w:cs="Tahoma"/>
                <w:lang w:eastAsia="zh-CN"/>
              </w:rPr>
            </w:pPr>
            <w:ins w:id="1000" w:author="Kuei Yuan Chen" w:date="2015-11-13T17:07:00Z">
              <w:r>
                <w:rPr>
                  <w:rFonts w:ascii="Tahoma" w:hAnsi="Tahoma" w:cs="Tahoma" w:hint="eastAsia"/>
                  <w:lang w:eastAsia="zh-CN"/>
                </w:rPr>
                <w:t>Zach and Andrew</w:t>
              </w:r>
            </w:ins>
          </w:p>
        </w:tc>
        <w:tc>
          <w:tcPr>
            <w:tcW w:w="1463" w:type="dxa"/>
            <w:tcBorders>
              <w:top w:val="single" w:sz="6" w:space="0" w:color="auto"/>
              <w:left w:val="single" w:sz="6" w:space="0" w:color="auto"/>
              <w:bottom w:val="single" w:sz="6" w:space="0" w:color="auto"/>
            </w:tcBorders>
          </w:tcPr>
          <w:p w:rsidR="00B76FBF" w:rsidRDefault="00B76FBF" w:rsidP="00BB53E6">
            <w:pPr>
              <w:pStyle w:val="Table"/>
              <w:rPr>
                <w:ins w:id="1001" w:author="Kuei Yuan Chen" w:date="2015-11-13T17:07:00Z"/>
                <w:rFonts w:ascii="Tahoma" w:hAnsi="Tahoma" w:cs="Tahoma"/>
                <w:lang w:eastAsia="zh-CN"/>
              </w:rPr>
            </w:pPr>
            <w:ins w:id="1002" w:author="Kuei Yuan Chen" w:date="2015-11-13T17:07: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10-06</w:t>
              </w:r>
            </w:ins>
          </w:p>
          <w:p w:rsidR="00B76FBF" w:rsidRPr="00956461" w:rsidRDefault="00B76FBF" w:rsidP="00BB53E6">
            <w:pPr>
              <w:pStyle w:val="Table"/>
              <w:rPr>
                <w:ins w:id="1003" w:author="Kuei Yuan Chen" w:date="2015-11-13T17:07:00Z"/>
                <w:rFonts w:ascii="Tahoma" w:hAnsi="Tahoma" w:cs="Tahoma"/>
                <w:lang w:eastAsia="zh-CN"/>
              </w:rPr>
            </w:pPr>
          </w:p>
        </w:tc>
      </w:tr>
      <w:tr w:rsidR="00B76FBF" w:rsidRPr="00956461" w:rsidTr="00BB53E6">
        <w:trPr>
          <w:ins w:id="1004" w:author="Kuei Yuan Chen" w:date="2015-11-13T17:07: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1005" w:author="Kuei Yuan Chen" w:date="2015-11-13T17:07:00Z"/>
                <w:rFonts w:ascii="Tahoma" w:hAnsi="Tahoma" w:cs="Tahoma"/>
                <w:lang w:eastAsia="zh-CN"/>
              </w:rPr>
            </w:pPr>
            <w:ins w:id="1006" w:author="Kuei Yuan Chen" w:date="2015-11-13T17:07:00Z">
              <w:r w:rsidRPr="00956461">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B76FBF" w:rsidRDefault="00B76FBF" w:rsidP="00BB53E6">
            <w:pPr>
              <w:pStyle w:val="Default"/>
              <w:rPr>
                <w:ins w:id="1007" w:author="Kuei Yuan Chen" w:date="2015-11-13T17:07:00Z"/>
              </w:rPr>
            </w:pPr>
            <w:ins w:id="1008" w:author="Kuei Yuan Chen" w:date="2015-11-13T17:07:00Z">
              <w:r>
                <w:rPr>
                  <w:rFonts w:hint="eastAsia"/>
                  <w:sz w:val="22"/>
                  <w:szCs w:val="22"/>
                </w:rPr>
                <w:t>A</w:t>
              </w:r>
              <w:r>
                <w:rPr>
                  <w:sz w:val="22"/>
                  <w:szCs w:val="22"/>
                </w:rPr>
                <w:t>ppend any updates to the detailed</w:t>
              </w:r>
              <w:r>
                <w:rPr>
                  <w:rFonts w:hint="eastAsia"/>
                  <w:sz w:val="22"/>
                  <w:szCs w:val="22"/>
                </w:rPr>
                <w:t xml:space="preserve"> proposal </w:t>
              </w:r>
            </w:ins>
          </w:p>
          <w:tbl>
            <w:tblPr>
              <w:tblW w:w="0" w:type="auto"/>
              <w:tblBorders>
                <w:top w:val="nil"/>
                <w:left w:val="nil"/>
                <w:bottom w:val="nil"/>
                <w:right w:val="nil"/>
              </w:tblBorders>
              <w:tblLayout w:type="fixed"/>
              <w:tblLook w:val="0000" w:firstRow="0" w:lastRow="0" w:firstColumn="0" w:lastColumn="0" w:noHBand="0" w:noVBand="0"/>
            </w:tblPr>
            <w:tblGrid>
              <w:gridCol w:w="3502"/>
            </w:tblGrid>
            <w:tr w:rsidR="00B76FBF" w:rsidTr="00BB53E6">
              <w:trPr>
                <w:trHeight w:val="227"/>
                <w:ins w:id="1009" w:author="Kuei Yuan Chen" w:date="2015-11-13T17:07:00Z"/>
              </w:trPr>
              <w:tc>
                <w:tcPr>
                  <w:tcW w:w="3502" w:type="dxa"/>
                </w:tcPr>
                <w:p w:rsidR="00B76FBF" w:rsidRDefault="00B76FBF" w:rsidP="00BB53E6">
                  <w:pPr>
                    <w:pStyle w:val="Default"/>
                    <w:rPr>
                      <w:ins w:id="1010" w:author="Kuei Yuan Chen" w:date="2015-11-13T17:07:00Z"/>
                      <w:sz w:val="22"/>
                      <w:szCs w:val="22"/>
                    </w:rPr>
                  </w:pPr>
                </w:p>
              </w:tc>
            </w:tr>
          </w:tbl>
          <w:p w:rsidR="00B76FBF" w:rsidRPr="0027088C" w:rsidRDefault="00B76FBF" w:rsidP="00BB53E6">
            <w:pPr>
              <w:pStyle w:val="Table"/>
              <w:rPr>
                <w:ins w:id="1011" w:author="Kuei Yuan Chen" w:date="2015-11-13T17:07:00Z"/>
                <w:rFonts w:ascii="Tahoma" w:hAnsi="Tahoma" w:cs="Tahoma"/>
                <w:lang w:eastAsia="zh-CN"/>
              </w:rPr>
            </w:pPr>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1012" w:author="Kuei Yuan Chen" w:date="2015-11-13T17:07:00Z"/>
                <w:rFonts w:ascii="Tahoma" w:hAnsi="Tahoma" w:cs="Tahoma"/>
                <w:lang w:eastAsia="zh-CN"/>
              </w:rPr>
            </w:pPr>
            <w:ins w:id="1013" w:author="Kuei Yuan Chen" w:date="2015-11-13T17:07:00Z">
              <w:r>
                <w:rPr>
                  <w:rFonts w:ascii="Tahoma" w:hAnsi="Tahoma" w:cs="Tahoma" w:hint="eastAsia"/>
                  <w:lang w:eastAsia="zh-CN"/>
                </w:rPr>
                <w:t>Zach</w:t>
              </w:r>
            </w:ins>
          </w:p>
        </w:tc>
        <w:tc>
          <w:tcPr>
            <w:tcW w:w="1463" w:type="dxa"/>
            <w:tcBorders>
              <w:top w:val="single" w:sz="6" w:space="0" w:color="auto"/>
              <w:left w:val="single" w:sz="6" w:space="0" w:color="auto"/>
              <w:bottom w:val="single" w:sz="6" w:space="0" w:color="auto"/>
            </w:tcBorders>
          </w:tcPr>
          <w:p w:rsidR="00B76FBF" w:rsidRPr="00956461" w:rsidRDefault="00B76FBF" w:rsidP="00BB53E6">
            <w:pPr>
              <w:pStyle w:val="Table"/>
              <w:rPr>
                <w:ins w:id="1014" w:author="Kuei Yuan Chen" w:date="2015-11-13T17:07:00Z"/>
                <w:rFonts w:ascii="Tahoma" w:hAnsi="Tahoma" w:cs="Tahoma"/>
                <w:lang w:eastAsia="zh-CN"/>
              </w:rPr>
            </w:pPr>
            <w:ins w:id="1015" w:author="Kuei Yuan Chen" w:date="2015-11-13T17:07:00Z">
              <w:r>
                <w:rPr>
                  <w:rFonts w:ascii="Tahoma" w:hAnsi="Tahoma" w:cs="Tahoma" w:hint="eastAsia"/>
                  <w:lang w:eastAsia="zh-CN"/>
                </w:rPr>
                <w:t>2015-10-06</w:t>
              </w:r>
            </w:ins>
          </w:p>
        </w:tc>
      </w:tr>
    </w:tbl>
    <w:p w:rsidR="00B76FBF" w:rsidRPr="00956461" w:rsidRDefault="00B76FBF" w:rsidP="00B76FBF">
      <w:pPr>
        <w:pStyle w:val="Numberedlist21"/>
        <w:numPr>
          <w:ilvl w:val="0"/>
          <w:numId w:val="24"/>
        </w:numPr>
        <w:rPr>
          <w:ins w:id="1016" w:author="Kuei Yuan Chen" w:date="2015-11-13T17:07:00Z"/>
        </w:rPr>
      </w:pPr>
      <w:ins w:id="1017" w:author="Kuei Yuan Chen" w:date="2015-11-13T17:07:00Z">
        <w:r w:rsidRPr="00956461">
          <w:t>Meeting Status Update and Results</w:t>
        </w:r>
      </w:ins>
    </w:p>
    <w:p w:rsidR="00B76FBF" w:rsidRPr="00956461" w:rsidRDefault="00B76FBF" w:rsidP="00B76FBF">
      <w:pPr>
        <w:pStyle w:val="TableTitle"/>
        <w:rPr>
          <w:ins w:id="1018" w:author="Kuei Yuan Chen" w:date="2015-11-13T17:07:00Z"/>
          <w:rFonts w:ascii="Tahoma" w:hAnsi="Tahoma" w:cs="Tahoma"/>
        </w:rPr>
      </w:pPr>
      <w:ins w:id="1019" w:author="Kuei Yuan Chen" w:date="2015-11-13T17:07: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B76FBF" w:rsidRPr="00956461" w:rsidTr="00BB53E6">
        <w:trPr>
          <w:tblHeader/>
          <w:ins w:id="1020" w:author="Kuei Yuan Chen" w:date="2015-11-13T17:07:00Z"/>
        </w:trPr>
        <w:tc>
          <w:tcPr>
            <w:tcW w:w="0" w:type="auto"/>
            <w:tcBorders>
              <w:top w:val="single" w:sz="12" w:space="0" w:color="auto"/>
              <w:left w:val="single" w:sz="12" w:space="0" w:color="auto"/>
              <w:bottom w:val="double" w:sz="4" w:space="0" w:color="auto"/>
              <w:right w:val="single" w:sz="6" w:space="0" w:color="auto"/>
            </w:tcBorders>
          </w:tcPr>
          <w:p w:rsidR="00B76FBF" w:rsidRPr="00956461" w:rsidRDefault="00B76FBF" w:rsidP="00BB53E6">
            <w:pPr>
              <w:pStyle w:val="TableHeading"/>
              <w:rPr>
                <w:ins w:id="1021" w:author="Kuei Yuan Chen" w:date="2015-11-13T17:07:00Z"/>
                <w:rFonts w:ascii="Tahoma" w:hAnsi="Tahoma" w:cs="Tahoma"/>
              </w:rPr>
            </w:pPr>
            <w:ins w:id="1022" w:author="Kuei Yuan Chen" w:date="2015-11-13T17:07: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1023" w:author="Kuei Yuan Chen" w:date="2015-11-13T17:07:00Z"/>
                <w:rFonts w:ascii="Tahoma" w:hAnsi="Tahoma" w:cs="Tahoma"/>
              </w:rPr>
            </w:pPr>
            <w:ins w:id="1024" w:author="Kuei Yuan Chen" w:date="2015-11-13T17:07: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1025" w:author="Kuei Yuan Chen" w:date="2015-11-13T17:07:00Z"/>
                <w:rFonts w:ascii="Tahoma" w:hAnsi="Tahoma" w:cs="Tahoma"/>
              </w:rPr>
            </w:pPr>
            <w:ins w:id="1026" w:author="Kuei Yuan Chen" w:date="2015-11-13T17:07: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B76FBF" w:rsidRPr="00956461" w:rsidRDefault="00B76FBF" w:rsidP="00BB53E6">
            <w:pPr>
              <w:pStyle w:val="TableHeading"/>
              <w:rPr>
                <w:ins w:id="1027" w:author="Kuei Yuan Chen" w:date="2015-11-13T17:07:00Z"/>
                <w:rFonts w:ascii="Tahoma" w:hAnsi="Tahoma" w:cs="Tahoma"/>
                <w:lang w:eastAsia="zh-CN"/>
              </w:rPr>
            </w:pPr>
            <w:ins w:id="1028" w:author="Kuei Yuan Chen" w:date="2015-11-13T17:07:00Z">
              <w:r>
                <w:rPr>
                  <w:rFonts w:ascii="Tahoma" w:hAnsi="Tahoma" w:cs="Tahoma" w:hint="eastAsia"/>
                  <w:lang w:eastAsia="zh-CN"/>
                </w:rPr>
                <w:t xml:space="preserve">Status &amp; Progress </w:t>
              </w:r>
            </w:ins>
          </w:p>
        </w:tc>
      </w:tr>
      <w:tr w:rsidR="00B76FBF" w:rsidRPr="00956461" w:rsidTr="00BB53E6">
        <w:trPr>
          <w:ins w:id="1029" w:author="Kuei Yuan Chen" w:date="2015-11-13T17:07:00Z"/>
        </w:trPr>
        <w:tc>
          <w:tcPr>
            <w:tcW w:w="0" w:type="auto"/>
            <w:tcBorders>
              <w:top w:val="single" w:sz="6" w:space="0" w:color="auto"/>
              <w:left w:val="single" w:sz="12" w:space="0" w:color="auto"/>
              <w:bottom w:val="single" w:sz="6" w:space="0" w:color="auto"/>
              <w:right w:val="single" w:sz="6" w:space="0" w:color="auto"/>
            </w:tcBorders>
          </w:tcPr>
          <w:p w:rsidR="00B76FBF" w:rsidRPr="00956461" w:rsidRDefault="00B76FBF" w:rsidP="00BB53E6">
            <w:pPr>
              <w:pStyle w:val="Table"/>
              <w:rPr>
                <w:ins w:id="1030" w:author="Kuei Yuan Chen" w:date="2015-11-13T17:07:00Z"/>
                <w:rFonts w:ascii="Tahoma" w:hAnsi="Tahoma" w:cs="Tahoma"/>
                <w:lang w:eastAsia="zh-CN"/>
              </w:rPr>
            </w:pPr>
            <w:ins w:id="1031" w:author="Kuei Yuan Chen" w:date="2015-11-13T17:07: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B76FBF" w:rsidRPr="00653D19" w:rsidRDefault="00B76FBF" w:rsidP="00BB53E6">
            <w:pPr>
              <w:pStyle w:val="Table"/>
              <w:rPr>
                <w:ins w:id="1032" w:author="Kuei Yuan Chen" w:date="2015-11-13T17:07:00Z"/>
                <w:rFonts w:ascii="Tahoma" w:hAnsi="Tahoma" w:cs="Tahoma"/>
                <w:lang w:eastAsia="zh-CN"/>
              </w:rPr>
            </w:pPr>
            <w:ins w:id="1033" w:author="Kuei Yuan Chen" w:date="2015-11-13T17:07:00Z">
              <w:r>
                <w:rPr>
                  <w:rFonts w:ascii="Tahoma" w:hAnsi="Tahoma" w:cs="Tahoma" w:hint="eastAsia"/>
                  <w:lang w:eastAsia="zh-CN"/>
                </w:rPr>
                <w:t xml:space="preserve">Review milestone 1 and 2 </w:t>
              </w:r>
            </w:ins>
          </w:p>
        </w:tc>
        <w:tc>
          <w:tcPr>
            <w:tcW w:w="2409" w:type="dxa"/>
            <w:tcBorders>
              <w:top w:val="single" w:sz="6" w:space="0" w:color="auto"/>
              <w:left w:val="single" w:sz="6" w:space="0" w:color="auto"/>
              <w:bottom w:val="single" w:sz="6" w:space="0" w:color="auto"/>
              <w:right w:val="single" w:sz="6" w:space="0" w:color="auto"/>
            </w:tcBorders>
          </w:tcPr>
          <w:p w:rsidR="00B76FBF" w:rsidRPr="005E16F3" w:rsidRDefault="00B76FBF" w:rsidP="00BB53E6">
            <w:pPr>
              <w:pStyle w:val="Table"/>
              <w:rPr>
                <w:ins w:id="1034" w:author="Kuei Yuan Chen" w:date="2015-11-13T17:07:00Z"/>
                <w:rFonts w:ascii="Tahoma" w:hAnsi="Tahoma" w:cs="Tahoma"/>
                <w:lang w:eastAsia="zh-CN"/>
              </w:rPr>
            </w:pPr>
            <w:ins w:id="1035" w:author="Kuei Yuan Chen" w:date="2015-11-13T17:07:00Z">
              <w:r>
                <w:rPr>
                  <w:rFonts w:ascii="Tahoma" w:hAnsi="Tahoma" w:cs="Tahoma" w:hint="eastAsia"/>
                  <w:lang w:eastAsia="zh-CN"/>
                </w:rPr>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1036" w:author="Kuei Yuan Chen" w:date="2015-11-13T17:07:00Z"/>
                <w:rFonts w:ascii="Tahoma" w:hAnsi="Tahoma" w:cs="Tahoma"/>
                <w:lang w:eastAsia="zh-CN"/>
              </w:rPr>
            </w:pPr>
            <w:ins w:id="1037" w:author="Kuei Yuan Chen" w:date="2015-11-13T17:07:00Z">
              <w:r>
                <w:rPr>
                  <w:rFonts w:ascii="Tahoma" w:hAnsi="Tahoma" w:cs="Tahoma"/>
                  <w:lang w:eastAsia="zh-CN"/>
                </w:rPr>
                <w:t>D</w:t>
              </w:r>
              <w:r>
                <w:rPr>
                  <w:rFonts w:ascii="Tahoma" w:hAnsi="Tahoma" w:cs="Tahoma" w:hint="eastAsia"/>
                  <w:lang w:eastAsia="zh-CN"/>
                </w:rPr>
                <w:t xml:space="preserve">one </w:t>
              </w:r>
            </w:ins>
          </w:p>
        </w:tc>
      </w:tr>
      <w:tr w:rsidR="00B76FBF" w:rsidRPr="00956461" w:rsidTr="00BB53E6">
        <w:trPr>
          <w:ins w:id="1038" w:author="Kuei Yuan Chen" w:date="2015-11-13T17:07: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1039" w:author="Kuei Yuan Chen" w:date="2015-11-13T17:07:00Z"/>
                <w:rFonts w:ascii="Tahoma" w:hAnsi="Tahoma" w:cs="Tahoma"/>
                <w:lang w:eastAsia="zh-CN"/>
              </w:rPr>
            </w:pPr>
            <w:ins w:id="1040" w:author="Kuei Yuan Chen" w:date="2015-11-13T17:07:00Z">
              <w:r>
                <w:rPr>
                  <w:rFonts w:ascii="Tahoma" w:hAnsi="Tahoma" w:cs="Tahoma" w:hint="eastAsia"/>
                  <w:lang w:eastAsia="zh-CN"/>
                </w:rPr>
                <w:t>2</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041" w:author="Kuei Yuan Chen" w:date="2015-11-13T17:07:00Z"/>
                <w:rFonts w:ascii="Tahoma" w:hAnsi="Tahoma" w:cs="Tahoma"/>
                <w:lang w:eastAsia="zh-CN"/>
              </w:rPr>
            </w:pPr>
            <w:ins w:id="1042" w:author="Kuei Yuan Chen" w:date="2015-11-13T17:07:00Z">
              <w:r>
                <w:rPr>
                  <w:rFonts w:ascii="Tahoma" w:hAnsi="Tahoma" w:cs="Tahoma"/>
                  <w:lang w:eastAsia="zh-CN"/>
                </w:rPr>
                <w:t>M</w:t>
              </w:r>
              <w:r>
                <w:rPr>
                  <w:rFonts w:ascii="Tahoma" w:hAnsi="Tahoma" w:cs="Tahoma" w:hint="eastAsia"/>
                  <w:lang w:eastAsia="zh-CN"/>
                </w:rPr>
                <w:t xml:space="preserve">ake decision for </w:t>
              </w:r>
              <w:r>
                <w:rPr>
                  <w:rFonts w:ascii="Tahoma" w:hAnsi="Tahoma" w:cs="Tahoma"/>
                  <w:lang w:eastAsia="zh-CN"/>
                </w:rPr>
                <w:t>each role of group member in milestone</w:t>
              </w:r>
              <w:r>
                <w:rPr>
                  <w:rFonts w:ascii="Tahoma" w:hAnsi="Tahoma" w:cs="Tahoma" w:hint="eastAsia"/>
                  <w:lang w:eastAsia="zh-CN"/>
                </w:rPr>
                <w:t>2</w:t>
              </w:r>
            </w:ins>
          </w:p>
          <w:p w:rsidR="00B76FBF" w:rsidRDefault="00B76FBF" w:rsidP="00BB53E6">
            <w:pPr>
              <w:pStyle w:val="Table"/>
              <w:rPr>
                <w:ins w:id="1043" w:author="Kuei Yuan Chen" w:date="2015-11-13T17:07:00Z"/>
                <w:rFonts w:ascii="Tahoma" w:hAnsi="Tahoma" w:cs="Tahoma"/>
                <w:lang w:eastAsia="zh-CN"/>
              </w:rPr>
            </w:pPr>
            <w:ins w:id="1044" w:author="Kuei Yuan Chen" w:date="2015-11-13T17:07:00Z">
              <w:r>
                <w:rPr>
                  <w:rFonts w:ascii="Tahoma" w:hAnsi="Tahoma" w:cs="Tahoma"/>
                  <w:lang w:eastAsia="zh-CN"/>
                </w:rPr>
                <w:t>A</w:t>
              </w:r>
              <w:r>
                <w:rPr>
                  <w:rFonts w:ascii="Tahoma" w:hAnsi="Tahoma" w:cs="Tahoma" w:hint="eastAsia"/>
                  <w:lang w:eastAsia="zh-CN"/>
                </w:rPr>
                <w:t xml:space="preserve">, Zach will charge of part 3 </w:t>
              </w:r>
            </w:ins>
          </w:p>
          <w:p w:rsidR="00B76FBF" w:rsidRDefault="00B76FBF" w:rsidP="00BB53E6">
            <w:pPr>
              <w:pStyle w:val="Table"/>
              <w:rPr>
                <w:ins w:id="1045" w:author="Kuei Yuan Chen" w:date="2015-11-13T17:07:00Z"/>
                <w:rFonts w:ascii="Tahoma" w:hAnsi="Tahoma" w:cs="Tahoma"/>
                <w:lang w:eastAsia="zh-CN"/>
              </w:rPr>
            </w:pPr>
            <w:ins w:id="1046" w:author="Kuei Yuan Chen" w:date="2015-11-13T17:07:00Z">
              <w:r>
                <w:rPr>
                  <w:rFonts w:ascii="Tahoma" w:hAnsi="Tahoma" w:cs="Tahoma" w:hint="eastAsia"/>
                  <w:lang w:eastAsia="zh-CN"/>
                </w:rPr>
                <w:t xml:space="preserve">B, Andrew will charge of part 1  </w:t>
              </w:r>
            </w:ins>
          </w:p>
          <w:p w:rsidR="00B76FBF" w:rsidRDefault="00B76FBF" w:rsidP="00BB53E6">
            <w:pPr>
              <w:pStyle w:val="Table"/>
              <w:rPr>
                <w:ins w:id="1047" w:author="Kuei Yuan Chen" w:date="2015-11-13T17:07:00Z"/>
                <w:rFonts w:ascii="Tahoma" w:hAnsi="Tahoma" w:cs="Tahoma"/>
                <w:lang w:eastAsia="zh-CN"/>
              </w:rPr>
            </w:pPr>
            <w:ins w:id="1048" w:author="Kuei Yuan Chen" w:date="2015-11-13T17:07:00Z">
              <w:r>
                <w:rPr>
                  <w:rFonts w:ascii="Tahoma" w:hAnsi="Tahoma" w:cs="Tahoma" w:hint="eastAsia"/>
                  <w:lang w:eastAsia="zh-CN"/>
                </w:rPr>
                <w:t xml:space="preserve">C, Peter will charge of part 3 </w:t>
              </w:r>
            </w:ins>
          </w:p>
          <w:p w:rsidR="00B76FBF" w:rsidRDefault="00B76FBF" w:rsidP="00BB53E6">
            <w:pPr>
              <w:pStyle w:val="Table"/>
              <w:rPr>
                <w:ins w:id="1049" w:author="Kuei Yuan Chen" w:date="2015-11-13T17:07:00Z"/>
                <w:rFonts w:ascii="Tahoma" w:hAnsi="Tahoma" w:cs="Tahoma"/>
                <w:lang w:eastAsia="zh-CN"/>
              </w:rPr>
            </w:pPr>
            <w:ins w:id="1050" w:author="Kuei Yuan Chen" w:date="2015-11-13T17:07:00Z">
              <w:r>
                <w:rPr>
                  <w:rFonts w:ascii="Tahoma" w:hAnsi="Tahoma" w:cs="Tahoma" w:hint="eastAsia"/>
                  <w:lang w:eastAsia="zh-CN"/>
                </w:rPr>
                <w:t xml:space="preserve">D, Each group member will </w:t>
              </w:r>
              <w:r>
                <w:rPr>
                  <w:rFonts w:ascii="Tahoma" w:hAnsi="Tahoma" w:cs="Tahoma"/>
                  <w:lang w:eastAsia="zh-CN"/>
                </w:rPr>
                <w:t>provide</w:t>
              </w:r>
              <w:r>
                <w:rPr>
                  <w:rFonts w:ascii="Tahoma" w:hAnsi="Tahoma" w:cs="Tahoma" w:hint="eastAsia"/>
                  <w:lang w:eastAsia="zh-CN"/>
                </w:rPr>
                <w:t xml:space="preserve"> 3 user stories </w:t>
              </w:r>
            </w:ins>
          </w:p>
          <w:p w:rsidR="00B76FBF" w:rsidRDefault="00B76FBF" w:rsidP="00BB53E6">
            <w:pPr>
              <w:pStyle w:val="Table"/>
              <w:rPr>
                <w:ins w:id="1051" w:author="Kuei Yuan Chen" w:date="2015-11-13T17:07:00Z"/>
                <w:rFonts w:ascii="Tahoma" w:hAnsi="Tahoma" w:cs="Tahoma"/>
                <w:lang w:eastAsia="zh-CN"/>
              </w:rPr>
            </w:pPr>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052" w:author="Kuei Yuan Chen" w:date="2015-11-13T17:07:00Z"/>
                <w:rFonts w:ascii="Tahoma" w:hAnsi="Tahoma" w:cs="Tahoma"/>
                <w:lang w:eastAsia="zh-CN"/>
              </w:rPr>
            </w:pPr>
            <w:ins w:id="1053" w:author="Kuei Yuan Chen" w:date="2015-11-13T17:07:00Z">
              <w:r>
                <w:rPr>
                  <w:rFonts w:ascii="Tahoma" w:hAnsi="Tahoma" w:cs="Tahoma" w:hint="eastAsia"/>
                  <w:lang w:eastAsia="zh-CN"/>
                </w:rPr>
                <w:t>All team member</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1054" w:author="Kuei Yuan Chen" w:date="2015-11-13T17:07:00Z"/>
                <w:rFonts w:ascii="Tahoma" w:hAnsi="Tahoma" w:cs="Tahoma"/>
                <w:lang w:eastAsia="zh-CN"/>
              </w:rPr>
            </w:pPr>
            <w:ins w:id="1055" w:author="Kuei Yuan Chen" w:date="2015-11-13T17:07:00Z">
              <w:r>
                <w:rPr>
                  <w:rFonts w:ascii="Tahoma" w:hAnsi="Tahoma" w:cs="Tahoma" w:hint="eastAsia"/>
                  <w:lang w:eastAsia="zh-CN"/>
                </w:rPr>
                <w:t xml:space="preserve">In process </w:t>
              </w:r>
            </w:ins>
          </w:p>
        </w:tc>
      </w:tr>
    </w:tbl>
    <w:p w:rsidR="00B76FBF" w:rsidRDefault="00B76FBF" w:rsidP="00B76FBF">
      <w:pPr>
        <w:rPr>
          <w:ins w:id="1056" w:author="Kuei Yuan Chen" w:date="2015-11-13T17:07:00Z"/>
          <w:rFonts w:ascii="Tahoma" w:hAnsi="Tahoma" w:cs="Tahoma"/>
          <w:lang w:eastAsia="zh-CN"/>
        </w:rPr>
      </w:pPr>
    </w:p>
    <w:p w:rsidR="00B76FBF" w:rsidRDefault="00B76FBF" w:rsidP="00B76FBF">
      <w:pPr>
        <w:rPr>
          <w:ins w:id="1057" w:author="Kuei Yuan Chen" w:date="2015-11-13T17:07:00Z"/>
          <w:rFonts w:ascii="Tahoma" w:hAnsi="Tahoma" w:cs="Tahoma"/>
          <w:lang w:eastAsia="zh-CN"/>
        </w:rPr>
      </w:pPr>
    </w:p>
    <w:p w:rsidR="00B76FBF" w:rsidRDefault="00B76FBF" w:rsidP="00B76FBF">
      <w:pPr>
        <w:rPr>
          <w:ins w:id="1058" w:author="Kuei Yuan Chen" w:date="2015-11-13T17:07:00Z"/>
          <w:rFonts w:ascii="Tahoma" w:hAnsi="Tahoma" w:cs="Tahoma"/>
          <w:lang w:eastAsia="zh-CN"/>
        </w:rPr>
      </w:pPr>
      <w:ins w:id="1059" w:author="Kuei Yuan Chen" w:date="2015-11-13T17:07:00Z">
        <w:r>
          <w:rPr>
            <w:rFonts w:ascii="Tahoma" w:hAnsi="Tahoma" w:cs="Tahoma"/>
            <w:noProof/>
            <w:rPrChange w:id="1060" w:author="Unknown">
              <w:rPr>
                <w:noProof/>
              </w:rPr>
            </w:rPrChange>
          </w:rPr>
          <mc:AlternateContent>
            <mc:Choice Requires="wps">
              <w:drawing>
                <wp:anchor distT="0" distB="0" distL="114300" distR="114300" simplePos="0" relativeHeight="251663360" behindDoc="0" locked="0" layoutInCell="1" allowOverlap="1">
                  <wp:simplePos x="0" y="0"/>
                  <wp:positionH relativeFrom="column">
                    <wp:posOffset>12700</wp:posOffset>
                  </wp:positionH>
                  <wp:positionV relativeFrom="paragraph">
                    <wp:posOffset>27305</wp:posOffset>
                  </wp:positionV>
                  <wp:extent cx="6305550" cy="485775"/>
                  <wp:effectExtent l="19050" t="23495" r="38100" b="527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8577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ADEB9" id="Rectangle 21" o:spid="_x0000_s1026" style="position:absolute;margin-left:1pt;margin-top:2.15pt;width:496.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" fillcolor="#4f81bd" strokecolor="#f2f2f2" strokeweight="3pt">
                  <v:shadow on="t" color="#243f60" opacity=".5" offset="1pt"/>
                </v:rect>
              </w:pict>
            </mc:Fallback>
          </mc:AlternateContent>
        </w:r>
      </w:ins>
    </w:p>
    <w:p w:rsidR="00B76FBF" w:rsidRDefault="00B76FBF" w:rsidP="00B76FBF">
      <w:pPr>
        <w:rPr>
          <w:ins w:id="1061" w:author="Kuei Yuan Chen" w:date="2015-11-13T17:07:00Z"/>
          <w:rFonts w:ascii="Tahoma" w:hAnsi="Tahoma" w:cs="Tahoma"/>
          <w:lang w:eastAsia="zh-CN"/>
        </w:rPr>
      </w:pPr>
    </w:p>
    <w:p w:rsidR="00B76FBF" w:rsidRDefault="00B76FBF" w:rsidP="00B76FBF">
      <w:pPr>
        <w:rPr>
          <w:ins w:id="1062" w:author="Kuei Yuan Chen" w:date="2015-11-13T17:07:00Z"/>
          <w:rFonts w:ascii="Tahoma" w:hAnsi="Tahoma" w:cs="Tahoma"/>
          <w:lang w:eastAsia="zh-CN"/>
        </w:rPr>
      </w:pPr>
    </w:p>
    <w:p w:rsidR="00B76FBF" w:rsidRDefault="00B76FBF" w:rsidP="00B76FBF">
      <w:pPr>
        <w:rPr>
          <w:ins w:id="1063" w:author="Kuei Yuan Chen" w:date="2015-11-13T17:07:00Z"/>
          <w:rFonts w:ascii="Tahoma" w:hAnsi="Tahoma" w:cs="Tahoma"/>
          <w:lang w:eastAsia="zh-CN"/>
        </w:rPr>
      </w:pPr>
    </w:p>
    <w:p w:rsidR="00B76FBF" w:rsidRDefault="00B76FBF" w:rsidP="00B76FBF">
      <w:pPr>
        <w:pStyle w:val="HPTableTitle"/>
        <w:rPr>
          <w:ins w:id="1064" w:author="Kuei Yuan Chen" w:date="2015-11-13T17:07:00Z"/>
          <w:rFonts w:ascii="Tahoma" w:hAnsi="Tahoma" w:cs="Tahoma"/>
        </w:rPr>
      </w:pPr>
      <w:ins w:id="1065" w:author="Kuei Yuan Chen" w:date="2015-11-13T17:07:00Z">
        <w:r>
          <w:rPr>
            <w:rFonts w:ascii="Tahoma" w:hAnsi="Tahoma" w:cs="Tahoma"/>
          </w:rPr>
          <w:lastRenderedPageBreak/>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B76FBF" w:rsidRPr="006D5472" w:rsidTr="00BB53E6">
        <w:trPr>
          <w:ins w:id="1066" w:author="Kuei Yuan Chen" w:date="2015-11-13T17:07:00Z"/>
        </w:trPr>
        <w:tc>
          <w:tcPr>
            <w:tcW w:w="2340" w:type="dxa"/>
          </w:tcPr>
          <w:p w:rsidR="00B76FBF" w:rsidRPr="006D5472" w:rsidRDefault="00B76FBF" w:rsidP="00BB53E6">
            <w:pPr>
              <w:pStyle w:val="TableSmHeadingRight"/>
              <w:ind w:right="320" w:firstLineChars="100" w:firstLine="161"/>
              <w:jc w:val="left"/>
              <w:rPr>
                <w:ins w:id="1067" w:author="Kuei Yuan Chen" w:date="2015-11-13T17:07:00Z"/>
                <w:rFonts w:ascii="Tahoma" w:hAnsi="Tahoma" w:cs="Tahoma"/>
              </w:rPr>
            </w:pPr>
            <w:ins w:id="1068" w:author="Kuei Yuan Chen" w:date="2015-11-13T17:07:00Z">
              <w:r w:rsidRPr="006D5472">
                <w:rPr>
                  <w:rFonts w:ascii="Tahoma" w:hAnsi="Tahoma" w:cs="Tahoma"/>
                </w:rPr>
                <w:t>Project Name:</w:t>
              </w:r>
            </w:ins>
          </w:p>
        </w:tc>
        <w:tc>
          <w:tcPr>
            <w:tcW w:w="7470" w:type="dxa"/>
            <w:gridSpan w:val="3"/>
          </w:tcPr>
          <w:p w:rsidR="00B76FBF" w:rsidRPr="003C4E3D" w:rsidRDefault="00B76FBF" w:rsidP="00BB53E6">
            <w:pPr>
              <w:pStyle w:val="TableMedium"/>
              <w:rPr>
                <w:ins w:id="1069" w:author="Kuei Yuan Chen" w:date="2015-11-13T17:07:00Z"/>
                <w:rFonts w:ascii="Tahoma" w:hAnsi="Tahoma" w:cs="Tahoma"/>
                <w:b/>
              </w:rPr>
            </w:pPr>
            <w:ins w:id="1070" w:author="Kuei Yuan Chen" w:date="2015-11-13T17:07:00Z">
              <w:r>
                <w:rPr>
                  <w:rFonts w:ascii="Tahoma" w:hAnsi="Tahoma" w:cs="Tahoma" w:hint="eastAsia"/>
                  <w:b/>
                  <w:lang w:eastAsia="zh-CN"/>
                </w:rPr>
                <w:t>ACIT1630 DB Project</w:t>
              </w:r>
            </w:ins>
          </w:p>
        </w:tc>
      </w:tr>
      <w:tr w:rsidR="00B76FBF" w:rsidRPr="001B1C88" w:rsidTr="00BB53E6">
        <w:trPr>
          <w:gridAfter w:val="2"/>
          <w:wAfter w:w="3690" w:type="dxa"/>
          <w:trHeight w:val="236"/>
          <w:ins w:id="1071" w:author="Kuei Yuan Chen" w:date="2015-11-13T17:07:00Z"/>
        </w:trPr>
        <w:tc>
          <w:tcPr>
            <w:tcW w:w="2340" w:type="dxa"/>
          </w:tcPr>
          <w:p w:rsidR="00B76FBF" w:rsidRPr="001B1C88" w:rsidRDefault="00B76FBF" w:rsidP="00BB53E6">
            <w:pPr>
              <w:pStyle w:val="TableSmHeadingRight"/>
              <w:ind w:right="320"/>
              <w:jc w:val="center"/>
              <w:rPr>
                <w:ins w:id="1072" w:author="Kuei Yuan Chen" w:date="2015-11-13T17:07:00Z"/>
                <w:rFonts w:ascii="Tahoma" w:hAnsi="Tahoma" w:cs="Tahoma"/>
              </w:rPr>
            </w:pPr>
            <w:ins w:id="1073" w:author="Kuei Yuan Chen" w:date="2015-11-13T17:07:00Z">
              <w:r w:rsidRPr="001B1C88">
                <w:rPr>
                  <w:rFonts w:ascii="Tahoma" w:hAnsi="Tahoma" w:cs="Tahoma"/>
                </w:rPr>
                <w:t>Project Manager:</w:t>
              </w:r>
            </w:ins>
          </w:p>
        </w:tc>
        <w:tc>
          <w:tcPr>
            <w:tcW w:w="3780" w:type="dxa"/>
          </w:tcPr>
          <w:p w:rsidR="00B76FBF" w:rsidRPr="001B1C88" w:rsidRDefault="00B76FBF" w:rsidP="00BB53E6">
            <w:pPr>
              <w:pStyle w:val="TableMedium"/>
              <w:rPr>
                <w:ins w:id="1074" w:author="Kuei Yuan Chen" w:date="2015-11-13T17:07:00Z"/>
                <w:rFonts w:ascii="Tahoma" w:hAnsi="Tahoma" w:cs="Tahoma"/>
                <w:lang w:eastAsia="zh-CN"/>
              </w:rPr>
            </w:pPr>
            <w:ins w:id="1075" w:author="Kuei Yuan Chen" w:date="2015-11-13T17:07:00Z">
              <w:r>
                <w:rPr>
                  <w:rFonts w:ascii="Tahoma" w:hAnsi="Tahoma" w:cs="Tahoma" w:hint="eastAsia"/>
                  <w:lang w:eastAsia="zh-CN"/>
                </w:rPr>
                <w:t>York Liu</w:t>
              </w:r>
            </w:ins>
          </w:p>
        </w:tc>
      </w:tr>
      <w:tr w:rsidR="00B76FBF" w:rsidRPr="00CE4F95" w:rsidTr="00BB53E6">
        <w:trPr>
          <w:trHeight w:val="236"/>
          <w:ins w:id="1076" w:author="Kuei Yuan Chen" w:date="2015-11-13T17:07:00Z"/>
        </w:trPr>
        <w:tc>
          <w:tcPr>
            <w:tcW w:w="2340" w:type="dxa"/>
          </w:tcPr>
          <w:p w:rsidR="00B76FBF" w:rsidRPr="00CE4F95" w:rsidRDefault="00B76FBF" w:rsidP="00BB53E6">
            <w:pPr>
              <w:pStyle w:val="TableSmHeadingRight"/>
              <w:ind w:right="320" w:firstLineChars="100" w:firstLine="161"/>
              <w:jc w:val="left"/>
              <w:rPr>
                <w:ins w:id="1077" w:author="Kuei Yuan Chen" w:date="2015-11-13T17:07:00Z"/>
                <w:rFonts w:ascii="Tahoma" w:hAnsi="Tahoma" w:cs="Tahoma"/>
              </w:rPr>
            </w:pPr>
            <w:ins w:id="1078" w:author="Kuei Yuan Chen" w:date="2015-11-13T17:07:00Z">
              <w:r w:rsidRPr="00CE4F95">
                <w:rPr>
                  <w:rFonts w:ascii="Tahoma" w:hAnsi="Tahoma" w:cs="Tahoma"/>
                </w:rPr>
                <w:t xml:space="preserve">Prepared By:  </w:t>
              </w:r>
            </w:ins>
          </w:p>
        </w:tc>
        <w:tc>
          <w:tcPr>
            <w:tcW w:w="3780" w:type="dxa"/>
          </w:tcPr>
          <w:p w:rsidR="00B76FBF" w:rsidRPr="00CE4F95" w:rsidRDefault="00B76FBF" w:rsidP="00BB53E6">
            <w:pPr>
              <w:pStyle w:val="TableMedium"/>
              <w:rPr>
                <w:ins w:id="1079" w:author="Kuei Yuan Chen" w:date="2015-11-13T17:07:00Z"/>
                <w:rFonts w:ascii="Tahoma" w:hAnsi="Tahoma" w:cs="Tahoma"/>
                <w:lang w:eastAsia="zh-CN"/>
              </w:rPr>
            </w:pPr>
            <w:ins w:id="1080" w:author="Kuei Yuan Chen" w:date="2015-11-13T17:07:00Z">
              <w:r>
                <w:rPr>
                  <w:rFonts w:ascii="Tahoma" w:hAnsi="Tahoma" w:cs="Tahoma" w:hint="eastAsia"/>
                  <w:lang w:eastAsia="zh-CN"/>
                </w:rPr>
                <w:t>York Liu</w:t>
              </w:r>
            </w:ins>
          </w:p>
        </w:tc>
        <w:tc>
          <w:tcPr>
            <w:tcW w:w="2160" w:type="dxa"/>
          </w:tcPr>
          <w:p w:rsidR="00B76FBF" w:rsidRPr="00CE4F95" w:rsidRDefault="00B76FBF" w:rsidP="00BB53E6">
            <w:pPr>
              <w:pStyle w:val="TableSmHeadingRight"/>
              <w:rPr>
                <w:ins w:id="1081" w:author="Kuei Yuan Chen" w:date="2015-11-13T17:07:00Z"/>
                <w:rFonts w:ascii="Tahoma" w:hAnsi="Tahoma" w:cs="Tahoma"/>
              </w:rPr>
            </w:pPr>
          </w:p>
        </w:tc>
        <w:tc>
          <w:tcPr>
            <w:tcW w:w="1530" w:type="dxa"/>
          </w:tcPr>
          <w:p w:rsidR="00B76FBF" w:rsidRPr="00CE4F95" w:rsidRDefault="00B76FBF" w:rsidP="00BB53E6">
            <w:pPr>
              <w:pStyle w:val="TableMedium"/>
              <w:rPr>
                <w:ins w:id="1082" w:author="Kuei Yuan Chen" w:date="2015-11-13T17:07:00Z"/>
                <w:rFonts w:ascii="Tahoma" w:hAnsi="Tahoma" w:cs="Tahoma"/>
                <w:lang w:eastAsia="zh-CN"/>
              </w:rPr>
            </w:pPr>
          </w:p>
        </w:tc>
      </w:tr>
    </w:tbl>
    <w:p w:rsidR="00B76FBF" w:rsidRPr="00CE4F95" w:rsidRDefault="00B76FBF" w:rsidP="00B76FBF">
      <w:pPr>
        <w:pStyle w:val="Numberedlist21"/>
        <w:numPr>
          <w:ilvl w:val="0"/>
          <w:numId w:val="0"/>
        </w:numPr>
        <w:rPr>
          <w:ins w:id="1083" w:author="Kuei Yuan Chen" w:date="2015-11-13T17:07:00Z"/>
          <w:rFonts w:ascii="Tahoma" w:hAnsi="Tahoma" w:cs="Tahoma"/>
        </w:rPr>
      </w:pPr>
      <w:ins w:id="1084" w:author="Kuei Yuan Chen" w:date="2015-11-13T17:07:00Z">
        <w:r>
          <w:rPr>
            <w:rFonts w:ascii="Tahoma" w:hAnsi="Tahoma" w:cs="Tahoma" w:hint="eastAsia"/>
            <w:lang w:eastAsia="zh-CN"/>
          </w:rPr>
          <w:t xml:space="preserve">1. </w:t>
        </w:r>
        <w:r w:rsidRPr="00CE4F95">
          <w:rPr>
            <w:rFonts w:ascii="Tahoma" w:hAnsi="Tahoma" w:cs="Tahoma"/>
          </w:rPr>
          <w:t>Meeting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B76FBF" w:rsidRPr="00CE4F95" w:rsidTr="00BB53E6">
        <w:trPr>
          <w:cantSplit/>
          <w:ins w:id="1085" w:author="Kuei Yuan Chen" w:date="2015-11-13T17:07:00Z"/>
        </w:trPr>
        <w:tc>
          <w:tcPr>
            <w:tcW w:w="1620" w:type="dxa"/>
          </w:tcPr>
          <w:p w:rsidR="00B76FBF" w:rsidRPr="00CE4F95" w:rsidRDefault="00B76FBF" w:rsidP="00BB53E6">
            <w:pPr>
              <w:pStyle w:val="TableSmHeadingRight"/>
              <w:rPr>
                <w:ins w:id="1086" w:author="Kuei Yuan Chen" w:date="2015-11-13T17:07:00Z"/>
                <w:rFonts w:ascii="Tahoma" w:hAnsi="Tahoma" w:cs="Tahoma"/>
              </w:rPr>
            </w:pPr>
            <w:ins w:id="1087" w:author="Kuei Yuan Chen" w:date="2015-11-13T17:07:00Z">
              <w:r w:rsidRPr="00CE4F95">
                <w:rPr>
                  <w:rFonts w:ascii="Tahoma" w:hAnsi="Tahoma" w:cs="Tahoma"/>
                </w:rPr>
                <w:t>Type:</w:t>
              </w:r>
            </w:ins>
          </w:p>
        </w:tc>
        <w:tc>
          <w:tcPr>
            <w:tcW w:w="8190" w:type="dxa"/>
            <w:gridSpan w:val="6"/>
          </w:tcPr>
          <w:p w:rsidR="00B76FBF" w:rsidRPr="00CE4F95" w:rsidRDefault="00B76FBF" w:rsidP="00BB53E6">
            <w:pPr>
              <w:pStyle w:val="Table"/>
              <w:rPr>
                <w:ins w:id="1088" w:author="Kuei Yuan Chen" w:date="2015-11-13T17:07:00Z"/>
                <w:rFonts w:ascii="Tahoma" w:hAnsi="Tahoma" w:cs="Tahoma"/>
                <w:lang w:eastAsia="zh-CN"/>
              </w:rPr>
            </w:pPr>
            <w:ins w:id="1089" w:author="Kuei Yuan Chen" w:date="2015-11-13T17:07:00Z">
              <w:r>
                <w:rPr>
                  <w:rFonts w:ascii="Tahoma" w:hAnsi="Tahoma" w:cs="Tahoma" w:hint="eastAsia"/>
                  <w:b/>
                  <w:color w:val="00B050"/>
                  <w:lang w:eastAsia="zh-CN"/>
                </w:rPr>
                <w:t>Milestone2</w:t>
              </w:r>
              <w:r w:rsidRPr="00CB219E">
                <w:rPr>
                  <w:rFonts w:ascii="Tahoma" w:hAnsi="Tahoma" w:cs="Tahoma" w:hint="eastAsia"/>
                  <w:b/>
                  <w:color w:val="00B050"/>
                  <w:lang w:eastAsia="zh-CN"/>
                </w:rPr>
                <w:t>- phase 2</w:t>
              </w:r>
            </w:ins>
          </w:p>
        </w:tc>
      </w:tr>
      <w:tr w:rsidR="00B76FBF" w:rsidRPr="00CE4F95" w:rsidTr="00BB53E6">
        <w:trPr>
          <w:cantSplit/>
          <w:ins w:id="1090" w:author="Kuei Yuan Chen" w:date="2015-11-13T17:07:00Z"/>
        </w:trPr>
        <w:tc>
          <w:tcPr>
            <w:tcW w:w="1620" w:type="dxa"/>
          </w:tcPr>
          <w:p w:rsidR="00B76FBF" w:rsidRPr="00CE4F95" w:rsidRDefault="00B76FBF" w:rsidP="00BB53E6">
            <w:pPr>
              <w:pStyle w:val="TableSmHeadingRight"/>
              <w:rPr>
                <w:ins w:id="1091" w:author="Kuei Yuan Chen" w:date="2015-11-13T17:07:00Z"/>
                <w:rFonts w:ascii="Tahoma" w:hAnsi="Tahoma" w:cs="Tahoma"/>
              </w:rPr>
            </w:pPr>
            <w:ins w:id="1092" w:author="Kuei Yuan Chen" w:date="2015-11-13T17:07:00Z">
              <w:r w:rsidRPr="00CE4F95">
                <w:rPr>
                  <w:rFonts w:ascii="Tahoma" w:hAnsi="Tahoma" w:cs="Tahoma"/>
                </w:rPr>
                <w:t>Purpose:</w:t>
              </w:r>
            </w:ins>
          </w:p>
        </w:tc>
        <w:tc>
          <w:tcPr>
            <w:tcW w:w="8190" w:type="dxa"/>
            <w:gridSpan w:val="6"/>
          </w:tcPr>
          <w:p w:rsidR="00B76FBF" w:rsidRPr="00CE4F95" w:rsidRDefault="00B76FBF" w:rsidP="00BB53E6">
            <w:pPr>
              <w:pStyle w:val="Table"/>
              <w:rPr>
                <w:ins w:id="1093" w:author="Kuei Yuan Chen" w:date="2015-11-13T17:07:00Z"/>
                <w:rFonts w:ascii="Tahoma" w:hAnsi="Tahoma" w:cs="Tahoma"/>
              </w:rPr>
            </w:pPr>
            <w:ins w:id="1094" w:author="Kuei Yuan Chen" w:date="2015-11-13T17:07:00Z">
              <w:r w:rsidRPr="00CE4F95">
                <w:rPr>
                  <w:rFonts w:ascii="Tahoma" w:hAnsi="Tahoma" w:cs="Tahoma"/>
                </w:rPr>
                <w:t>Ongoing information sharing and project status update</w:t>
              </w:r>
            </w:ins>
          </w:p>
        </w:tc>
      </w:tr>
      <w:tr w:rsidR="00B76FBF" w:rsidRPr="00CE4F95" w:rsidTr="00BB53E6">
        <w:trPr>
          <w:ins w:id="1095" w:author="Kuei Yuan Chen" w:date="2015-11-13T17:07:00Z"/>
        </w:trPr>
        <w:tc>
          <w:tcPr>
            <w:tcW w:w="1620" w:type="dxa"/>
          </w:tcPr>
          <w:p w:rsidR="00B76FBF" w:rsidRPr="00CE4F95" w:rsidRDefault="00B76FBF" w:rsidP="00BB53E6">
            <w:pPr>
              <w:pStyle w:val="TableSmHeadingRight"/>
              <w:rPr>
                <w:ins w:id="1096" w:author="Kuei Yuan Chen" w:date="2015-11-13T17:07:00Z"/>
                <w:rFonts w:ascii="Tahoma" w:hAnsi="Tahoma" w:cs="Tahoma"/>
              </w:rPr>
            </w:pPr>
            <w:ins w:id="1097" w:author="Kuei Yuan Chen" w:date="2015-11-13T17:07:00Z">
              <w:r w:rsidRPr="00CE4F95">
                <w:rPr>
                  <w:rFonts w:ascii="Tahoma" w:hAnsi="Tahoma" w:cs="Tahoma"/>
                </w:rPr>
                <w:t>Meeting Date:</w:t>
              </w:r>
            </w:ins>
          </w:p>
        </w:tc>
        <w:tc>
          <w:tcPr>
            <w:tcW w:w="2250" w:type="dxa"/>
          </w:tcPr>
          <w:p w:rsidR="00B76FBF" w:rsidRPr="00CE4F95" w:rsidRDefault="00B76FBF" w:rsidP="00BB53E6">
            <w:pPr>
              <w:pStyle w:val="Table"/>
              <w:rPr>
                <w:ins w:id="1098" w:author="Kuei Yuan Chen" w:date="2015-11-13T17:07:00Z"/>
                <w:rFonts w:ascii="Tahoma" w:hAnsi="Tahoma" w:cs="Tahoma"/>
                <w:lang w:eastAsia="zh-CN"/>
              </w:rPr>
            </w:pPr>
            <w:ins w:id="1099" w:author="Kuei Yuan Chen" w:date="2015-11-13T17:07: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10-7</w:t>
              </w:r>
            </w:ins>
          </w:p>
        </w:tc>
        <w:tc>
          <w:tcPr>
            <w:tcW w:w="1080" w:type="dxa"/>
          </w:tcPr>
          <w:p w:rsidR="00B76FBF" w:rsidRPr="00CE4F95" w:rsidRDefault="00B76FBF" w:rsidP="00BB53E6">
            <w:pPr>
              <w:pStyle w:val="TableSmHeadingRight"/>
              <w:rPr>
                <w:ins w:id="1100" w:author="Kuei Yuan Chen" w:date="2015-11-13T17:07:00Z"/>
                <w:rFonts w:ascii="Tahoma" w:hAnsi="Tahoma" w:cs="Tahoma"/>
              </w:rPr>
            </w:pPr>
            <w:ins w:id="1101" w:author="Kuei Yuan Chen" w:date="2015-11-13T17:07:00Z">
              <w:r w:rsidRPr="00CE4F95">
                <w:rPr>
                  <w:rFonts w:ascii="Tahoma" w:hAnsi="Tahoma" w:cs="Tahoma"/>
                </w:rPr>
                <w:t>Start Time:</w:t>
              </w:r>
            </w:ins>
          </w:p>
        </w:tc>
        <w:tc>
          <w:tcPr>
            <w:tcW w:w="1890" w:type="dxa"/>
            <w:gridSpan w:val="2"/>
          </w:tcPr>
          <w:p w:rsidR="00B76FBF" w:rsidRPr="00CE4F95" w:rsidRDefault="00B76FBF" w:rsidP="00BB53E6">
            <w:pPr>
              <w:pStyle w:val="Table"/>
              <w:rPr>
                <w:ins w:id="1102" w:author="Kuei Yuan Chen" w:date="2015-11-13T17:07:00Z"/>
                <w:rFonts w:ascii="Tahoma" w:hAnsi="Tahoma" w:cs="Tahoma"/>
              </w:rPr>
            </w:pPr>
            <w:ins w:id="1103" w:author="Kuei Yuan Chen" w:date="2015-11-13T17:07:00Z">
              <w:r>
                <w:rPr>
                  <w:rFonts w:ascii="Tahoma" w:hAnsi="Tahoma" w:cs="Tahoma" w:hint="eastAsia"/>
                  <w:lang w:eastAsia="zh-CN"/>
                </w:rPr>
                <w:t>5</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B76FBF" w:rsidRPr="00CE4F95" w:rsidRDefault="00B76FBF" w:rsidP="00BB53E6">
            <w:pPr>
              <w:pStyle w:val="TableSmHeadingRight"/>
              <w:rPr>
                <w:ins w:id="1104" w:author="Kuei Yuan Chen" w:date="2015-11-13T17:07:00Z"/>
                <w:rFonts w:ascii="Tahoma" w:hAnsi="Tahoma" w:cs="Tahoma"/>
              </w:rPr>
            </w:pPr>
            <w:ins w:id="1105" w:author="Kuei Yuan Chen" w:date="2015-11-13T17:07:00Z">
              <w:r w:rsidRPr="00CE4F95">
                <w:rPr>
                  <w:rFonts w:ascii="Tahoma" w:hAnsi="Tahoma" w:cs="Tahoma"/>
                </w:rPr>
                <w:t>End Time:</w:t>
              </w:r>
            </w:ins>
          </w:p>
        </w:tc>
        <w:tc>
          <w:tcPr>
            <w:tcW w:w="1980" w:type="dxa"/>
          </w:tcPr>
          <w:p w:rsidR="00B76FBF" w:rsidRPr="00CE4F95" w:rsidRDefault="00B76FBF" w:rsidP="00BB53E6">
            <w:pPr>
              <w:pStyle w:val="Table"/>
              <w:rPr>
                <w:ins w:id="1106" w:author="Kuei Yuan Chen" w:date="2015-11-13T17:07:00Z"/>
                <w:rFonts w:ascii="Tahoma" w:hAnsi="Tahoma" w:cs="Tahoma"/>
                <w:lang w:eastAsia="zh-CN"/>
              </w:rPr>
            </w:pPr>
            <w:ins w:id="1107" w:author="Kuei Yuan Chen" w:date="2015-11-13T17:07:00Z">
              <w:r>
                <w:rPr>
                  <w:rFonts w:ascii="Tahoma" w:hAnsi="Tahoma" w:cs="Tahoma" w:hint="eastAsia"/>
                  <w:lang w:eastAsia="zh-CN"/>
                </w:rPr>
                <w:t>6</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B76FBF" w:rsidRPr="00CE4F95" w:rsidTr="00BB53E6">
        <w:trPr>
          <w:cantSplit/>
          <w:ins w:id="1108" w:author="Kuei Yuan Chen" w:date="2015-11-13T17:07:00Z"/>
        </w:trPr>
        <w:tc>
          <w:tcPr>
            <w:tcW w:w="1620" w:type="dxa"/>
          </w:tcPr>
          <w:p w:rsidR="00B76FBF" w:rsidRPr="00CE4F95" w:rsidRDefault="00B76FBF" w:rsidP="00BB53E6">
            <w:pPr>
              <w:pStyle w:val="TableSmHeadingRight"/>
              <w:rPr>
                <w:ins w:id="1109" w:author="Kuei Yuan Chen" w:date="2015-11-13T17:07:00Z"/>
                <w:rFonts w:ascii="Tahoma" w:hAnsi="Tahoma" w:cs="Tahoma"/>
              </w:rPr>
            </w:pPr>
            <w:ins w:id="1110" w:author="Kuei Yuan Chen" w:date="2015-11-13T17:07:00Z">
              <w:r w:rsidRPr="00CE4F95">
                <w:rPr>
                  <w:rFonts w:ascii="Tahoma" w:hAnsi="Tahoma" w:cs="Tahoma"/>
                </w:rPr>
                <w:t>Meeting Host:</w:t>
              </w:r>
            </w:ins>
          </w:p>
        </w:tc>
        <w:tc>
          <w:tcPr>
            <w:tcW w:w="3330" w:type="dxa"/>
            <w:gridSpan w:val="2"/>
          </w:tcPr>
          <w:p w:rsidR="00B76FBF" w:rsidRPr="00CE4F95" w:rsidRDefault="00B76FBF" w:rsidP="00BB53E6">
            <w:pPr>
              <w:pStyle w:val="Table"/>
              <w:rPr>
                <w:ins w:id="1111" w:author="Kuei Yuan Chen" w:date="2015-11-13T17:07:00Z"/>
                <w:rFonts w:ascii="Tahoma" w:hAnsi="Tahoma" w:cs="Tahoma"/>
                <w:lang w:eastAsia="zh-CN"/>
              </w:rPr>
            </w:pPr>
            <w:ins w:id="1112" w:author="Kuei Yuan Chen" w:date="2015-11-13T17:07:00Z">
              <w:r>
                <w:rPr>
                  <w:rFonts w:ascii="Tahoma" w:hAnsi="Tahoma" w:cs="Tahoma" w:hint="eastAsia"/>
                  <w:lang w:eastAsia="zh-CN"/>
                </w:rPr>
                <w:t>Zach</w:t>
              </w:r>
            </w:ins>
          </w:p>
        </w:tc>
        <w:tc>
          <w:tcPr>
            <w:tcW w:w="1260" w:type="dxa"/>
          </w:tcPr>
          <w:p w:rsidR="00B76FBF" w:rsidRPr="00CE4F95" w:rsidRDefault="00B76FBF" w:rsidP="00BB53E6">
            <w:pPr>
              <w:pStyle w:val="TableSmHeadingRight"/>
              <w:rPr>
                <w:ins w:id="1113" w:author="Kuei Yuan Chen" w:date="2015-11-13T17:07:00Z"/>
                <w:rFonts w:ascii="Tahoma" w:hAnsi="Tahoma" w:cs="Tahoma"/>
              </w:rPr>
            </w:pPr>
            <w:ins w:id="1114" w:author="Kuei Yuan Chen" w:date="2015-11-13T17:07:00Z">
              <w:r w:rsidRPr="00CE4F95">
                <w:rPr>
                  <w:rFonts w:ascii="Tahoma" w:hAnsi="Tahoma" w:cs="Tahoma"/>
                </w:rPr>
                <w:t>Location:</w:t>
              </w:r>
            </w:ins>
          </w:p>
        </w:tc>
        <w:tc>
          <w:tcPr>
            <w:tcW w:w="3600" w:type="dxa"/>
            <w:gridSpan w:val="3"/>
          </w:tcPr>
          <w:p w:rsidR="00B76FBF" w:rsidRPr="00CE4F95" w:rsidRDefault="00B76FBF" w:rsidP="00BB53E6">
            <w:pPr>
              <w:pStyle w:val="Table"/>
              <w:rPr>
                <w:ins w:id="1115" w:author="Kuei Yuan Chen" w:date="2015-11-13T17:07:00Z"/>
                <w:rFonts w:ascii="Tahoma" w:hAnsi="Tahoma" w:cs="Tahoma"/>
                <w:lang w:eastAsia="zh-CN"/>
              </w:rPr>
            </w:pPr>
            <w:ins w:id="1116" w:author="Kuei Yuan Chen" w:date="2015-11-13T17:07:00Z">
              <w:r>
                <w:rPr>
                  <w:rFonts w:ascii="Tahoma" w:hAnsi="Tahoma" w:cs="Tahoma" w:hint="eastAsia"/>
                  <w:lang w:eastAsia="zh-CN"/>
                </w:rPr>
                <w:t xml:space="preserve">Free table in Second floor SW 1 </w:t>
              </w:r>
            </w:ins>
          </w:p>
        </w:tc>
      </w:tr>
      <w:tr w:rsidR="00B76FBF" w:rsidRPr="00CE4F95" w:rsidTr="00BB53E6">
        <w:trPr>
          <w:cantSplit/>
          <w:ins w:id="1117" w:author="Kuei Yuan Chen" w:date="2015-11-13T17:07:00Z"/>
        </w:trPr>
        <w:tc>
          <w:tcPr>
            <w:tcW w:w="1620" w:type="dxa"/>
          </w:tcPr>
          <w:p w:rsidR="00B76FBF" w:rsidRPr="00CE4F95" w:rsidRDefault="00B76FBF" w:rsidP="00BB53E6">
            <w:pPr>
              <w:pStyle w:val="TableSmHeadingRight"/>
              <w:rPr>
                <w:ins w:id="1118" w:author="Kuei Yuan Chen" w:date="2015-11-13T17:07:00Z"/>
                <w:rFonts w:ascii="Tahoma" w:hAnsi="Tahoma" w:cs="Tahoma"/>
              </w:rPr>
            </w:pPr>
            <w:ins w:id="1119" w:author="Kuei Yuan Chen" w:date="2015-11-13T17:07:00Z">
              <w:r w:rsidRPr="00CE4F95">
                <w:rPr>
                  <w:rFonts w:ascii="Tahoma" w:hAnsi="Tahoma" w:cs="Tahoma"/>
                </w:rPr>
                <w:t>Minute Taker:</w:t>
              </w:r>
            </w:ins>
          </w:p>
        </w:tc>
        <w:tc>
          <w:tcPr>
            <w:tcW w:w="3330" w:type="dxa"/>
            <w:gridSpan w:val="2"/>
          </w:tcPr>
          <w:p w:rsidR="00B76FBF" w:rsidRPr="00CE4F95" w:rsidRDefault="00B76FBF" w:rsidP="00BB53E6">
            <w:pPr>
              <w:pStyle w:val="Table"/>
              <w:rPr>
                <w:ins w:id="1120" w:author="Kuei Yuan Chen" w:date="2015-11-13T17:07:00Z"/>
                <w:rFonts w:ascii="Tahoma" w:hAnsi="Tahoma" w:cs="Tahoma"/>
                <w:lang w:eastAsia="zh-CN"/>
              </w:rPr>
            </w:pPr>
            <w:ins w:id="1121" w:author="Kuei Yuan Chen" w:date="2015-11-13T17:07:00Z">
              <w:r>
                <w:rPr>
                  <w:rFonts w:ascii="Tahoma" w:hAnsi="Tahoma" w:cs="Tahoma" w:hint="eastAsia"/>
                  <w:lang w:eastAsia="zh-CN"/>
                </w:rPr>
                <w:t>York</w:t>
              </w:r>
            </w:ins>
          </w:p>
        </w:tc>
        <w:tc>
          <w:tcPr>
            <w:tcW w:w="1260" w:type="dxa"/>
          </w:tcPr>
          <w:p w:rsidR="00B76FBF" w:rsidRPr="00CE4F95" w:rsidRDefault="00B76FBF" w:rsidP="00BB53E6">
            <w:pPr>
              <w:pStyle w:val="TableSmHeadingRight"/>
              <w:rPr>
                <w:ins w:id="1122" w:author="Kuei Yuan Chen" w:date="2015-11-13T17:07:00Z"/>
                <w:rFonts w:ascii="Tahoma" w:hAnsi="Tahoma" w:cs="Tahoma"/>
              </w:rPr>
            </w:pPr>
          </w:p>
        </w:tc>
        <w:tc>
          <w:tcPr>
            <w:tcW w:w="3600" w:type="dxa"/>
            <w:gridSpan w:val="3"/>
          </w:tcPr>
          <w:p w:rsidR="00B76FBF" w:rsidRPr="00CE4F95" w:rsidRDefault="00B76FBF" w:rsidP="00BB53E6">
            <w:pPr>
              <w:pStyle w:val="Table"/>
              <w:rPr>
                <w:ins w:id="1123" w:author="Kuei Yuan Chen" w:date="2015-11-13T17:07:00Z"/>
                <w:rFonts w:ascii="Tahoma" w:hAnsi="Tahoma" w:cs="Tahoma"/>
              </w:rPr>
            </w:pPr>
          </w:p>
        </w:tc>
      </w:tr>
    </w:tbl>
    <w:p w:rsidR="00B76FBF" w:rsidRPr="001B1C88" w:rsidRDefault="00B76FBF" w:rsidP="00B76FBF">
      <w:pPr>
        <w:pStyle w:val="Numberedlist21"/>
        <w:numPr>
          <w:ilvl w:val="0"/>
          <w:numId w:val="0"/>
        </w:numPr>
        <w:rPr>
          <w:ins w:id="1124" w:author="Kuei Yuan Chen" w:date="2015-11-13T17:07:00Z"/>
          <w:rFonts w:ascii="Tahoma" w:hAnsi="Tahoma" w:cs="Tahoma"/>
        </w:rPr>
      </w:pPr>
      <w:proofErr w:type="gramStart"/>
      <w:ins w:id="1125" w:author="Kuei Yuan Chen" w:date="2015-11-13T17:07:00Z">
        <w:r>
          <w:rPr>
            <w:rFonts w:ascii="Tahoma" w:hAnsi="Tahoma" w:cs="Tahoma" w:hint="eastAsia"/>
            <w:lang w:eastAsia="zh-CN"/>
          </w:rPr>
          <w:t>2.</w:t>
        </w:r>
        <w:r w:rsidRPr="001B1C88">
          <w:rPr>
            <w:rFonts w:ascii="Tahoma" w:hAnsi="Tahoma" w:cs="Tahoma"/>
          </w:rPr>
          <w:t>Meeting</w:t>
        </w:r>
        <w:proofErr w:type="gramEnd"/>
        <w:r w:rsidRPr="001B1C88">
          <w:rPr>
            <w:rFonts w:ascii="Tahoma" w:hAnsi="Tahoma" w:cs="Tahoma"/>
          </w:rPr>
          <w:t xml:space="preserve"> Attendees</w:t>
        </w:r>
      </w:ins>
    </w:p>
    <w:tbl>
      <w:tblPr>
        <w:tblW w:w="4946" w:type="pct"/>
        <w:tblInd w:w="10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85"/>
        <w:gridCol w:w="941"/>
        <w:gridCol w:w="1923"/>
        <w:gridCol w:w="3003"/>
        <w:gridCol w:w="2377"/>
      </w:tblGrid>
      <w:tr w:rsidR="00B76FBF" w:rsidRPr="001B1C88" w:rsidTr="00BB53E6">
        <w:trPr>
          <w:tblHeader/>
          <w:ins w:id="1126" w:author="Kuei Yuan Chen" w:date="2015-11-13T17:07:00Z"/>
        </w:trPr>
        <w:tc>
          <w:tcPr>
            <w:tcW w:w="533" w:type="pct"/>
            <w:tcBorders>
              <w:top w:val="single" w:sz="12" w:space="0" w:color="auto"/>
              <w:bottom w:val="double" w:sz="4" w:space="0" w:color="auto"/>
              <w:right w:val="nil"/>
            </w:tcBorders>
          </w:tcPr>
          <w:p w:rsidR="00B76FBF" w:rsidRPr="001B1C88" w:rsidRDefault="00B76FBF" w:rsidP="00BB53E6">
            <w:pPr>
              <w:pStyle w:val="TableHeadingCenter"/>
              <w:rPr>
                <w:ins w:id="1127" w:author="Kuei Yuan Chen" w:date="2015-11-13T17:07:00Z"/>
                <w:rFonts w:ascii="Tahoma" w:hAnsi="Tahoma" w:cs="Tahoma"/>
              </w:rPr>
            </w:pPr>
            <w:ins w:id="1128" w:author="Kuei Yuan Chen" w:date="2015-11-13T17:07:00Z">
              <w:r w:rsidRPr="001B1C88">
                <w:rPr>
                  <w:rFonts w:ascii="Tahoma" w:hAnsi="Tahoma" w:cs="Tahoma"/>
                </w:rPr>
                <w:t>Name</w:t>
              </w:r>
            </w:ins>
          </w:p>
        </w:tc>
        <w:tc>
          <w:tcPr>
            <w:tcW w:w="510"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1129" w:author="Kuei Yuan Chen" w:date="2015-11-13T17:07:00Z"/>
                <w:rFonts w:ascii="Tahoma" w:hAnsi="Tahoma" w:cs="Tahoma"/>
              </w:rPr>
            </w:pPr>
          </w:p>
        </w:tc>
        <w:tc>
          <w:tcPr>
            <w:tcW w:w="1042"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1130" w:author="Kuei Yuan Chen" w:date="2015-11-13T17:07:00Z"/>
                <w:rFonts w:ascii="Tahoma" w:hAnsi="Tahoma" w:cs="Tahoma"/>
              </w:rPr>
            </w:pPr>
            <w:ins w:id="1131" w:author="Kuei Yuan Chen" w:date="2015-11-13T17:07:00Z">
              <w:r w:rsidRPr="001B1C88">
                <w:rPr>
                  <w:rFonts w:ascii="Tahoma" w:hAnsi="Tahoma" w:cs="Tahoma"/>
                </w:rPr>
                <w:t>Attendance status</w:t>
              </w:r>
            </w:ins>
          </w:p>
        </w:tc>
        <w:tc>
          <w:tcPr>
            <w:tcW w:w="1627" w:type="pct"/>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1132" w:author="Kuei Yuan Chen" w:date="2015-11-13T17:07:00Z"/>
                <w:rFonts w:ascii="Tahoma" w:hAnsi="Tahoma" w:cs="Tahoma"/>
              </w:rPr>
            </w:pPr>
            <w:ins w:id="1133" w:author="Kuei Yuan Chen" w:date="2015-11-13T17:07:00Z">
              <w:r w:rsidRPr="001B1C88">
                <w:rPr>
                  <w:rFonts w:ascii="Tahoma" w:hAnsi="Tahoma" w:cs="Tahoma"/>
                </w:rPr>
                <w:t>Position</w:t>
              </w:r>
            </w:ins>
          </w:p>
        </w:tc>
        <w:tc>
          <w:tcPr>
            <w:tcW w:w="1288" w:type="pct"/>
            <w:tcBorders>
              <w:top w:val="single" w:sz="12" w:space="0" w:color="auto"/>
              <w:left w:val="nil"/>
              <w:bottom w:val="double" w:sz="4" w:space="0" w:color="auto"/>
            </w:tcBorders>
          </w:tcPr>
          <w:p w:rsidR="00B76FBF" w:rsidRPr="001B1C88" w:rsidRDefault="00B76FBF" w:rsidP="00BB53E6">
            <w:pPr>
              <w:pStyle w:val="TableHeadingCenter"/>
              <w:rPr>
                <w:ins w:id="1134" w:author="Kuei Yuan Chen" w:date="2015-11-13T17:07:00Z"/>
                <w:rFonts w:ascii="Tahoma" w:hAnsi="Tahoma" w:cs="Tahoma"/>
                <w:lang w:eastAsia="zh-CN"/>
              </w:rPr>
            </w:pPr>
            <w:ins w:id="1135" w:author="Kuei Yuan Chen" w:date="2015-11-13T17:07:00Z">
              <w:r>
                <w:rPr>
                  <w:rFonts w:ascii="Tahoma" w:hAnsi="Tahoma" w:cs="Tahoma" w:hint="eastAsia"/>
                  <w:lang w:eastAsia="zh-CN"/>
                </w:rPr>
                <w:t>Progress</w:t>
              </w:r>
            </w:ins>
          </w:p>
        </w:tc>
      </w:tr>
      <w:tr w:rsidR="00B76FBF" w:rsidRPr="001B1C88" w:rsidTr="00BB53E6">
        <w:trPr>
          <w:ins w:id="1136" w:author="Kuei Yuan Chen" w:date="2015-11-13T17:07:00Z"/>
        </w:trPr>
        <w:tc>
          <w:tcPr>
            <w:tcW w:w="1043" w:type="pct"/>
            <w:gridSpan w:val="2"/>
            <w:tcBorders>
              <w:top w:val="nil"/>
              <w:bottom w:val="nil"/>
              <w:right w:val="single" w:sz="6" w:space="0" w:color="auto"/>
            </w:tcBorders>
          </w:tcPr>
          <w:p w:rsidR="00B76FBF" w:rsidRPr="001B1C88" w:rsidRDefault="00B76FBF" w:rsidP="00BB53E6">
            <w:pPr>
              <w:pStyle w:val="Table"/>
              <w:rPr>
                <w:ins w:id="1137" w:author="Kuei Yuan Chen" w:date="2015-11-13T17:07:00Z"/>
                <w:rFonts w:ascii="Tahoma" w:hAnsi="Tahoma" w:cs="Tahoma"/>
                <w:lang w:eastAsia="zh-CN"/>
              </w:rPr>
            </w:pPr>
            <w:ins w:id="1138" w:author="Kuei Yuan Chen" w:date="2015-11-13T17:07:00Z">
              <w:r>
                <w:rPr>
                  <w:rFonts w:ascii="Tahoma" w:hAnsi="Tahoma" w:cs="Tahoma" w:hint="eastAsia"/>
                  <w:lang w:eastAsia="zh-CN"/>
                </w:rPr>
                <w:t>Andrew</w:t>
              </w:r>
            </w:ins>
          </w:p>
        </w:tc>
        <w:tc>
          <w:tcPr>
            <w:tcW w:w="1042" w:type="pct"/>
            <w:tcBorders>
              <w:top w:val="nil"/>
              <w:bottom w:val="nil"/>
              <w:right w:val="single" w:sz="6" w:space="0" w:color="auto"/>
            </w:tcBorders>
          </w:tcPr>
          <w:p w:rsidR="00B76FBF" w:rsidRPr="001B1C88" w:rsidRDefault="00B76FBF" w:rsidP="00BB53E6">
            <w:pPr>
              <w:pStyle w:val="Table"/>
              <w:rPr>
                <w:ins w:id="1139" w:author="Kuei Yuan Chen" w:date="2015-11-13T17:07:00Z"/>
                <w:rFonts w:ascii="Tahoma" w:hAnsi="Tahoma" w:cs="Tahoma"/>
                <w:lang w:eastAsia="zh-CN"/>
              </w:rPr>
            </w:pPr>
            <w:ins w:id="1140" w:author="Kuei Yuan Chen" w:date="2015-11-13T17:07:00Z">
              <w:r>
                <w:rPr>
                  <w:rFonts w:ascii="Tahoma" w:hAnsi="Tahoma" w:cs="Tahoma"/>
                  <w:lang w:eastAsia="zh-CN"/>
                </w:rPr>
                <w:t>Y</w:t>
              </w:r>
              <w:r>
                <w:rPr>
                  <w:rFonts w:ascii="Tahoma" w:hAnsi="Tahoma" w:cs="Tahoma" w:hint="eastAsia"/>
                  <w:lang w:eastAsia="zh-CN"/>
                </w:rPr>
                <w:t xml:space="preserve">es </w:t>
              </w:r>
            </w:ins>
          </w:p>
        </w:tc>
        <w:tc>
          <w:tcPr>
            <w:tcW w:w="1627" w:type="pct"/>
            <w:tcBorders>
              <w:top w:val="nil"/>
              <w:left w:val="single" w:sz="6" w:space="0" w:color="auto"/>
              <w:bottom w:val="nil"/>
              <w:right w:val="single" w:sz="6" w:space="0" w:color="auto"/>
            </w:tcBorders>
          </w:tcPr>
          <w:p w:rsidR="00B76FBF" w:rsidRPr="001B1C88" w:rsidRDefault="00B76FBF" w:rsidP="00BB53E6">
            <w:pPr>
              <w:pStyle w:val="Table"/>
              <w:rPr>
                <w:ins w:id="1141" w:author="Kuei Yuan Chen" w:date="2015-11-13T17:07:00Z"/>
                <w:rFonts w:ascii="Tahoma" w:hAnsi="Tahoma" w:cs="Tahoma"/>
                <w:lang w:eastAsia="zh-CN"/>
              </w:rPr>
            </w:pPr>
            <w:ins w:id="1142" w:author="Kuei Yuan Chen" w:date="2015-11-13T17:07:00Z">
              <w:r>
                <w:rPr>
                  <w:rFonts w:ascii="Tahoma" w:hAnsi="Tahoma" w:cs="Tahoma" w:hint="eastAsia"/>
                  <w:lang w:eastAsia="zh-CN"/>
                </w:rPr>
                <w:t xml:space="preserve">Team Leader </w:t>
              </w:r>
            </w:ins>
          </w:p>
        </w:tc>
        <w:tc>
          <w:tcPr>
            <w:tcW w:w="1288" w:type="pct"/>
            <w:tcBorders>
              <w:top w:val="nil"/>
              <w:left w:val="nil"/>
              <w:bottom w:val="nil"/>
            </w:tcBorders>
          </w:tcPr>
          <w:p w:rsidR="00B76FBF" w:rsidRPr="001B1C88" w:rsidRDefault="00B76FBF" w:rsidP="00BB53E6">
            <w:pPr>
              <w:pStyle w:val="Table"/>
              <w:jc w:val="center"/>
              <w:rPr>
                <w:ins w:id="1143" w:author="Kuei Yuan Chen" w:date="2015-11-13T17:07:00Z"/>
                <w:rFonts w:ascii="Tahoma" w:hAnsi="Tahoma" w:cs="Tahoma"/>
                <w:lang w:eastAsia="zh-CN"/>
              </w:rPr>
            </w:pPr>
            <w:ins w:id="1144" w:author="Kuei Yuan Chen" w:date="2015-11-13T17:07:00Z">
              <w:r>
                <w:rPr>
                  <w:rFonts w:ascii="Tahoma" w:hAnsi="Tahoma" w:cs="Tahoma" w:hint="eastAsia"/>
                  <w:lang w:eastAsia="zh-CN"/>
                </w:rPr>
                <w:t>30%</w:t>
              </w:r>
            </w:ins>
          </w:p>
        </w:tc>
      </w:tr>
      <w:tr w:rsidR="00B76FBF" w:rsidRPr="001B1C88" w:rsidTr="00BB53E6">
        <w:trPr>
          <w:ins w:id="1145" w:author="Kuei Yuan Chen" w:date="2015-11-13T17:07:00Z"/>
        </w:trPr>
        <w:tc>
          <w:tcPr>
            <w:tcW w:w="533" w:type="pct"/>
            <w:tcBorders>
              <w:top w:val="single" w:sz="6" w:space="0" w:color="auto"/>
              <w:bottom w:val="single" w:sz="6" w:space="0" w:color="auto"/>
              <w:right w:val="nil"/>
            </w:tcBorders>
          </w:tcPr>
          <w:p w:rsidR="00B76FBF" w:rsidRPr="001B1C88" w:rsidRDefault="00B76FBF" w:rsidP="00BB53E6">
            <w:pPr>
              <w:pStyle w:val="Table"/>
              <w:rPr>
                <w:ins w:id="1146" w:author="Kuei Yuan Chen" w:date="2015-11-13T17:07:00Z"/>
                <w:rFonts w:ascii="Tahoma" w:hAnsi="Tahoma" w:cs="Tahoma"/>
                <w:lang w:eastAsia="zh-CN"/>
              </w:rPr>
            </w:pPr>
            <w:ins w:id="1147" w:author="Kuei Yuan Chen" w:date="2015-11-13T17:07:00Z">
              <w:r>
                <w:rPr>
                  <w:rFonts w:ascii="Tahoma" w:hAnsi="Tahoma" w:cs="Tahoma" w:hint="eastAsia"/>
                  <w:lang w:eastAsia="zh-CN"/>
                </w:rPr>
                <w:t>Zach Yu</w:t>
              </w:r>
            </w:ins>
          </w:p>
        </w:tc>
        <w:tc>
          <w:tcPr>
            <w:tcW w:w="510" w:type="pct"/>
            <w:tcBorders>
              <w:top w:val="single" w:sz="6" w:space="0" w:color="auto"/>
              <w:bottom w:val="single" w:sz="6" w:space="0" w:color="auto"/>
              <w:right w:val="single" w:sz="6" w:space="0" w:color="auto"/>
            </w:tcBorders>
          </w:tcPr>
          <w:p w:rsidR="00B76FBF" w:rsidRPr="001B1C88" w:rsidRDefault="00B76FBF" w:rsidP="00BB53E6">
            <w:pPr>
              <w:pStyle w:val="Table"/>
              <w:rPr>
                <w:ins w:id="1148" w:author="Kuei Yuan Chen" w:date="2015-11-13T17:07:00Z"/>
                <w:rFonts w:ascii="Tahoma" w:hAnsi="Tahoma" w:cs="Tahoma"/>
              </w:rPr>
            </w:pPr>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1149" w:author="Kuei Yuan Chen" w:date="2015-11-13T17:07:00Z"/>
                <w:rFonts w:ascii="Tahoma" w:hAnsi="Tahoma" w:cs="Tahoma"/>
                <w:lang w:eastAsia="zh-CN"/>
              </w:rPr>
            </w:pPr>
            <w:ins w:id="1150" w:author="Kuei Yuan Chen" w:date="2015-11-13T17:07:00Z">
              <w:r>
                <w:rPr>
                  <w:rFonts w:ascii="Tahoma" w:hAnsi="Tahoma" w:cs="Tahoma"/>
                  <w:lang w:eastAsia="zh-CN"/>
                </w:rPr>
                <w:t>Y</w:t>
              </w:r>
              <w:r>
                <w:rPr>
                  <w:rFonts w:ascii="Tahoma" w:hAnsi="Tahoma" w:cs="Tahoma" w:hint="eastAsia"/>
                  <w:lang w:eastAsia="zh-CN"/>
                </w:rPr>
                <w:t xml:space="preserve">es </w:t>
              </w:r>
            </w:ins>
          </w:p>
        </w:tc>
        <w:tc>
          <w:tcPr>
            <w:tcW w:w="1627"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1151" w:author="Kuei Yuan Chen" w:date="2015-11-13T17:07:00Z"/>
                <w:rFonts w:ascii="Tahoma" w:hAnsi="Tahoma" w:cs="Tahoma"/>
                <w:lang w:eastAsia="zh-CN"/>
              </w:rPr>
            </w:pPr>
            <w:ins w:id="1152" w:author="Kuei Yuan Chen" w:date="2015-11-13T17:07:00Z">
              <w:r>
                <w:rPr>
                  <w:rFonts w:ascii="Tahoma" w:hAnsi="Tahoma" w:cs="Tahoma" w:hint="eastAsia"/>
                  <w:lang w:eastAsia="zh-CN"/>
                </w:rPr>
                <w:t xml:space="preserve">Coordinator </w:t>
              </w:r>
            </w:ins>
          </w:p>
        </w:tc>
        <w:tc>
          <w:tcPr>
            <w:tcW w:w="1288" w:type="pct"/>
            <w:tcBorders>
              <w:top w:val="single" w:sz="6" w:space="0" w:color="auto"/>
              <w:left w:val="nil"/>
              <w:bottom w:val="single" w:sz="6" w:space="0" w:color="auto"/>
            </w:tcBorders>
          </w:tcPr>
          <w:p w:rsidR="00B76FBF" w:rsidRPr="001B1C88" w:rsidRDefault="00B76FBF" w:rsidP="00BB53E6">
            <w:pPr>
              <w:pStyle w:val="Table"/>
              <w:jc w:val="center"/>
              <w:rPr>
                <w:ins w:id="1153" w:author="Kuei Yuan Chen" w:date="2015-11-13T17:07:00Z"/>
                <w:rFonts w:ascii="Tahoma" w:hAnsi="Tahoma" w:cs="Tahoma"/>
              </w:rPr>
            </w:pPr>
            <w:ins w:id="1154" w:author="Kuei Yuan Chen" w:date="2015-11-13T17:07:00Z">
              <w:r>
                <w:rPr>
                  <w:rFonts w:ascii="Tahoma" w:hAnsi="Tahoma" w:cs="Tahoma" w:hint="eastAsia"/>
                  <w:lang w:eastAsia="zh-CN"/>
                </w:rPr>
                <w:t>30%</w:t>
              </w:r>
            </w:ins>
          </w:p>
        </w:tc>
      </w:tr>
      <w:tr w:rsidR="00B76FBF" w:rsidRPr="001B1C88" w:rsidTr="00BB53E6">
        <w:trPr>
          <w:trHeight w:val="174"/>
          <w:ins w:id="1155" w:author="Kuei Yuan Chen" w:date="2015-11-13T17:07:00Z"/>
        </w:trPr>
        <w:tc>
          <w:tcPr>
            <w:tcW w:w="1043" w:type="pct"/>
            <w:gridSpan w:val="2"/>
            <w:tcBorders>
              <w:top w:val="single" w:sz="6" w:space="0" w:color="auto"/>
              <w:bottom w:val="single" w:sz="6" w:space="0" w:color="auto"/>
              <w:right w:val="single" w:sz="6" w:space="0" w:color="auto"/>
            </w:tcBorders>
          </w:tcPr>
          <w:p w:rsidR="00B76FBF" w:rsidRPr="001B1C88" w:rsidRDefault="00B76FBF" w:rsidP="00BB53E6">
            <w:pPr>
              <w:pStyle w:val="Table"/>
              <w:rPr>
                <w:ins w:id="1156" w:author="Kuei Yuan Chen" w:date="2015-11-13T17:07:00Z"/>
                <w:rFonts w:ascii="Tahoma" w:hAnsi="Tahoma" w:cs="Tahoma"/>
                <w:lang w:eastAsia="zh-CN"/>
              </w:rPr>
            </w:pPr>
            <w:ins w:id="1157" w:author="Kuei Yuan Chen" w:date="2015-11-13T17:07:00Z">
              <w:r>
                <w:rPr>
                  <w:rFonts w:ascii="Tahoma" w:hAnsi="Tahoma" w:cs="Tahoma" w:hint="eastAsia"/>
                  <w:lang w:eastAsia="zh-CN"/>
                </w:rPr>
                <w:t>Peter</w:t>
              </w:r>
            </w:ins>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1158" w:author="Kuei Yuan Chen" w:date="2015-11-13T17:07:00Z"/>
                <w:rFonts w:ascii="Tahoma" w:hAnsi="Tahoma" w:cs="Tahoma"/>
                <w:lang w:eastAsia="zh-CN"/>
              </w:rPr>
            </w:pPr>
            <w:ins w:id="1159" w:author="Kuei Yuan Chen" w:date="2015-11-13T17:07:00Z">
              <w:r>
                <w:rPr>
                  <w:rFonts w:ascii="Tahoma" w:hAnsi="Tahoma" w:cs="Tahoma"/>
                  <w:lang w:eastAsia="zh-CN"/>
                </w:rPr>
                <w:t>Y</w:t>
              </w:r>
              <w:r>
                <w:rPr>
                  <w:rFonts w:ascii="Tahoma" w:hAnsi="Tahoma" w:cs="Tahoma" w:hint="eastAsia"/>
                  <w:lang w:eastAsia="zh-CN"/>
                </w:rPr>
                <w:t xml:space="preserve">es </w:t>
              </w:r>
            </w:ins>
          </w:p>
        </w:tc>
        <w:tc>
          <w:tcPr>
            <w:tcW w:w="1627"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1160" w:author="Kuei Yuan Chen" w:date="2015-11-13T17:07:00Z"/>
                <w:rFonts w:ascii="Tahoma" w:hAnsi="Tahoma" w:cs="Tahoma"/>
                <w:lang w:eastAsia="zh-CN"/>
              </w:rPr>
            </w:pPr>
            <w:ins w:id="1161" w:author="Kuei Yuan Chen" w:date="2015-11-13T17:07:00Z">
              <w:r>
                <w:rPr>
                  <w:rFonts w:ascii="Tahoma" w:hAnsi="Tahoma" w:cs="Tahoma" w:hint="eastAsia"/>
                  <w:lang w:eastAsia="zh-CN"/>
                </w:rPr>
                <w:t xml:space="preserve">Team Member </w:t>
              </w:r>
            </w:ins>
          </w:p>
        </w:tc>
        <w:tc>
          <w:tcPr>
            <w:tcW w:w="1288" w:type="pct"/>
            <w:tcBorders>
              <w:top w:val="single" w:sz="6" w:space="0" w:color="auto"/>
              <w:left w:val="nil"/>
              <w:bottom w:val="single" w:sz="6" w:space="0" w:color="auto"/>
            </w:tcBorders>
          </w:tcPr>
          <w:p w:rsidR="00B76FBF" w:rsidRPr="001B1C88" w:rsidRDefault="00B76FBF" w:rsidP="00BB53E6">
            <w:pPr>
              <w:pStyle w:val="Table"/>
              <w:jc w:val="center"/>
              <w:rPr>
                <w:ins w:id="1162" w:author="Kuei Yuan Chen" w:date="2015-11-13T17:07:00Z"/>
                <w:rFonts w:ascii="Tahoma" w:hAnsi="Tahoma" w:cs="Tahoma"/>
              </w:rPr>
            </w:pPr>
            <w:ins w:id="1163" w:author="Kuei Yuan Chen" w:date="2015-11-13T17:07:00Z">
              <w:r>
                <w:rPr>
                  <w:rFonts w:ascii="Tahoma" w:hAnsi="Tahoma" w:cs="Tahoma" w:hint="eastAsia"/>
                  <w:lang w:eastAsia="zh-CN"/>
                </w:rPr>
                <w:t>30%</w:t>
              </w:r>
            </w:ins>
          </w:p>
        </w:tc>
      </w:tr>
      <w:tr w:rsidR="00B76FBF" w:rsidRPr="001B1C88" w:rsidTr="00BB53E6">
        <w:trPr>
          <w:ins w:id="1164" w:author="Kuei Yuan Chen" w:date="2015-11-13T17:07:00Z"/>
        </w:trPr>
        <w:tc>
          <w:tcPr>
            <w:tcW w:w="533" w:type="pct"/>
            <w:tcBorders>
              <w:top w:val="single" w:sz="6" w:space="0" w:color="auto"/>
              <w:bottom w:val="single" w:sz="6" w:space="0" w:color="auto"/>
              <w:right w:val="nil"/>
            </w:tcBorders>
          </w:tcPr>
          <w:p w:rsidR="00B76FBF" w:rsidRPr="001B1C88" w:rsidRDefault="00B76FBF" w:rsidP="00BB53E6">
            <w:pPr>
              <w:pStyle w:val="Table"/>
              <w:rPr>
                <w:ins w:id="1165" w:author="Kuei Yuan Chen" w:date="2015-11-13T17:07:00Z"/>
                <w:rFonts w:ascii="Tahoma" w:hAnsi="Tahoma" w:cs="Tahoma"/>
                <w:lang w:eastAsia="zh-CN"/>
              </w:rPr>
            </w:pPr>
            <w:ins w:id="1166" w:author="Kuei Yuan Chen" w:date="2015-11-13T17:07:00Z">
              <w:r>
                <w:rPr>
                  <w:rFonts w:ascii="Tahoma" w:hAnsi="Tahoma" w:cs="Tahoma" w:hint="eastAsia"/>
                  <w:lang w:eastAsia="zh-CN"/>
                </w:rPr>
                <w:t xml:space="preserve">York </w:t>
              </w:r>
            </w:ins>
          </w:p>
        </w:tc>
        <w:tc>
          <w:tcPr>
            <w:tcW w:w="510" w:type="pct"/>
            <w:tcBorders>
              <w:top w:val="single" w:sz="6" w:space="0" w:color="auto"/>
              <w:bottom w:val="single" w:sz="6" w:space="0" w:color="auto"/>
              <w:right w:val="single" w:sz="6" w:space="0" w:color="auto"/>
            </w:tcBorders>
          </w:tcPr>
          <w:p w:rsidR="00B76FBF" w:rsidRPr="001B1C88" w:rsidRDefault="00B76FBF" w:rsidP="00BB53E6">
            <w:pPr>
              <w:pStyle w:val="Table"/>
              <w:rPr>
                <w:ins w:id="1167" w:author="Kuei Yuan Chen" w:date="2015-11-13T17:07:00Z"/>
                <w:rFonts w:ascii="Tahoma" w:hAnsi="Tahoma" w:cs="Tahoma"/>
              </w:rPr>
            </w:pPr>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1168" w:author="Kuei Yuan Chen" w:date="2015-11-13T17:07:00Z"/>
                <w:rFonts w:ascii="Tahoma" w:hAnsi="Tahoma" w:cs="Tahoma"/>
                <w:lang w:eastAsia="zh-CN"/>
              </w:rPr>
            </w:pPr>
            <w:ins w:id="1169" w:author="Kuei Yuan Chen" w:date="2015-11-13T17:07:00Z">
              <w:r>
                <w:rPr>
                  <w:rFonts w:ascii="Tahoma" w:hAnsi="Tahoma" w:cs="Tahoma"/>
                  <w:lang w:eastAsia="zh-CN"/>
                </w:rPr>
                <w:t>Y</w:t>
              </w:r>
              <w:r>
                <w:rPr>
                  <w:rFonts w:ascii="Tahoma" w:hAnsi="Tahoma" w:cs="Tahoma" w:hint="eastAsia"/>
                  <w:lang w:eastAsia="zh-CN"/>
                </w:rPr>
                <w:t xml:space="preserve">es </w:t>
              </w:r>
            </w:ins>
          </w:p>
        </w:tc>
        <w:tc>
          <w:tcPr>
            <w:tcW w:w="1627"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1170" w:author="Kuei Yuan Chen" w:date="2015-11-13T17:07:00Z"/>
                <w:rFonts w:ascii="Tahoma" w:hAnsi="Tahoma" w:cs="Tahoma"/>
                <w:lang w:eastAsia="zh-CN"/>
              </w:rPr>
            </w:pPr>
            <w:ins w:id="1171" w:author="Kuei Yuan Chen" w:date="2015-11-13T17:07:00Z">
              <w:r>
                <w:rPr>
                  <w:rFonts w:ascii="Tahoma" w:hAnsi="Tahoma" w:cs="Tahoma" w:hint="eastAsia"/>
                  <w:lang w:eastAsia="zh-CN"/>
                </w:rPr>
                <w:t xml:space="preserve">Time Scheduler </w:t>
              </w:r>
            </w:ins>
          </w:p>
        </w:tc>
        <w:tc>
          <w:tcPr>
            <w:tcW w:w="1288" w:type="pct"/>
            <w:tcBorders>
              <w:top w:val="single" w:sz="6" w:space="0" w:color="auto"/>
              <w:left w:val="nil"/>
              <w:bottom w:val="single" w:sz="6" w:space="0" w:color="auto"/>
            </w:tcBorders>
          </w:tcPr>
          <w:p w:rsidR="00B76FBF" w:rsidRPr="001B1C88" w:rsidRDefault="00B76FBF" w:rsidP="00BB53E6">
            <w:pPr>
              <w:pStyle w:val="Table"/>
              <w:jc w:val="center"/>
              <w:rPr>
                <w:ins w:id="1172" w:author="Kuei Yuan Chen" w:date="2015-11-13T17:07:00Z"/>
                <w:rFonts w:ascii="Tahoma" w:hAnsi="Tahoma" w:cs="Tahoma"/>
              </w:rPr>
            </w:pPr>
            <w:ins w:id="1173" w:author="Kuei Yuan Chen" w:date="2015-11-13T17:07:00Z">
              <w:r>
                <w:rPr>
                  <w:rFonts w:ascii="Tahoma" w:hAnsi="Tahoma" w:cs="Tahoma" w:hint="eastAsia"/>
                  <w:lang w:eastAsia="zh-CN"/>
                </w:rPr>
                <w:t>30%</w:t>
              </w:r>
            </w:ins>
          </w:p>
        </w:tc>
      </w:tr>
    </w:tbl>
    <w:p w:rsidR="00B76FBF" w:rsidRPr="001B1C88" w:rsidRDefault="00B76FBF" w:rsidP="00B76FBF">
      <w:pPr>
        <w:pStyle w:val="Numberedlist21"/>
        <w:numPr>
          <w:ilvl w:val="0"/>
          <w:numId w:val="0"/>
        </w:numPr>
        <w:ind w:left="360" w:hanging="360"/>
        <w:rPr>
          <w:ins w:id="1174" w:author="Kuei Yuan Chen" w:date="2015-11-13T17:07:00Z"/>
          <w:rFonts w:ascii="Tahoma" w:hAnsi="Tahoma" w:cs="Tahoma"/>
        </w:rPr>
      </w:pPr>
      <w:proofErr w:type="gramStart"/>
      <w:ins w:id="1175" w:author="Kuei Yuan Chen" w:date="2015-11-13T17:07:00Z">
        <w:r>
          <w:rPr>
            <w:rFonts w:ascii="Tahoma" w:hAnsi="Tahoma" w:cs="Tahoma" w:hint="eastAsia"/>
            <w:lang w:eastAsia="zh-CN"/>
          </w:rPr>
          <w:t>3.</w:t>
        </w:r>
        <w:r w:rsidRPr="001B1C88">
          <w:rPr>
            <w:rFonts w:ascii="Tahoma" w:hAnsi="Tahoma" w:cs="Tahoma"/>
          </w:rPr>
          <w:t>Agenda</w:t>
        </w:r>
        <w:proofErr w:type="gramEnd"/>
        <w:r w:rsidRPr="001B1C88">
          <w:rPr>
            <w:rFonts w:ascii="Tahoma" w:hAnsi="Tahoma" w:cs="Tahoma"/>
          </w:rPr>
          <w:t xml:space="preserve"> </w:t>
        </w:r>
      </w:ins>
    </w:p>
    <w:p w:rsidR="00B76FBF" w:rsidRPr="001B1C88" w:rsidRDefault="00B76FBF" w:rsidP="00B76FBF">
      <w:pPr>
        <w:rPr>
          <w:ins w:id="1176" w:author="Kuei Yuan Chen" w:date="2015-11-13T17:07: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B76FBF" w:rsidRPr="001B1C88" w:rsidTr="00BB53E6">
        <w:trPr>
          <w:tblHeader/>
          <w:ins w:id="1177" w:author="Kuei Yuan Chen" w:date="2015-11-13T17:07:00Z"/>
        </w:trPr>
        <w:tc>
          <w:tcPr>
            <w:tcW w:w="450" w:type="dxa"/>
            <w:tcBorders>
              <w:top w:val="single" w:sz="12" w:space="0" w:color="auto"/>
              <w:bottom w:val="double" w:sz="4" w:space="0" w:color="auto"/>
              <w:right w:val="single" w:sz="6" w:space="0" w:color="auto"/>
            </w:tcBorders>
          </w:tcPr>
          <w:p w:rsidR="00B76FBF" w:rsidRPr="001B1C88" w:rsidRDefault="00B76FBF" w:rsidP="00BB53E6">
            <w:pPr>
              <w:pStyle w:val="TableHeadingCenter"/>
              <w:rPr>
                <w:ins w:id="1178" w:author="Kuei Yuan Chen" w:date="2015-11-13T17:07:00Z"/>
                <w:rFonts w:ascii="Tahoma" w:hAnsi="Tahoma" w:cs="Tahoma"/>
              </w:rPr>
            </w:pPr>
            <w:ins w:id="1179" w:author="Kuei Yuan Chen" w:date="2015-11-13T17:07: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1180" w:author="Kuei Yuan Chen" w:date="2015-11-13T17:07:00Z"/>
                <w:rFonts w:ascii="Tahoma" w:hAnsi="Tahoma" w:cs="Tahoma"/>
              </w:rPr>
            </w:pPr>
            <w:ins w:id="1181" w:author="Kuei Yuan Chen" w:date="2015-11-13T17:07: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1182" w:author="Kuei Yuan Chen" w:date="2015-11-13T17:07:00Z"/>
                <w:rFonts w:ascii="Tahoma" w:hAnsi="Tahoma" w:cs="Tahoma"/>
              </w:rPr>
            </w:pPr>
            <w:ins w:id="1183" w:author="Kuei Yuan Chen" w:date="2015-11-13T17:07: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B76FBF" w:rsidRPr="001B1C88" w:rsidRDefault="00B76FBF" w:rsidP="00BB53E6">
            <w:pPr>
              <w:pStyle w:val="TableHeadingCenter"/>
              <w:rPr>
                <w:ins w:id="1184" w:author="Kuei Yuan Chen" w:date="2015-11-13T17:07:00Z"/>
                <w:rFonts w:ascii="Tahoma" w:hAnsi="Tahoma" w:cs="Tahoma"/>
              </w:rPr>
            </w:pPr>
            <w:ins w:id="1185" w:author="Kuei Yuan Chen" w:date="2015-11-13T17:07:00Z">
              <w:r w:rsidRPr="001B1C88">
                <w:rPr>
                  <w:rFonts w:ascii="Tahoma" w:hAnsi="Tahoma" w:cs="Tahoma"/>
                </w:rPr>
                <w:t>Time/Status</w:t>
              </w:r>
            </w:ins>
          </w:p>
        </w:tc>
      </w:tr>
      <w:tr w:rsidR="00B76FBF" w:rsidRPr="00956461" w:rsidTr="00BB53E6">
        <w:trPr>
          <w:ins w:id="1186" w:author="Kuei Yuan Chen" w:date="2015-11-13T17:07: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1187" w:author="Kuei Yuan Chen" w:date="2015-11-13T17:07:00Z"/>
                <w:rFonts w:ascii="Tahoma" w:hAnsi="Tahoma" w:cs="Tahoma"/>
                <w:lang w:eastAsia="zh-CN"/>
              </w:rPr>
            </w:pPr>
            <w:ins w:id="1188" w:author="Kuei Yuan Chen" w:date="2015-11-13T17:07: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tabs>
                <w:tab w:val="left" w:pos="5090"/>
              </w:tabs>
              <w:rPr>
                <w:ins w:id="1189" w:author="Kuei Yuan Chen" w:date="2015-11-13T17:07:00Z"/>
                <w:rFonts w:ascii="Tahoma" w:hAnsi="Tahoma" w:cs="Tahoma"/>
                <w:lang w:eastAsia="zh-CN"/>
              </w:rPr>
            </w:pPr>
            <w:ins w:id="1190" w:author="Kuei Yuan Chen" w:date="2015-11-13T17:07:00Z">
              <w:r>
                <w:rPr>
                  <w:rFonts w:ascii="Tahoma" w:hAnsi="Tahoma" w:cs="Tahoma"/>
                  <w:lang w:eastAsia="zh-CN"/>
                </w:rPr>
                <w:t>R</w:t>
              </w:r>
              <w:r>
                <w:rPr>
                  <w:rFonts w:ascii="Tahoma" w:hAnsi="Tahoma" w:cs="Tahoma" w:hint="eastAsia"/>
                  <w:lang w:eastAsia="zh-CN"/>
                </w:rPr>
                <w:t xml:space="preserve">eview the </w:t>
              </w:r>
              <w:r>
                <w:rPr>
                  <w:rFonts w:ascii="Tahoma" w:hAnsi="Tahoma" w:cs="Tahoma"/>
                  <w:lang w:eastAsia="zh-CN"/>
                </w:rPr>
                <w:t>feedback</w:t>
              </w:r>
              <w:r>
                <w:rPr>
                  <w:rFonts w:ascii="Tahoma" w:hAnsi="Tahoma" w:cs="Tahoma" w:hint="eastAsia"/>
                  <w:lang w:eastAsia="zh-CN"/>
                </w:rPr>
                <w:t xml:space="preserve"> about milestone 1 from instructor Benjamin</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1191" w:author="Kuei Yuan Chen" w:date="2015-11-13T17:07:00Z"/>
                <w:rFonts w:ascii="Tahoma" w:hAnsi="Tahoma" w:cs="Tahoma"/>
                <w:lang w:eastAsia="zh-CN"/>
              </w:rPr>
            </w:pPr>
            <w:ins w:id="1192" w:author="Kuei Yuan Chen" w:date="2015-11-13T17:07:00Z">
              <w:r>
                <w:rPr>
                  <w:rFonts w:ascii="Tahoma" w:hAnsi="Tahoma" w:cs="Tahoma" w:hint="eastAsia"/>
                  <w:lang w:eastAsia="zh-CN"/>
                </w:rPr>
                <w:t>Zach</w:t>
              </w:r>
            </w:ins>
          </w:p>
        </w:tc>
        <w:tc>
          <w:tcPr>
            <w:tcW w:w="1463" w:type="dxa"/>
            <w:tcBorders>
              <w:top w:val="single" w:sz="6" w:space="0" w:color="auto"/>
              <w:left w:val="single" w:sz="6" w:space="0" w:color="auto"/>
              <w:bottom w:val="single" w:sz="6" w:space="0" w:color="auto"/>
            </w:tcBorders>
          </w:tcPr>
          <w:p w:rsidR="00B76FBF" w:rsidRDefault="00B76FBF" w:rsidP="00BB53E6">
            <w:pPr>
              <w:pStyle w:val="Table"/>
              <w:rPr>
                <w:ins w:id="1193" w:author="Kuei Yuan Chen" w:date="2015-11-13T17:07:00Z"/>
                <w:rFonts w:ascii="Tahoma" w:hAnsi="Tahoma" w:cs="Tahoma"/>
                <w:lang w:eastAsia="zh-CN"/>
              </w:rPr>
            </w:pPr>
            <w:ins w:id="1194" w:author="Kuei Yuan Chen" w:date="2015-11-13T17:07: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10-07</w:t>
              </w:r>
            </w:ins>
          </w:p>
          <w:p w:rsidR="00B76FBF" w:rsidRPr="00956461" w:rsidRDefault="00B76FBF" w:rsidP="00BB53E6">
            <w:pPr>
              <w:pStyle w:val="Table"/>
              <w:rPr>
                <w:ins w:id="1195" w:author="Kuei Yuan Chen" w:date="2015-11-13T17:07:00Z"/>
                <w:rFonts w:ascii="Tahoma" w:hAnsi="Tahoma" w:cs="Tahoma"/>
                <w:lang w:eastAsia="zh-CN"/>
              </w:rPr>
            </w:pPr>
          </w:p>
        </w:tc>
      </w:tr>
    </w:tbl>
    <w:p w:rsidR="00B76FBF" w:rsidRPr="00956461" w:rsidRDefault="00B76FBF" w:rsidP="00B76FBF">
      <w:pPr>
        <w:pStyle w:val="Numberedlist21"/>
        <w:numPr>
          <w:ilvl w:val="0"/>
          <w:numId w:val="0"/>
        </w:numPr>
        <w:ind w:left="360" w:hanging="360"/>
        <w:rPr>
          <w:ins w:id="1196" w:author="Kuei Yuan Chen" w:date="2015-11-13T17:07:00Z"/>
        </w:rPr>
      </w:pPr>
      <w:proofErr w:type="gramStart"/>
      <w:ins w:id="1197" w:author="Kuei Yuan Chen" w:date="2015-11-13T17:07:00Z">
        <w:r>
          <w:rPr>
            <w:rFonts w:hint="eastAsia"/>
            <w:lang w:eastAsia="zh-CN"/>
          </w:rPr>
          <w:t>4.</w:t>
        </w:r>
        <w:r w:rsidRPr="00956461">
          <w:t>Meeting</w:t>
        </w:r>
        <w:proofErr w:type="gramEnd"/>
        <w:r w:rsidRPr="00956461">
          <w:t xml:space="preserve"> Status Update and Results</w:t>
        </w:r>
      </w:ins>
    </w:p>
    <w:p w:rsidR="00B76FBF" w:rsidRPr="00956461" w:rsidRDefault="00B76FBF" w:rsidP="00B76FBF">
      <w:pPr>
        <w:pStyle w:val="TableTitle"/>
        <w:rPr>
          <w:ins w:id="1198" w:author="Kuei Yuan Chen" w:date="2015-11-13T17:07:00Z"/>
          <w:rFonts w:ascii="Tahoma" w:hAnsi="Tahoma" w:cs="Tahoma"/>
        </w:rPr>
      </w:pPr>
      <w:ins w:id="1199" w:author="Kuei Yuan Chen" w:date="2015-11-13T17:07: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B76FBF" w:rsidRPr="00956461" w:rsidTr="00BB53E6">
        <w:trPr>
          <w:tblHeader/>
          <w:ins w:id="1200" w:author="Kuei Yuan Chen" w:date="2015-11-13T17:07:00Z"/>
        </w:trPr>
        <w:tc>
          <w:tcPr>
            <w:tcW w:w="0" w:type="auto"/>
            <w:tcBorders>
              <w:top w:val="single" w:sz="12" w:space="0" w:color="auto"/>
              <w:left w:val="single" w:sz="12" w:space="0" w:color="auto"/>
              <w:bottom w:val="double" w:sz="4" w:space="0" w:color="auto"/>
              <w:right w:val="single" w:sz="6" w:space="0" w:color="auto"/>
            </w:tcBorders>
          </w:tcPr>
          <w:p w:rsidR="00B76FBF" w:rsidRPr="00956461" w:rsidRDefault="00B76FBF" w:rsidP="00BB53E6">
            <w:pPr>
              <w:pStyle w:val="TableHeading"/>
              <w:rPr>
                <w:ins w:id="1201" w:author="Kuei Yuan Chen" w:date="2015-11-13T17:07:00Z"/>
                <w:rFonts w:ascii="Tahoma" w:hAnsi="Tahoma" w:cs="Tahoma"/>
              </w:rPr>
            </w:pPr>
            <w:ins w:id="1202" w:author="Kuei Yuan Chen" w:date="2015-11-13T17:07: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1203" w:author="Kuei Yuan Chen" w:date="2015-11-13T17:07:00Z"/>
                <w:rFonts w:ascii="Tahoma" w:hAnsi="Tahoma" w:cs="Tahoma"/>
              </w:rPr>
            </w:pPr>
            <w:ins w:id="1204" w:author="Kuei Yuan Chen" w:date="2015-11-13T17:07: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1205" w:author="Kuei Yuan Chen" w:date="2015-11-13T17:07:00Z"/>
                <w:rFonts w:ascii="Tahoma" w:hAnsi="Tahoma" w:cs="Tahoma"/>
              </w:rPr>
            </w:pPr>
            <w:ins w:id="1206" w:author="Kuei Yuan Chen" w:date="2015-11-13T17:07: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B76FBF" w:rsidRPr="00956461" w:rsidRDefault="00B76FBF" w:rsidP="00BB53E6">
            <w:pPr>
              <w:pStyle w:val="TableHeading"/>
              <w:rPr>
                <w:ins w:id="1207" w:author="Kuei Yuan Chen" w:date="2015-11-13T17:07:00Z"/>
                <w:rFonts w:ascii="Tahoma" w:hAnsi="Tahoma" w:cs="Tahoma"/>
                <w:lang w:eastAsia="zh-CN"/>
              </w:rPr>
            </w:pPr>
            <w:ins w:id="1208" w:author="Kuei Yuan Chen" w:date="2015-11-13T17:07:00Z">
              <w:r>
                <w:rPr>
                  <w:rFonts w:ascii="Tahoma" w:hAnsi="Tahoma" w:cs="Tahoma" w:hint="eastAsia"/>
                  <w:lang w:eastAsia="zh-CN"/>
                </w:rPr>
                <w:t>Status &amp; Process</w:t>
              </w:r>
            </w:ins>
          </w:p>
        </w:tc>
      </w:tr>
      <w:tr w:rsidR="00B76FBF" w:rsidRPr="00956461" w:rsidTr="00BB53E6">
        <w:trPr>
          <w:ins w:id="1209" w:author="Kuei Yuan Chen" w:date="2015-11-13T17:07:00Z"/>
        </w:trPr>
        <w:tc>
          <w:tcPr>
            <w:tcW w:w="0" w:type="auto"/>
            <w:tcBorders>
              <w:top w:val="single" w:sz="6" w:space="0" w:color="auto"/>
              <w:left w:val="single" w:sz="12" w:space="0" w:color="auto"/>
              <w:bottom w:val="single" w:sz="6" w:space="0" w:color="auto"/>
              <w:right w:val="single" w:sz="6" w:space="0" w:color="auto"/>
            </w:tcBorders>
          </w:tcPr>
          <w:p w:rsidR="00B76FBF" w:rsidRPr="00956461" w:rsidRDefault="00B76FBF" w:rsidP="00BB53E6">
            <w:pPr>
              <w:pStyle w:val="Table"/>
              <w:rPr>
                <w:ins w:id="1210" w:author="Kuei Yuan Chen" w:date="2015-11-13T17:07:00Z"/>
                <w:rFonts w:ascii="Tahoma" w:hAnsi="Tahoma" w:cs="Tahoma"/>
                <w:lang w:eastAsia="zh-CN"/>
              </w:rPr>
            </w:pPr>
            <w:ins w:id="1211" w:author="Kuei Yuan Chen" w:date="2015-11-13T17:07: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212" w:author="Kuei Yuan Chen" w:date="2015-11-13T17:07:00Z"/>
                <w:rFonts w:ascii="Tahoma" w:hAnsi="Tahoma" w:cs="Tahoma"/>
                <w:lang w:eastAsia="zh-CN"/>
              </w:rPr>
            </w:pPr>
            <w:ins w:id="1213" w:author="Kuei Yuan Chen" w:date="2015-11-13T17:07:00Z">
              <w:r>
                <w:rPr>
                  <w:rFonts w:ascii="Tahoma" w:hAnsi="Tahoma" w:cs="Tahoma" w:hint="eastAsia"/>
                  <w:lang w:eastAsia="zh-CN"/>
                </w:rPr>
                <w:t xml:space="preserve">Milestone 2 update </w:t>
              </w:r>
            </w:ins>
          </w:p>
          <w:p w:rsidR="00B76FBF" w:rsidRPr="00653D19" w:rsidRDefault="00B76FBF" w:rsidP="00BB53E6">
            <w:pPr>
              <w:pStyle w:val="Table"/>
              <w:rPr>
                <w:ins w:id="1214" w:author="Kuei Yuan Chen" w:date="2015-11-13T17:07:00Z"/>
                <w:rFonts w:ascii="Tahoma" w:hAnsi="Tahoma" w:cs="Tahoma"/>
                <w:lang w:eastAsia="zh-CN"/>
              </w:rPr>
            </w:pPr>
            <w:ins w:id="1215" w:author="Kuei Yuan Chen" w:date="2015-11-13T17:07:00Z">
              <w:r>
                <w:rPr>
                  <w:rFonts w:ascii="Tahoma" w:hAnsi="Tahoma" w:cs="Tahoma"/>
                  <w:lang w:eastAsia="zh-CN"/>
                </w:rPr>
                <w:t>A</w:t>
              </w:r>
              <w:r>
                <w:rPr>
                  <w:rFonts w:ascii="Tahoma" w:hAnsi="Tahoma" w:cs="Tahoma" w:hint="eastAsia"/>
                  <w:lang w:eastAsia="zh-CN"/>
                </w:rPr>
                <w:t xml:space="preserve">, add 12 user stories </w:t>
              </w:r>
            </w:ins>
          </w:p>
        </w:tc>
        <w:tc>
          <w:tcPr>
            <w:tcW w:w="2409" w:type="dxa"/>
            <w:tcBorders>
              <w:top w:val="single" w:sz="6" w:space="0" w:color="auto"/>
              <w:left w:val="single" w:sz="6" w:space="0" w:color="auto"/>
              <w:bottom w:val="single" w:sz="6" w:space="0" w:color="auto"/>
              <w:right w:val="single" w:sz="6" w:space="0" w:color="auto"/>
            </w:tcBorders>
          </w:tcPr>
          <w:p w:rsidR="00B76FBF" w:rsidRPr="005E16F3" w:rsidRDefault="00B76FBF" w:rsidP="00BB53E6">
            <w:pPr>
              <w:pStyle w:val="Table"/>
              <w:rPr>
                <w:ins w:id="1216" w:author="Kuei Yuan Chen" w:date="2015-11-13T17:07:00Z"/>
                <w:rFonts w:ascii="Tahoma" w:hAnsi="Tahoma" w:cs="Tahoma"/>
                <w:lang w:eastAsia="zh-CN"/>
              </w:rPr>
            </w:pPr>
            <w:ins w:id="1217" w:author="Kuei Yuan Chen" w:date="2015-11-13T17:07:00Z">
              <w:r>
                <w:rPr>
                  <w:rFonts w:ascii="Tahoma" w:hAnsi="Tahoma" w:cs="Tahoma" w:hint="eastAsia"/>
                  <w:lang w:eastAsia="zh-CN"/>
                </w:rPr>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1218" w:author="Kuei Yuan Chen" w:date="2015-11-13T17:07:00Z"/>
                <w:rFonts w:ascii="Tahoma" w:hAnsi="Tahoma" w:cs="Tahoma"/>
                <w:lang w:eastAsia="zh-CN"/>
              </w:rPr>
            </w:pPr>
            <w:ins w:id="1219" w:author="Kuei Yuan Chen" w:date="2015-11-13T17:07:00Z">
              <w:r>
                <w:rPr>
                  <w:rFonts w:ascii="Tahoma" w:hAnsi="Tahoma" w:cs="Tahoma"/>
                  <w:lang w:eastAsia="zh-CN"/>
                </w:rPr>
                <w:t>F</w:t>
              </w:r>
              <w:r>
                <w:rPr>
                  <w:rFonts w:ascii="Tahoma" w:hAnsi="Tahoma" w:cs="Tahoma" w:hint="eastAsia"/>
                  <w:lang w:eastAsia="zh-CN"/>
                </w:rPr>
                <w:t xml:space="preserve">inished </w:t>
              </w:r>
            </w:ins>
          </w:p>
        </w:tc>
      </w:tr>
      <w:tr w:rsidR="00B76FBF" w:rsidRPr="00956461" w:rsidTr="00BB53E6">
        <w:trPr>
          <w:ins w:id="1220" w:author="Kuei Yuan Chen" w:date="2015-11-13T17:07: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1221" w:author="Kuei Yuan Chen" w:date="2015-11-13T17:07:00Z"/>
                <w:rFonts w:ascii="Tahoma" w:hAnsi="Tahoma" w:cs="Tahoma"/>
                <w:lang w:eastAsia="zh-CN"/>
              </w:rPr>
            </w:pPr>
            <w:ins w:id="1222" w:author="Kuei Yuan Chen" w:date="2015-11-13T17:07:00Z">
              <w:r>
                <w:rPr>
                  <w:rFonts w:ascii="Tahoma" w:hAnsi="Tahoma" w:cs="Tahoma" w:hint="eastAsia"/>
                  <w:lang w:eastAsia="zh-CN"/>
                </w:rPr>
                <w:t>2</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223" w:author="Kuei Yuan Chen" w:date="2015-11-13T17:07:00Z"/>
                <w:rFonts w:ascii="Tahoma" w:hAnsi="Tahoma" w:cs="Tahoma"/>
                <w:lang w:eastAsia="zh-CN"/>
              </w:rPr>
            </w:pPr>
            <w:ins w:id="1224" w:author="Kuei Yuan Chen" w:date="2015-11-13T17:07:00Z">
              <w:r>
                <w:rPr>
                  <w:rFonts w:ascii="Tahoma" w:hAnsi="Tahoma" w:cs="Tahoma" w:hint="eastAsia"/>
                  <w:lang w:eastAsia="zh-CN"/>
                </w:rPr>
                <w:t>Part A, B, C discussion</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225" w:author="Kuei Yuan Chen" w:date="2015-11-13T17:07:00Z"/>
                <w:rFonts w:ascii="Tahoma" w:hAnsi="Tahoma" w:cs="Tahoma"/>
                <w:lang w:eastAsia="zh-CN"/>
              </w:rPr>
            </w:pPr>
            <w:ins w:id="1226" w:author="Kuei Yuan Chen" w:date="2015-11-13T17:07:00Z">
              <w:r>
                <w:rPr>
                  <w:rFonts w:ascii="Tahoma" w:hAnsi="Tahoma" w:cs="Tahoma" w:hint="eastAsia"/>
                  <w:lang w:eastAsia="zh-CN"/>
                </w:rPr>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1227" w:author="Kuei Yuan Chen" w:date="2015-11-13T17:07:00Z"/>
                <w:rFonts w:ascii="Tahoma" w:hAnsi="Tahoma" w:cs="Tahoma"/>
                <w:lang w:eastAsia="zh-CN"/>
              </w:rPr>
            </w:pPr>
            <w:ins w:id="1228" w:author="Kuei Yuan Chen" w:date="2015-11-13T17:07:00Z">
              <w:r>
                <w:rPr>
                  <w:rFonts w:ascii="Tahoma" w:hAnsi="Tahoma" w:cs="Tahoma"/>
                  <w:lang w:eastAsia="zh-CN"/>
                </w:rPr>
                <w:t>I</w:t>
              </w:r>
              <w:r>
                <w:rPr>
                  <w:rFonts w:ascii="Tahoma" w:hAnsi="Tahoma" w:cs="Tahoma" w:hint="eastAsia"/>
                  <w:lang w:eastAsia="zh-CN"/>
                </w:rPr>
                <w:t xml:space="preserve">n process </w:t>
              </w:r>
            </w:ins>
          </w:p>
        </w:tc>
      </w:tr>
    </w:tbl>
    <w:p w:rsidR="00B76FBF" w:rsidRDefault="00B76FBF" w:rsidP="00B76FBF">
      <w:pPr>
        <w:rPr>
          <w:ins w:id="1229" w:author="Kuei Yuan Chen" w:date="2015-11-13T17:07:00Z"/>
          <w:rFonts w:ascii="Tahoma" w:hAnsi="Tahoma" w:cs="Tahoma"/>
          <w:lang w:eastAsia="zh-CN"/>
        </w:rPr>
      </w:pPr>
    </w:p>
    <w:p w:rsidR="00B76FBF" w:rsidRDefault="00B76FBF" w:rsidP="00B76FBF">
      <w:pPr>
        <w:rPr>
          <w:ins w:id="1230" w:author="Kuei Yuan Chen" w:date="2015-11-13T17:07:00Z"/>
          <w:rFonts w:ascii="Tahoma" w:hAnsi="Tahoma" w:cs="Tahoma"/>
          <w:lang w:eastAsia="zh-CN"/>
        </w:rPr>
      </w:pPr>
      <w:ins w:id="1231" w:author="Kuei Yuan Chen" w:date="2015-11-13T17:07:00Z">
        <w:r>
          <w:rPr>
            <w:rFonts w:ascii="Tahoma" w:hAnsi="Tahoma" w:cs="Tahoma"/>
            <w:noProof/>
            <w:rPrChange w:id="1232" w:author="Unknown">
              <w:rPr>
                <w:noProof/>
              </w:rPr>
            </w:rPrChange>
          </w:rPr>
          <mc:AlternateContent>
            <mc:Choice Requires="wps">
              <w:drawing>
                <wp:anchor distT="0" distB="0" distL="114300" distR="114300" simplePos="0" relativeHeight="251664384" behindDoc="0" locked="0" layoutInCell="1" allowOverlap="1">
                  <wp:simplePos x="0" y="0"/>
                  <wp:positionH relativeFrom="column">
                    <wp:posOffset>-25400</wp:posOffset>
                  </wp:positionH>
                  <wp:positionV relativeFrom="paragraph">
                    <wp:posOffset>56515</wp:posOffset>
                  </wp:positionV>
                  <wp:extent cx="6305550" cy="485775"/>
                  <wp:effectExtent l="19050" t="21590" r="38100" b="4508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8577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2CD6B" id="Rectangle 20" o:spid="_x0000_s1026" style="position:absolute;margin-left:-2pt;margin-top:4.45pt;width:496.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" fillcolor="#4f81bd" strokecolor="#f2f2f2" strokeweight="3pt">
                  <v:shadow on="t" color="#243f60" opacity=".5" offset="1pt"/>
                </v:rect>
              </w:pict>
            </mc:Fallback>
          </mc:AlternateContent>
        </w:r>
      </w:ins>
    </w:p>
    <w:p w:rsidR="00B76FBF" w:rsidRDefault="00B76FBF" w:rsidP="00B76FBF">
      <w:pPr>
        <w:rPr>
          <w:ins w:id="1233" w:author="Kuei Yuan Chen" w:date="2015-11-13T17:07:00Z"/>
          <w:rFonts w:ascii="Tahoma" w:hAnsi="Tahoma" w:cs="Tahoma"/>
          <w:lang w:eastAsia="zh-CN"/>
        </w:rPr>
      </w:pPr>
    </w:p>
    <w:p w:rsidR="00B76FBF" w:rsidRDefault="00B76FBF" w:rsidP="00B76FBF">
      <w:pPr>
        <w:rPr>
          <w:ins w:id="1234" w:author="Kuei Yuan Chen" w:date="2015-11-13T17:07:00Z"/>
          <w:rFonts w:ascii="Tahoma" w:hAnsi="Tahoma" w:cs="Tahoma"/>
          <w:lang w:eastAsia="zh-CN"/>
        </w:rPr>
      </w:pPr>
    </w:p>
    <w:p w:rsidR="00B76FBF" w:rsidRDefault="00B76FBF" w:rsidP="00B76FBF">
      <w:pPr>
        <w:rPr>
          <w:ins w:id="1235" w:author="Kuei Yuan Chen" w:date="2015-11-13T17:07:00Z"/>
          <w:rFonts w:ascii="Tahoma" w:hAnsi="Tahoma" w:cs="Tahoma"/>
          <w:lang w:eastAsia="zh-CN"/>
        </w:rPr>
      </w:pPr>
    </w:p>
    <w:p w:rsidR="00B76FBF" w:rsidRDefault="00B76FBF" w:rsidP="00B76FBF">
      <w:pPr>
        <w:rPr>
          <w:ins w:id="1236" w:author="Kuei Yuan Chen" w:date="2015-11-13T17:07:00Z"/>
          <w:rFonts w:ascii="Tahoma" w:hAnsi="Tahoma" w:cs="Tahoma"/>
          <w:lang w:eastAsia="zh-CN"/>
        </w:rPr>
      </w:pPr>
    </w:p>
    <w:p w:rsidR="00B76FBF" w:rsidRDefault="00B76FBF" w:rsidP="00B76FBF">
      <w:pPr>
        <w:pStyle w:val="HPTableTitle"/>
        <w:rPr>
          <w:ins w:id="1237" w:author="Kuei Yuan Chen" w:date="2015-11-13T17:07:00Z"/>
          <w:rFonts w:ascii="Tahoma" w:hAnsi="Tahoma" w:cs="Tahoma"/>
        </w:rPr>
      </w:pPr>
      <w:ins w:id="1238" w:author="Kuei Yuan Chen" w:date="2015-11-13T17:07:00Z">
        <w:r>
          <w:rPr>
            <w:rFonts w:ascii="Tahoma" w:hAnsi="Tahoma" w:cs="Tahoma"/>
          </w:rPr>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B76FBF" w:rsidRPr="006D5472" w:rsidTr="00BB53E6">
        <w:trPr>
          <w:ins w:id="1239" w:author="Kuei Yuan Chen" w:date="2015-11-13T17:07:00Z"/>
        </w:trPr>
        <w:tc>
          <w:tcPr>
            <w:tcW w:w="2340" w:type="dxa"/>
          </w:tcPr>
          <w:p w:rsidR="00B76FBF" w:rsidRPr="006D5472" w:rsidRDefault="00B76FBF" w:rsidP="00BB53E6">
            <w:pPr>
              <w:pStyle w:val="TableSmHeadingRight"/>
              <w:ind w:right="320" w:firstLineChars="100" w:firstLine="161"/>
              <w:jc w:val="left"/>
              <w:rPr>
                <w:ins w:id="1240" w:author="Kuei Yuan Chen" w:date="2015-11-13T17:07:00Z"/>
                <w:rFonts w:ascii="Tahoma" w:hAnsi="Tahoma" w:cs="Tahoma"/>
              </w:rPr>
            </w:pPr>
            <w:ins w:id="1241" w:author="Kuei Yuan Chen" w:date="2015-11-13T17:07:00Z">
              <w:r w:rsidRPr="006D5472">
                <w:rPr>
                  <w:rFonts w:ascii="Tahoma" w:hAnsi="Tahoma" w:cs="Tahoma"/>
                </w:rPr>
                <w:t>Project Name:</w:t>
              </w:r>
            </w:ins>
          </w:p>
        </w:tc>
        <w:tc>
          <w:tcPr>
            <w:tcW w:w="7470" w:type="dxa"/>
            <w:gridSpan w:val="3"/>
          </w:tcPr>
          <w:p w:rsidR="00B76FBF" w:rsidRPr="003C4E3D" w:rsidRDefault="00B76FBF" w:rsidP="00BB53E6">
            <w:pPr>
              <w:pStyle w:val="TableMedium"/>
              <w:rPr>
                <w:ins w:id="1242" w:author="Kuei Yuan Chen" w:date="2015-11-13T17:07:00Z"/>
                <w:rFonts w:ascii="Tahoma" w:hAnsi="Tahoma" w:cs="Tahoma"/>
                <w:b/>
              </w:rPr>
            </w:pPr>
            <w:ins w:id="1243" w:author="Kuei Yuan Chen" w:date="2015-11-13T17:07:00Z">
              <w:r>
                <w:rPr>
                  <w:rFonts w:ascii="Tahoma" w:hAnsi="Tahoma" w:cs="Tahoma" w:hint="eastAsia"/>
                  <w:b/>
                  <w:lang w:eastAsia="zh-CN"/>
                </w:rPr>
                <w:t>ACIT1630 DB Project</w:t>
              </w:r>
            </w:ins>
          </w:p>
        </w:tc>
      </w:tr>
      <w:tr w:rsidR="00B76FBF" w:rsidRPr="001B1C88" w:rsidTr="00BB53E6">
        <w:trPr>
          <w:gridAfter w:val="2"/>
          <w:wAfter w:w="3690" w:type="dxa"/>
          <w:trHeight w:val="236"/>
          <w:ins w:id="1244" w:author="Kuei Yuan Chen" w:date="2015-11-13T17:07:00Z"/>
        </w:trPr>
        <w:tc>
          <w:tcPr>
            <w:tcW w:w="2340" w:type="dxa"/>
          </w:tcPr>
          <w:p w:rsidR="00B76FBF" w:rsidRPr="001B1C88" w:rsidRDefault="00B76FBF" w:rsidP="00BB53E6">
            <w:pPr>
              <w:pStyle w:val="TableSmHeadingRight"/>
              <w:ind w:right="320"/>
              <w:jc w:val="center"/>
              <w:rPr>
                <w:ins w:id="1245" w:author="Kuei Yuan Chen" w:date="2015-11-13T17:07:00Z"/>
                <w:rFonts w:ascii="Tahoma" w:hAnsi="Tahoma" w:cs="Tahoma"/>
              </w:rPr>
            </w:pPr>
            <w:ins w:id="1246" w:author="Kuei Yuan Chen" w:date="2015-11-13T17:07:00Z">
              <w:r w:rsidRPr="001B1C88">
                <w:rPr>
                  <w:rFonts w:ascii="Tahoma" w:hAnsi="Tahoma" w:cs="Tahoma"/>
                </w:rPr>
                <w:t>Project Manager:</w:t>
              </w:r>
            </w:ins>
          </w:p>
        </w:tc>
        <w:tc>
          <w:tcPr>
            <w:tcW w:w="3780" w:type="dxa"/>
          </w:tcPr>
          <w:p w:rsidR="00B76FBF" w:rsidRPr="001B1C88" w:rsidRDefault="00B76FBF" w:rsidP="00BB53E6">
            <w:pPr>
              <w:pStyle w:val="TableMedium"/>
              <w:rPr>
                <w:ins w:id="1247" w:author="Kuei Yuan Chen" w:date="2015-11-13T17:07:00Z"/>
                <w:rFonts w:ascii="Tahoma" w:hAnsi="Tahoma" w:cs="Tahoma"/>
                <w:lang w:eastAsia="zh-CN"/>
              </w:rPr>
            </w:pPr>
            <w:ins w:id="1248" w:author="Kuei Yuan Chen" w:date="2015-11-13T17:07:00Z">
              <w:r>
                <w:rPr>
                  <w:rFonts w:ascii="Tahoma" w:hAnsi="Tahoma" w:cs="Tahoma" w:hint="eastAsia"/>
                  <w:lang w:eastAsia="zh-CN"/>
                </w:rPr>
                <w:t>York Liu</w:t>
              </w:r>
            </w:ins>
          </w:p>
        </w:tc>
      </w:tr>
      <w:tr w:rsidR="00B76FBF" w:rsidRPr="00CE4F95" w:rsidTr="00BB53E6">
        <w:trPr>
          <w:trHeight w:val="236"/>
          <w:ins w:id="1249" w:author="Kuei Yuan Chen" w:date="2015-11-13T17:07:00Z"/>
        </w:trPr>
        <w:tc>
          <w:tcPr>
            <w:tcW w:w="2340" w:type="dxa"/>
          </w:tcPr>
          <w:p w:rsidR="00B76FBF" w:rsidRPr="00CE4F95" w:rsidRDefault="00B76FBF" w:rsidP="00BB53E6">
            <w:pPr>
              <w:pStyle w:val="TableSmHeadingRight"/>
              <w:ind w:right="320" w:firstLineChars="100" w:firstLine="161"/>
              <w:jc w:val="left"/>
              <w:rPr>
                <w:ins w:id="1250" w:author="Kuei Yuan Chen" w:date="2015-11-13T17:07:00Z"/>
                <w:rFonts w:ascii="Tahoma" w:hAnsi="Tahoma" w:cs="Tahoma"/>
              </w:rPr>
            </w:pPr>
            <w:ins w:id="1251" w:author="Kuei Yuan Chen" w:date="2015-11-13T17:07:00Z">
              <w:r w:rsidRPr="00CE4F95">
                <w:rPr>
                  <w:rFonts w:ascii="Tahoma" w:hAnsi="Tahoma" w:cs="Tahoma"/>
                </w:rPr>
                <w:t xml:space="preserve">Prepared By:  </w:t>
              </w:r>
            </w:ins>
          </w:p>
        </w:tc>
        <w:tc>
          <w:tcPr>
            <w:tcW w:w="3780" w:type="dxa"/>
          </w:tcPr>
          <w:p w:rsidR="00B76FBF" w:rsidRPr="00CE4F95" w:rsidRDefault="00B76FBF" w:rsidP="00BB53E6">
            <w:pPr>
              <w:pStyle w:val="TableMedium"/>
              <w:rPr>
                <w:ins w:id="1252" w:author="Kuei Yuan Chen" w:date="2015-11-13T17:07:00Z"/>
                <w:rFonts w:ascii="Tahoma" w:hAnsi="Tahoma" w:cs="Tahoma"/>
                <w:lang w:eastAsia="zh-CN"/>
              </w:rPr>
            </w:pPr>
            <w:ins w:id="1253" w:author="Kuei Yuan Chen" w:date="2015-11-13T17:07:00Z">
              <w:r>
                <w:rPr>
                  <w:rFonts w:ascii="Tahoma" w:hAnsi="Tahoma" w:cs="Tahoma" w:hint="eastAsia"/>
                  <w:lang w:eastAsia="zh-CN"/>
                </w:rPr>
                <w:t>York Liu</w:t>
              </w:r>
            </w:ins>
          </w:p>
        </w:tc>
        <w:tc>
          <w:tcPr>
            <w:tcW w:w="2160" w:type="dxa"/>
          </w:tcPr>
          <w:p w:rsidR="00B76FBF" w:rsidRPr="00CE4F95" w:rsidRDefault="00B76FBF" w:rsidP="00BB53E6">
            <w:pPr>
              <w:pStyle w:val="TableSmHeadingRight"/>
              <w:rPr>
                <w:ins w:id="1254" w:author="Kuei Yuan Chen" w:date="2015-11-13T17:07:00Z"/>
                <w:rFonts w:ascii="Tahoma" w:hAnsi="Tahoma" w:cs="Tahoma"/>
              </w:rPr>
            </w:pPr>
          </w:p>
        </w:tc>
        <w:tc>
          <w:tcPr>
            <w:tcW w:w="1530" w:type="dxa"/>
          </w:tcPr>
          <w:p w:rsidR="00B76FBF" w:rsidRPr="00CE4F95" w:rsidRDefault="00B76FBF" w:rsidP="00BB53E6">
            <w:pPr>
              <w:pStyle w:val="TableMedium"/>
              <w:rPr>
                <w:ins w:id="1255" w:author="Kuei Yuan Chen" w:date="2015-11-13T17:07:00Z"/>
                <w:rFonts w:ascii="Tahoma" w:hAnsi="Tahoma" w:cs="Tahoma"/>
                <w:lang w:eastAsia="zh-CN"/>
              </w:rPr>
            </w:pPr>
          </w:p>
        </w:tc>
      </w:tr>
    </w:tbl>
    <w:p w:rsidR="00B76FBF" w:rsidRPr="00CE4F95" w:rsidRDefault="00B76FBF" w:rsidP="00B76FBF">
      <w:pPr>
        <w:pStyle w:val="Numberedlist21"/>
        <w:numPr>
          <w:ilvl w:val="0"/>
          <w:numId w:val="0"/>
        </w:numPr>
        <w:rPr>
          <w:ins w:id="1256" w:author="Kuei Yuan Chen" w:date="2015-11-13T17:07:00Z"/>
          <w:rFonts w:ascii="Tahoma" w:hAnsi="Tahoma" w:cs="Tahoma"/>
        </w:rPr>
      </w:pPr>
      <w:proofErr w:type="gramStart"/>
      <w:ins w:id="1257" w:author="Kuei Yuan Chen" w:date="2015-11-13T17:07:00Z">
        <w:r>
          <w:rPr>
            <w:rFonts w:ascii="Tahoma" w:hAnsi="Tahoma" w:cs="Tahoma" w:hint="eastAsia"/>
            <w:lang w:eastAsia="zh-CN"/>
          </w:rPr>
          <w:t>1.</w:t>
        </w:r>
        <w:r w:rsidRPr="00CE4F95">
          <w:rPr>
            <w:rFonts w:ascii="Tahoma" w:hAnsi="Tahoma" w:cs="Tahoma"/>
          </w:rPr>
          <w:t>Meeting</w:t>
        </w:r>
        <w:proofErr w:type="gramEnd"/>
        <w:r w:rsidRPr="00CE4F95">
          <w:rPr>
            <w:rFonts w:ascii="Tahoma" w:hAnsi="Tahoma" w:cs="Tahoma"/>
          </w:rPr>
          <w:t xml:space="preserve">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B76FBF" w:rsidRPr="00CE4F95" w:rsidTr="00BB53E6">
        <w:trPr>
          <w:cantSplit/>
          <w:ins w:id="1258" w:author="Kuei Yuan Chen" w:date="2015-11-13T17:07:00Z"/>
        </w:trPr>
        <w:tc>
          <w:tcPr>
            <w:tcW w:w="1620" w:type="dxa"/>
          </w:tcPr>
          <w:p w:rsidR="00B76FBF" w:rsidRPr="00CE4F95" w:rsidRDefault="00B76FBF" w:rsidP="00BB53E6">
            <w:pPr>
              <w:pStyle w:val="TableSmHeadingRight"/>
              <w:rPr>
                <w:ins w:id="1259" w:author="Kuei Yuan Chen" w:date="2015-11-13T17:07:00Z"/>
                <w:rFonts w:ascii="Tahoma" w:hAnsi="Tahoma" w:cs="Tahoma"/>
              </w:rPr>
            </w:pPr>
            <w:ins w:id="1260" w:author="Kuei Yuan Chen" w:date="2015-11-13T17:07:00Z">
              <w:r w:rsidRPr="00CE4F95">
                <w:rPr>
                  <w:rFonts w:ascii="Tahoma" w:hAnsi="Tahoma" w:cs="Tahoma"/>
                </w:rPr>
                <w:t>Type:</w:t>
              </w:r>
            </w:ins>
          </w:p>
        </w:tc>
        <w:tc>
          <w:tcPr>
            <w:tcW w:w="8190" w:type="dxa"/>
            <w:gridSpan w:val="6"/>
          </w:tcPr>
          <w:p w:rsidR="00B76FBF" w:rsidRPr="00CE4F95" w:rsidRDefault="00B76FBF" w:rsidP="00BB53E6">
            <w:pPr>
              <w:pStyle w:val="Table"/>
              <w:rPr>
                <w:ins w:id="1261" w:author="Kuei Yuan Chen" w:date="2015-11-13T17:07:00Z"/>
                <w:rFonts w:ascii="Tahoma" w:hAnsi="Tahoma" w:cs="Tahoma"/>
                <w:lang w:eastAsia="zh-CN"/>
              </w:rPr>
            </w:pPr>
            <w:ins w:id="1262" w:author="Kuei Yuan Chen" w:date="2015-11-13T17:07:00Z">
              <w:r>
                <w:rPr>
                  <w:rFonts w:ascii="Tahoma" w:hAnsi="Tahoma" w:cs="Tahoma" w:hint="eastAsia"/>
                  <w:b/>
                  <w:color w:val="00B050"/>
                  <w:lang w:eastAsia="zh-CN"/>
                </w:rPr>
                <w:t>Milestone2</w:t>
              </w:r>
              <w:r w:rsidRPr="00CB219E">
                <w:rPr>
                  <w:rFonts w:ascii="Tahoma" w:hAnsi="Tahoma" w:cs="Tahoma" w:hint="eastAsia"/>
                  <w:b/>
                  <w:color w:val="00B050"/>
                  <w:lang w:eastAsia="zh-CN"/>
                </w:rPr>
                <w:t>- phase 3</w:t>
              </w:r>
            </w:ins>
          </w:p>
        </w:tc>
      </w:tr>
      <w:tr w:rsidR="00B76FBF" w:rsidRPr="00CE4F95" w:rsidTr="00BB53E6">
        <w:trPr>
          <w:cantSplit/>
          <w:ins w:id="1263" w:author="Kuei Yuan Chen" w:date="2015-11-13T17:07:00Z"/>
        </w:trPr>
        <w:tc>
          <w:tcPr>
            <w:tcW w:w="1620" w:type="dxa"/>
          </w:tcPr>
          <w:p w:rsidR="00B76FBF" w:rsidRPr="00CE4F95" w:rsidRDefault="00B76FBF" w:rsidP="00BB53E6">
            <w:pPr>
              <w:pStyle w:val="TableSmHeadingRight"/>
              <w:rPr>
                <w:ins w:id="1264" w:author="Kuei Yuan Chen" w:date="2015-11-13T17:07:00Z"/>
                <w:rFonts w:ascii="Tahoma" w:hAnsi="Tahoma" w:cs="Tahoma"/>
              </w:rPr>
            </w:pPr>
            <w:ins w:id="1265" w:author="Kuei Yuan Chen" w:date="2015-11-13T17:07:00Z">
              <w:r w:rsidRPr="00CE4F95">
                <w:rPr>
                  <w:rFonts w:ascii="Tahoma" w:hAnsi="Tahoma" w:cs="Tahoma"/>
                </w:rPr>
                <w:t>Purpose:</w:t>
              </w:r>
            </w:ins>
          </w:p>
        </w:tc>
        <w:tc>
          <w:tcPr>
            <w:tcW w:w="8190" w:type="dxa"/>
            <w:gridSpan w:val="6"/>
          </w:tcPr>
          <w:p w:rsidR="00B76FBF" w:rsidRPr="00CE4F95" w:rsidRDefault="00B76FBF" w:rsidP="00BB53E6">
            <w:pPr>
              <w:pStyle w:val="Table"/>
              <w:rPr>
                <w:ins w:id="1266" w:author="Kuei Yuan Chen" w:date="2015-11-13T17:07:00Z"/>
                <w:rFonts w:ascii="Tahoma" w:hAnsi="Tahoma" w:cs="Tahoma"/>
              </w:rPr>
            </w:pPr>
            <w:ins w:id="1267" w:author="Kuei Yuan Chen" w:date="2015-11-13T17:07:00Z">
              <w:r w:rsidRPr="00CE4F95">
                <w:rPr>
                  <w:rFonts w:ascii="Tahoma" w:hAnsi="Tahoma" w:cs="Tahoma"/>
                </w:rPr>
                <w:t>Ongoing information sharing and project status update</w:t>
              </w:r>
            </w:ins>
          </w:p>
        </w:tc>
      </w:tr>
      <w:tr w:rsidR="00B76FBF" w:rsidRPr="00CE4F95" w:rsidTr="00BB53E6">
        <w:trPr>
          <w:ins w:id="1268" w:author="Kuei Yuan Chen" w:date="2015-11-13T17:07:00Z"/>
        </w:trPr>
        <w:tc>
          <w:tcPr>
            <w:tcW w:w="1620" w:type="dxa"/>
          </w:tcPr>
          <w:p w:rsidR="00B76FBF" w:rsidRPr="00CE4F95" w:rsidRDefault="00B76FBF" w:rsidP="00BB53E6">
            <w:pPr>
              <w:pStyle w:val="TableSmHeadingRight"/>
              <w:rPr>
                <w:ins w:id="1269" w:author="Kuei Yuan Chen" w:date="2015-11-13T17:07:00Z"/>
                <w:rFonts w:ascii="Tahoma" w:hAnsi="Tahoma" w:cs="Tahoma"/>
              </w:rPr>
            </w:pPr>
            <w:ins w:id="1270" w:author="Kuei Yuan Chen" w:date="2015-11-13T17:07:00Z">
              <w:r w:rsidRPr="00CE4F95">
                <w:rPr>
                  <w:rFonts w:ascii="Tahoma" w:hAnsi="Tahoma" w:cs="Tahoma"/>
                </w:rPr>
                <w:t>Meeting Date:</w:t>
              </w:r>
            </w:ins>
          </w:p>
        </w:tc>
        <w:tc>
          <w:tcPr>
            <w:tcW w:w="2250" w:type="dxa"/>
          </w:tcPr>
          <w:p w:rsidR="00B76FBF" w:rsidRPr="00CE4F95" w:rsidRDefault="00B76FBF" w:rsidP="00BB53E6">
            <w:pPr>
              <w:pStyle w:val="Table"/>
              <w:rPr>
                <w:ins w:id="1271" w:author="Kuei Yuan Chen" w:date="2015-11-13T17:07:00Z"/>
                <w:rFonts w:ascii="Tahoma" w:hAnsi="Tahoma" w:cs="Tahoma"/>
                <w:lang w:eastAsia="zh-CN"/>
              </w:rPr>
            </w:pPr>
            <w:ins w:id="1272" w:author="Kuei Yuan Chen" w:date="2015-11-13T17:07: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10-08</w:t>
              </w:r>
            </w:ins>
          </w:p>
        </w:tc>
        <w:tc>
          <w:tcPr>
            <w:tcW w:w="1080" w:type="dxa"/>
          </w:tcPr>
          <w:p w:rsidR="00B76FBF" w:rsidRPr="00CE4F95" w:rsidRDefault="00B76FBF" w:rsidP="00BB53E6">
            <w:pPr>
              <w:pStyle w:val="TableSmHeadingRight"/>
              <w:rPr>
                <w:ins w:id="1273" w:author="Kuei Yuan Chen" w:date="2015-11-13T17:07:00Z"/>
                <w:rFonts w:ascii="Tahoma" w:hAnsi="Tahoma" w:cs="Tahoma"/>
              </w:rPr>
            </w:pPr>
            <w:ins w:id="1274" w:author="Kuei Yuan Chen" w:date="2015-11-13T17:07:00Z">
              <w:r w:rsidRPr="00CE4F95">
                <w:rPr>
                  <w:rFonts w:ascii="Tahoma" w:hAnsi="Tahoma" w:cs="Tahoma"/>
                </w:rPr>
                <w:t>Start Time:</w:t>
              </w:r>
            </w:ins>
          </w:p>
        </w:tc>
        <w:tc>
          <w:tcPr>
            <w:tcW w:w="1890" w:type="dxa"/>
            <w:gridSpan w:val="2"/>
          </w:tcPr>
          <w:p w:rsidR="00B76FBF" w:rsidRPr="00CE4F95" w:rsidRDefault="00B76FBF" w:rsidP="00BB53E6">
            <w:pPr>
              <w:pStyle w:val="Table"/>
              <w:rPr>
                <w:ins w:id="1275" w:author="Kuei Yuan Chen" w:date="2015-11-13T17:07:00Z"/>
                <w:rFonts w:ascii="Tahoma" w:hAnsi="Tahoma" w:cs="Tahoma"/>
              </w:rPr>
            </w:pPr>
            <w:ins w:id="1276" w:author="Kuei Yuan Chen" w:date="2015-11-13T17:07:00Z">
              <w:r>
                <w:rPr>
                  <w:rFonts w:ascii="Tahoma" w:hAnsi="Tahoma" w:cs="Tahoma" w:hint="eastAsia"/>
                  <w:lang w:eastAsia="zh-CN"/>
                </w:rPr>
                <w:t>5</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B76FBF" w:rsidRPr="00CE4F95" w:rsidRDefault="00B76FBF" w:rsidP="00BB53E6">
            <w:pPr>
              <w:pStyle w:val="TableSmHeadingRight"/>
              <w:rPr>
                <w:ins w:id="1277" w:author="Kuei Yuan Chen" w:date="2015-11-13T17:07:00Z"/>
                <w:rFonts w:ascii="Tahoma" w:hAnsi="Tahoma" w:cs="Tahoma"/>
              </w:rPr>
            </w:pPr>
            <w:ins w:id="1278" w:author="Kuei Yuan Chen" w:date="2015-11-13T17:07:00Z">
              <w:r w:rsidRPr="00CE4F95">
                <w:rPr>
                  <w:rFonts w:ascii="Tahoma" w:hAnsi="Tahoma" w:cs="Tahoma"/>
                </w:rPr>
                <w:t>End Time:</w:t>
              </w:r>
            </w:ins>
          </w:p>
        </w:tc>
        <w:tc>
          <w:tcPr>
            <w:tcW w:w="1980" w:type="dxa"/>
          </w:tcPr>
          <w:p w:rsidR="00B76FBF" w:rsidRPr="00CE4F95" w:rsidRDefault="00B76FBF" w:rsidP="00BB53E6">
            <w:pPr>
              <w:pStyle w:val="Table"/>
              <w:rPr>
                <w:ins w:id="1279" w:author="Kuei Yuan Chen" w:date="2015-11-13T17:07:00Z"/>
                <w:rFonts w:ascii="Tahoma" w:hAnsi="Tahoma" w:cs="Tahoma"/>
                <w:lang w:eastAsia="zh-CN"/>
              </w:rPr>
            </w:pPr>
            <w:ins w:id="1280" w:author="Kuei Yuan Chen" w:date="2015-11-13T17:07:00Z">
              <w:r>
                <w:rPr>
                  <w:rFonts w:ascii="Tahoma" w:hAnsi="Tahoma" w:cs="Tahoma" w:hint="eastAsia"/>
                  <w:lang w:eastAsia="zh-CN"/>
                </w:rPr>
                <w:t>6</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B76FBF" w:rsidRPr="00CE4F95" w:rsidTr="00BB53E6">
        <w:trPr>
          <w:cantSplit/>
          <w:ins w:id="1281" w:author="Kuei Yuan Chen" w:date="2015-11-13T17:07:00Z"/>
        </w:trPr>
        <w:tc>
          <w:tcPr>
            <w:tcW w:w="1620" w:type="dxa"/>
          </w:tcPr>
          <w:p w:rsidR="00B76FBF" w:rsidRPr="00CE4F95" w:rsidRDefault="00B76FBF" w:rsidP="00BB53E6">
            <w:pPr>
              <w:pStyle w:val="TableSmHeadingRight"/>
              <w:rPr>
                <w:ins w:id="1282" w:author="Kuei Yuan Chen" w:date="2015-11-13T17:07:00Z"/>
                <w:rFonts w:ascii="Tahoma" w:hAnsi="Tahoma" w:cs="Tahoma"/>
              </w:rPr>
            </w:pPr>
            <w:ins w:id="1283" w:author="Kuei Yuan Chen" w:date="2015-11-13T17:07:00Z">
              <w:r w:rsidRPr="00CE4F95">
                <w:rPr>
                  <w:rFonts w:ascii="Tahoma" w:hAnsi="Tahoma" w:cs="Tahoma"/>
                </w:rPr>
                <w:t>Meeting Host:</w:t>
              </w:r>
            </w:ins>
          </w:p>
        </w:tc>
        <w:tc>
          <w:tcPr>
            <w:tcW w:w="3330" w:type="dxa"/>
            <w:gridSpan w:val="2"/>
          </w:tcPr>
          <w:p w:rsidR="00B76FBF" w:rsidRPr="00CE4F95" w:rsidRDefault="00B76FBF" w:rsidP="00BB53E6">
            <w:pPr>
              <w:pStyle w:val="Table"/>
              <w:rPr>
                <w:ins w:id="1284" w:author="Kuei Yuan Chen" w:date="2015-11-13T17:07:00Z"/>
                <w:rFonts w:ascii="Tahoma" w:hAnsi="Tahoma" w:cs="Tahoma"/>
                <w:lang w:eastAsia="zh-CN"/>
              </w:rPr>
            </w:pPr>
            <w:ins w:id="1285" w:author="Kuei Yuan Chen" w:date="2015-11-13T17:07:00Z">
              <w:r>
                <w:rPr>
                  <w:rFonts w:ascii="Tahoma" w:hAnsi="Tahoma" w:cs="Tahoma" w:hint="eastAsia"/>
                  <w:lang w:eastAsia="zh-CN"/>
                </w:rPr>
                <w:t>Zach</w:t>
              </w:r>
            </w:ins>
          </w:p>
        </w:tc>
        <w:tc>
          <w:tcPr>
            <w:tcW w:w="1260" w:type="dxa"/>
          </w:tcPr>
          <w:p w:rsidR="00B76FBF" w:rsidRPr="00CE4F95" w:rsidRDefault="00B76FBF" w:rsidP="00BB53E6">
            <w:pPr>
              <w:pStyle w:val="TableSmHeadingRight"/>
              <w:rPr>
                <w:ins w:id="1286" w:author="Kuei Yuan Chen" w:date="2015-11-13T17:07:00Z"/>
                <w:rFonts w:ascii="Tahoma" w:hAnsi="Tahoma" w:cs="Tahoma"/>
              </w:rPr>
            </w:pPr>
            <w:ins w:id="1287" w:author="Kuei Yuan Chen" w:date="2015-11-13T17:07:00Z">
              <w:r w:rsidRPr="00CE4F95">
                <w:rPr>
                  <w:rFonts w:ascii="Tahoma" w:hAnsi="Tahoma" w:cs="Tahoma"/>
                </w:rPr>
                <w:t>Location:</w:t>
              </w:r>
            </w:ins>
          </w:p>
        </w:tc>
        <w:tc>
          <w:tcPr>
            <w:tcW w:w="3600" w:type="dxa"/>
            <w:gridSpan w:val="3"/>
          </w:tcPr>
          <w:p w:rsidR="00B76FBF" w:rsidRPr="00CE4F95" w:rsidRDefault="00B76FBF" w:rsidP="00BB53E6">
            <w:pPr>
              <w:pStyle w:val="Table"/>
              <w:rPr>
                <w:ins w:id="1288" w:author="Kuei Yuan Chen" w:date="2015-11-13T17:07:00Z"/>
                <w:rFonts w:ascii="Tahoma" w:hAnsi="Tahoma" w:cs="Tahoma"/>
                <w:lang w:eastAsia="zh-CN"/>
              </w:rPr>
            </w:pPr>
            <w:ins w:id="1289" w:author="Kuei Yuan Chen" w:date="2015-11-13T17:07:00Z">
              <w:r>
                <w:rPr>
                  <w:rFonts w:ascii="Tahoma" w:hAnsi="Tahoma" w:cs="Tahoma" w:hint="eastAsia"/>
                  <w:lang w:eastAsia="zh-CN"/>
                </w:rPr>
                <w:t>Meeting Room-2515-SW01</w:t>
              </w:r>
            </w:ins>
          </w:p>
        </w:tc>
      </w:tr>
      <w:tr w:rsidR="00B76FBF" w:rsidRPr="00CE4F95" w:rsidTr="00BB53E6">
        <w:trPr>
          <w:cantSplit/>
          <w:ins w:id="1290" w:author="Kuei Yuan Chen" w:date="2015-11-13T17:07:00Z"/>
        </w:trPr>
        <w:tc>
          <w:tcPr>
            <w:tcW w:w="1620" w:type="dxa"/>
          </w:tcPr>
          <w:p w:rsidR="00B76FBF" w:rsidRPr="00CE4F95" w:rsidRDefault="00B76FBF" w:rsidP="00BB53E6">
            <w:pPr>
              <w:pStyle w:val="TableSmHeadingRight"/>
              <w:rPr>
                <w:ins w:id="1291" w:author="Kuei Yuan Chen" w:date="2015-11-13T17:07:00Z"/>
                <w:rFonts w:ascii="Tahoma" w:hAnsi="Tahoma" w:cs="Tahoma"/>
              </w:rPr>
            </w:pPr>
            <w:ins w:id="1292" w:author="Kuei Yuan Chen" w:date="2015-11-13T17:07:00Z">
              <w:r w:rsidRPr="00CE4F95">
                <w:rPr>
                  <w:rFonts w:ascii="Tahoma" w:hAnsi="Tahoma" w:cs="Tahoma"/>
                </w:rPr>
                <w:t>Minute Taker:</w:t>
              </w:r>
            </w:ins>
          </w:p>
        </w:tc>
        <w:tc>
          <w:tcPr>
            <w:tcW w:w="3330" w:type="dxa"/>
            <w:gridSpan w:val="2"/>
          </w:tcPr>
          <w:p w:rsidR="00B76FBF" w:rsidRPr="00CE4F95" w:rsidRDefault="00B76FBF" w:rsidP="00BB53E6">
            <w:pPr>
              <w:pStyle w:val="Table"/>
              <w:rPr>
                <w:ins w:id="1293" w:author="Kuei Yuan Chen" w:date="2015-11-13T17:07:00Z"/>
                <w:rFonts w:ascii="Tahoma" w:hAnsi="Tahoma" w:cs="Tahoma"/>
                <w:lang w:eastAsia="zh-CN"/>
              </w:rPr>
            </w:pPr>
            <w:ins w:id="1294" w:author="Kuei Yuan Chen" w:date="2015-11-13T17:07:00Z">
              <w:r>
                <w:rPr>
                  <w:rFonts w:ascii="Tahoma" w:hAnsi="Tahoma" w:cs="Tahoma" w:hint="eastAsia"/>
                  <w:lang w:eastAsia="zh-CN"/>
                </w:rPr>
                <w:t>York</w:t>
              </w:r>
            </w:ins>
          </w:p>
        </w:tc>
        <w:tc>
          <w:tcPr>
            <w:tcW w:w="1260" w:type="dxa"/>
          </w:tcPr>
          <w:p w:rsidR="00B76FBF" w:rsidRPr="00CE4F95" w:rsidRDefault="00B76FBF" w:rsidP="00BB53E6">
            <w:pPr>
              <w:pStyle w:val="TableSmHeadingRight"/>
              <w:rPr>
                <w:ins w:id="1295" w:author="Kuei Yuan Chen" w:date="2015-11-13T17:07:00Z"/>
                <w:rFonts w:ascii="Tahoma" w:hAnsi="Tahoma" w:cs="Tahoma"/>
              </w:rPr>
            </w:pPr>
          </w:p>
        </w:tc>
        <w:tc>
          <w:tcPr>
            <w:tcW w:w="3600" w:type="dxa"/>
            <w:gridSpan w:val="3"/>
          </w:tcPr>
          <w:p w:rsidR="00B76FBF" w:rsidRPr="00CE4F95" w:rsidRDefault="00B76FBF" w:rsidP="00BB53E6">
            <w:pPr>
              <w:pStyle w:val="Table"/>
              <w:rPr>
                <w:ins w:id="1296" w:author="Kuei Yuan Chen" w:date="2015-11-13T17:07:00Z"/>
                <w:rFonts w:ascii="Tahoma" w:hAnsi="Tahoma" w:cs="Tahoma"/>
              </w:rPr>
            </w:pPr>
          </w:p>
        </w:tc>
      </w:tr>
    </w:tbl>
    <w:p w:rsidR="00B76FBF" w:rsidRPr="001B1C88" w:rsidRDefault="00B76FBF" w:rsidP="00B76FBF">
      <w:pPr>
        <w:pStyle w:val="Numberedlist21"/>
        <w:numPr>
          <w:ilvl w:val="0"/>
          <w:numId w:val="0"/>
        </w:numPr>
        <w:ind w:left="360" w:hanging="360"/>
        <w:rPr>
          <w:ins w:id="1297" w:author="Kuei Yuan Chen" w:date="2015-11-13T17:07:00Z"/>
          <w:rFonts w:ascii="Tahoma" w:hAnsi="Tahoma" w:cs="Tahoma"/>
        </w:rPr>
      </w:pPr>
      <w:proofErr w:type="gramStart"/>
      <w:ins w:id="1298" w:author="Kuei Yuan Chen" w:date="2015-11-13T17:07:00Z">
        <w:r>
          <w:rPr>
            <w:rFonts w:ascii="Tahoma" w:hAnsi="Tahoma" w:cs="Tahoma" w:hint="eastAsia"/>
            <w:lang w:eastAsia="zh-CN"/>
          </w:rPr>
          <w:t>2.</w:t>
        </w:r>
        <w:r w:rsidRPr="001B1C88">
          <w:rPr>
            <w:rFonts w:ascii="Tahoma" w:hAnsi="Tahoma" w:cs="Tahoma"/>
          </w:rPr>
          <w:t>Meeting</w:t>
        </w:r>
        <w:proofErr w:type="gramEnd"/>
        <w:r w:rsidRPr="001B1C88">
          <w:rPr>
            <w:rFonts w:ascii="Tahoma" w:hAnsi="Tahoma" w:cs="Tahoma"/>
          </w:rPr>
          <w:t xml:space="preserve"> Attendees</w:t>
        </w:r>
      </w:ins>
    </w:p>
    <w:tbl>
      <w:tblPr>
        <w:tblW w:w="4872" w:type="pct"/>
        <w:tblInd w:w="10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83"/>
        <w:gridCol w:w="942"/>
        <w:gridCol w:w="1924"/>
        <w:gridCol w:w="3975"/>
        <w:gridCol w:w="1267"/>
      </w:tblGrid>
      <w:tr w:rsidR="00B76FBF" w:rsidRPr="001B1C88" w:rsidTr="00BB53E6">
        <w:trPr>
          <w:tblHeader/>
          <w:ins w:id="1299" w:author="Kuei Yuan Chen" w:date="2015-11-13T17:07:00Z"/>
        </w:trPr>
        <w:tc>
          <w:tcPr>
            <w:tcW w:w="541" w:type="pct"/>
            <w:tcBorders>
              <w:top w:val="single" w:sz="12" w:space="0" w:color="auto"/>
              <w:bottom w:val="double" w:sz="4" w:space="0" w:color="auto"/>
              <w:right w:val="nil"/>
            </w:tcBorders>
          </w:tcPr>
          <w:p w:rsidR="00B76FBF" w:rsidRPr="001B1C88" w:rsidRDefault="00B76FBF" w:rsidP="00BB53E6">
            <w:pPr>
              <w:pStyle w:val="TableHeadingCenter"/>
              <w:rPr>
                <w:ins w:id="1300" w:author="Kuei Yuan Chen" w:date="2015-11-13T17:07:00Z"/>
                <w:rFonts w:ascii="Tahoma" w:hAnsi="Tahoma" w:cs="Tahoma"/>
              </w:rPr>
            </w:pPr>
            <w:ins w:id="1301" w:author="Kuei Yuan Chen" w:date="2015-11-13T17:07:00Z">
              <w:r w:rsidRPr="001B1C88">
                <w:rPr>
                  <w:rFonts w:ascii="Tahoma" w:hAnsi="Tahoma" w:cs="Tahoma"/>
                </w:rPr>
                <w:t>Name</w:t>
              </w:r>
            </w:ins>
          </w:p>
        </w:tc>
        <w:tc>
          <w:tcPr>
            <w:tcW w:w="517"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1302" w:author="Kuei Yuan Chen" w:date="2015-11-13T17:07:00Z"/>
                <w:rFonts w:ascii="Tahoma" w:hAnsi="Tahoma" w:cs="Tahoma"/>
              </w:rPr>
            </w:pPr>
          </w:p>
        </w:tc>
        <w:tc>
          <w:tcPr>
            <w:tcW w:w="1058"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1303" w:author="Kuei Yuan Chen" w:date="2015-11-13T17:07:00Z"/>
                <w:rFonts w:ascii="Tahoma" w:hAnsi="Tahoma" w:cs="Tahoma"/>
              </w:rPr>
            </w:pPr>
            <w:ins w:id="1304" w:author="Kuei Yuan Chen" w:date="2015-11-13T17:07:00Z">
              <w:r w:rsidRPr="001B1C88">
                <w:rPr>
                  <w:rFonts w:ascii="Tahoma" w:hAnsi="Tahoma" w:cs="Tahoma"/>
                </w:rPr>
                <w:t>Attendance status</w:t>
              </w:r>
            </w:ins>
          </w:p>
        </w:tc>
        <w:tc>
          <w:tcPr>
            <w:tcW w:w="2186" w:type="pct"/>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1305" w:author="Kuei Yuan Chen" w:date="2015-11-13T17:07:00Z"/>
                <w:rFonts w:ascii="Tahoma" w:hAnsi="Tahoma" w:cs="Tahoma"/>
              </w:rPr>
            </w:pPr>
            <w:ins w:id="1306" w:author="Kuei Yuan Chen" w:date="2015-11-13T17:07:00Z">
              <w:r w:rsidRPr="001B1C88">
                <w:rPr>
                  <w:rFonts w:ascii="Tahoma" w:hAnsi="Tahoma" w:cs="Tahoma"/>
                </w:rPr>
                <w:t>Position</w:t>
              </w:r>
            </w:ins>
          </w:p>
        </w:tc>
        <w:tc>
          <w:tcPr>
            <w:tcW w:w="697" w:type="pct"/>
            <w:tcBorders>
              <w:top w:val="single" w:sz="12" w:space="0" w:color="auto"/>
              <w:left w:val="nil"/>
              <w:bottom w:val="double" w:sz="4" w:space="0" w:color="auto"/>
            </w:tcBorders>
          </w:tcPr>
          <w:p w:rsidR="00B76FBF" w:rsidRPr="001B1C88" w:rsidRDefault="00B76FBF" w:rsidP="00BB53E6">
            <w:pPr>
              <w:pStyle w:val="TableHeadingCenter"/>
              <w:rPr>
                <w:ins w:id="1307" w:author="Kuei Yuan Chen" w:date="2015-11-13T17:07:00Z"/>
                <w:rFonts w:ascii="Tahoma" w:hAnsi="Tahoma" w:cs="Tahoma"/>
                <w:lang w:eastAsia="zh-CN"/>
              </w:rPr>
            </w:pPr>
            <w:ins w:id="1308" w:author="Kuei Yuan Chen" w:date="2015-11-13T17:07:00Z">
              <w:r>
                <w:rPr>
                  <w:rFonts w:ascii="Tahoma" w:hAnsi="Tahoma" w:cs="Tahoma" w:hint="eastAsia"/>
                  <w:lang w:eastAsia="zh-CN"/>
                </w:rPr>
                <w:t>Progress</w:t>
              </w:r>
            </w:ins>
          </w:p>
        </w:tc>
      </w:tr>
      <w:tr w:rsidR="00B76FBF" w:rsidRPr="001B1C88" w:rsidTr="00BB53E6">
        <w:trPr>
          <w:ins w:id="1309" w:author="Kuei Yuan Chen" w:date="2015-11-13T17:07:00Z"/>
        </w:trPr>
        <w:tc>
          <w:tcPr>
            <w:tcW w:w="1059" w:type="pct"/>
            <w:gridSpan w:val="2"/>
            <w:tcBorders>
              <w:top w:val="nil"/>
              <w:bottom w:val="nil"/>
              <w:right w:val="single" w:sz="6" w:space="0" w:color="auto"/>
            </w:tcBorders>
          </w:tcPr>
          <w:p w:rsidR="00B76FBF" w:rsidRPr="001B1C88" w:rsidRDefault="00B76FBF" w:rsidP="00BB53E6">
            <w:pPr>
              <w:pStyle w:val="Table"/>
              <w:rPr>
                <w:ins w:id="1310" w:author="Kuei Yuan Chen" w:date="2015-11-13T17:07:00Z"/>
                <w:rFonts w:ascii="Tahoma" w:hAnsi="Tahoma" w:cs="Tahoma"/>
                <w:lang w:eastAsia="zh-CN"/>
              </w:rPr>
            </w:pPr>
            <w:ins w:id="1311" w:author="Kuei Yuan Chen" w:date="2015-11-13T17:07:00Z">
              <w:r>
                <w:rPr>
                  <w:rFonts w:ascii="Tahoma" w:hAnsi="Tahoma" w:cs="Tahoma" w:hint="eastAsia"/>
                  <w:lang w:eastAsia="zh-CN"/>
                </w:rPr>
                <w:t>Andrew</w:t>
              </w:r>
            </w:ins>
          </w:p>
        </w:tc>
        <w:tc>
          <w:tcPr>
            <w:tcW w:w="1058" w:type="pct"/>
            <w:tcBorders>
              <w:top w:val="nil"/>
              <w:bottom w:val="nil"/>
              <w:right w:val="single" w:sz="6" w:space="0" w:color="auto"/>
            </w:tcBorders>
          </w:tcPr>
          <w:p w:rsidR="00B76FBF" w:rsidRPr="001B1C88" w:rsidRDefault="00B76FBF" w:rsidP="00BB53E6">
            <w:pPr>
              <w:pStyle w:val="Table"/>
              <w:rPr>
                <w:ins w:id="1312" w:author="Kuei Yuan Chen" w:date="2015-11-13T17:07:00Z"/>
                <w:rFonts w:ascii="Tahoma" w:hAnsi="Tahoma" w:cs="Tahoma"/>
                <w:lang w:eastAsia="zh-CN"/>
              </w:rPr>
            </w:pPr>
            <w:ins w:id="1313" w:author="Kuei Yuan Chen" w:date="2015-11-13T17:07:00Z">
              <w:r>
                <w:rPr>
                  <w:rFonts w:ascii="Tahoma" w:hAnsi="Tahoma" w:cs="Tahoma"/>
                  <w:lang w:eastAsia="zh-CN"/>
                </w:rPr>
                <w:t>Y</w:t>
              </w:r>
              <w:r>
                <w:rPr>
                  <w:rFonts w:ascii="Tahoma" w:hAnsi="Tahoma" w:cs="Tahoma" w:hint="eastAsia"/>
                  <w:lang w:eastAsia="zh-CN"/>
                </w:rPr>
                <w:t xml:space="preserve">es </w:t>
              </w:r>
            </w:ins>
          </w:p>
        </w:tc>
        <w:tc>
          <w:tcPr>
            <w:tcW w:w="2186" w:type="pct"/>
            <w:tcBorders>
              <w:top w:val="nil"/>
              <w:left w:val="single" w:sz="6" w:space="0" w:color="auto"/>
              <w:bottom w:val="nil"/>
              <w:right w:val="single" w:sz="6" w:space="0" w:color="auto"/>
            </w:tcBorders>
          </w:tcPr>
          <w:p w:rsidR="00B76FBF" w:rsidRPr="001B1C88" w:rsidRDefault="00B76FBF" w:rsidP="00BB53E6">
            <w:pPr>
              <w:pStyle w:val="Table"/>
              <w:rPr>
                <w:ins w:id="1314" w:author="Kuei Yuan Chen" w:date="2015-11-13T17:07:00Z"/>
                <w:rFonts w:ascii="Tahoma" w:hAnsi="Tahoma" w:cs="Tahoma"/>
                <w:lang w:eastAsia="zh-CN"/>
              </w:rPr>
            </w:pPr>
            <w:ins w:id="1315" w:author="Kuei Yuan Chen" w:date="2015-11-13T17:07:00Z">
              <w:r>
                <w:rPr>
                  <w:rFonts w:ascii="Tahoma" w:hAnsi="Tahoma" w:cs="Tahoma" w:hint="eastAsia"/>
                  <w:lang w:eastAsia="zh-CN"/>
                </w:rPr>
                <w:t xml:space="preserve">Team Leader </w:t>
              </w:r>
            </w:ins>
          </w:p>
        </w:tc>
        <w:tc>
          <w:tcPr>
            <w:tcW w:w="697" w:type="pct"/>
            <w:tcBorders>
              <w:top w:val="nil"/>
              <w:left w:val="nil"/>
              <w:bottom w:val="nil"/>
            </w:tcBorders>
          </w:tcPr>
          <w:p w:rsidR="00B76FBF" w:rsidRPr="001B1C88" w:rsidRDefault="00B76FBF" w:rsidP="00BB53E6">
            <w:pPr>
              <w:pStyle w:val="Table"/>
              <w:jc w:val="center"/>
              <w:rPr>
                <w:ins w:id="1316" w:author="Kuei Yuan Chen" w:date="2015-11-13T17:07:00Z"/>
                <w:rFonts w:ascii="Tahoma" w:hAnsi="Tahoma" w:cs="Tahoma"/>
                <w:lang w:eastAsia="zh-CN"/>
              </w:rPr>
            </w:pPr>
            <w:ins w:id="1317" w:author="Kuei Yuan Chen" w:date="2015-11-13T17:07:00Z">
              <w:r>
                <w:rPr>
                  <w:rFonts w:ascii="Tahoma" w:hAnsi="Tahoma" w:cs="Tahoma" w:hint="eastAsia"/>
                  <w:lang w:eastAsia="zh-CN"/>
                </w:rPr>
                <w:t>80%</w:t>
              </w:r>
            </w:ins>
          </w:p>
        </w:tc>
      </w:tr>
      <w:tr w:rsidR="00B76FBF" w:rsidRPr="001B1C88" w:rsidTr="00BB53E6">
        <w:trPr>
          <w:ins w:id="1318" w:author="Kuei Yuan Chen" w:date="2015-11-13T17:07:00Z"/>
        </w:trPr>
        <w:tc>
          <w:tcPr>
            <w:tcW w:w="541" w:type="pct"/>
            <w:tcBorders>
              <w:top w:val="single" w:sz="6" w:space="0" w:color="auto"/>
              <w:bottom w:val="single" w:sz="6" w:space="0" w:color="auto"/>
              <w:right w:val="nil"/>
            </w:tcBorders>
          </w:tcPr>
          <w:p w:rsidR="00B76FBF" w:rsidRPr="001B1C88" w:rsidRDefault="00B76FBF" w:rsidP="00BB53E6">
            <w:pPr>
              <w:pStyle w:val="Table"/>
              <w:rPr>
                <w:ins w:id="1319" w:author="Kuei Yuan Chen" w:date="2015-11-13T17:07:00Z"/>
                <w:rFonts w:ascii="Tahoma" w:hAnsi="Tahoma" w:cs="Tahoma"/>
                <w:lang w:eastAsia="zh-CN"/>
              </w:rPr>
            </w:pPr>
            <w:ins w:id="1320" w:author="Kuei Yuan Chen" w:date="2015-11-13T17:07:00Z">
              <w:r>
                <w:rPr>
                  <w:rFonts w:ascii="Tahoma" w:hAnsi="Tahoma" w:cs="Tahoma" w:hint="eastAsia"/>
                  <w:lang w:eastAsia="zh-CN"/>
                </w:rPr>
                <w:t>Zach Yu</w:t>
              </w:r>
            </w:ins>
          </w:p>
        </w:tc>
        <w:tc>
          <w:tcPr>
            <w:tcW w:w="517" w:type="pct"/>
            <w:tcBorders>
              <w:top w:val="single" w:sz="6" w:space="0" w:color="auto"/>
              <w:bottom w:val="single" w:sz="6" w:space="0" w:color="auto"/>
              <w:right w:val="single" w:sz="6" w:space="0" w:color="auto"/>
            </w:tcBorders>
          </w:tcPr>
          <w:p w:rsidR="00B76FBF" w:rsidRPr="001B1C88" w:rsidRDefault="00B76FBF" w:rsidP="00BB53E6">
            <w:pPr>
              <w:pStyle w:val="Table"/>
              <w:rPr>
                <w:ins w:id="1321" w:author="Kuei Yuan Chen" w:date="2015-11-13T17:07:00Z"/>
                <w:rFonts w:ascii="Tahoma" w:hAnsi="Tahoma" w:cs="Tahoma"/>
              </w:rPr>
            </w:pPr>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1322" w:author="Kuei Yuan Chen" w:date="2015-11-13T17:07:00Z"/>
                <w:rFonts w:ascii="Tahoma" w:hAnsi="Tahoma" w:cs="Tahoma"/>
                <w:lang w:eastAsia="zh-CN"/>
              </w:rPr>
            </w:pPr>
            <w:ins w:id="1323" w:author="Kuei Yuan Chen" w:date="2015-11-13T17:07:00Z">
              <w:r>
                <w:rPr>
                  <w:rFonts w:ascii="Tahoma" w:hAnsi="Tahoma" w:cs="Tahoma"/>
                  <w:lang w:eastAsia="zh-CN"/>
                </w:rPr>
                <w:t>Y</w:t>
              </w:r>
              <w:r>
                <w:rPr>
                  <w:rFonts w:ascii="Tahoma" w:hAnsi="Tahoma" w:cs="Tahoma" w:hint="eastAsia"/>
                  <w:lang w:eastAsia="zh-CN"/>
                </w:rPr>
                <w:t xml:space="preserve">es </w:t>
              </w:r>
            </w:ins>
          </w:p>
        </w:tc>
        <w:tc>
          <w:tcPr>
            <w:tcW w:w="2186"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1324" w:author="Kuei Yuan Chen" w:date="2015-11-13T17:07:00Z"/>
                <w:rFonts w:ascii="Tahoma" w:hAnsi="Tahoma" w:cs="Tahoma"/>
                <w:lang w:eastAsia="zh-CN"/>
              </w:rPr>
            </w:pPr>
            <w:ins w:id="1325" w:author="Kuei Yuan Chen" w:date="2015-11-13T17:07:00Z">
              <w:r>
                <w:rPr>
                  <w:rFonts w:ascii="Tahoma" w:hAnsi="Tahoma" w:cs="Tahoma" w:hint="eastAsia"/>
                  <w:lang w:eastAsia="zh-CN"/>
                </w:rPr>
                <w:t xml:space="preserve">Coordinator </w:t>
              </w:r>
            </w:ins>
          </w:p>
        </w:tc>
        <w:tc>
          <w:tcPr>
            <w:tcW w:w="697" w:type="pct"/>
            <w:tcBorders>
              <w:top w:val="single" w:sz="6" w:space="0" w:color="auto"/>
              <w:left w:val="nil"/>
              <w:bottom w:val="single" w:sz="6" w:space="0" w:color="auto"/>
            </w:tcBorders>
          </w:tcPr>
          <w:p w:rsidR="00B76FBF" w:rsidRPr="001B1C88" w:rsidRDefault="00B76FBF" w:rsidP="00BB53E6">
            <w:pPr>
              <w:pStyle w:val="Table"/>
              <w:jc w:val="center"/>
              <w:rPr>
                <w:ins w:id="1326" w:author="Kuei Yuan Chen" w:date="2015-11-13T17:07:00Z"/>
                <w:rFonts w:ascii="Tahoma" w:hAnsi="Tahoma" w:cs="Tahoma"/>
                <w:lang w:eastAsia="zh-CN"/>
              </w:rPr>
            </w:pPr>
            <w:ins w:id="1327" w:author="Kuei Yuan Chen" w:date="2015-11-13T17:07:00Z">
              <w:r>
                <w:rPr>
                  <w:rFonts w:ascii="Tahoma" w:hAnsi="Tahoma" w:cs="Tahoma" w:hint="eastAsia"/>
                  <w:lang w:eastAsia="zh-CN"/>
                </w:rPr>
                <w:t>80%</w:t>
              </w:r>
            </w:ins>
          </w:p>
        </w:tc>
      </w:tr>
      <w:tr w:rsidR="00B76FBF" w:rsidRPr="001B1C88" w:rsidTr="00BB53E6">
        <w:trPr>
          <w:trHeight w:val="174"/>
          <w:ins w:id="1328" w:author="Kuei Yuan Chen" w:date="2015-11-13T17:07:00Z"/>
        </w:trPr>
        <w:tc>
          <w:tcPr>
            <w:tcW w:w="1059" w:type="pct"/>
            <w:gridSpan w:val="2"/>
            <w:tcBorders>
              <w:top w:val="single" w:sz="6" w:space="0" w:color="auto"/>
              <w:bottom w:val="single" w:sz="6" w:space="0" w:color="auto"/>
              <w:right w:val="single" w:sz="6" w:space="0" w:color="auto"/>
            </w:tcBorders>
          </w:tcPr>
          <w:p w:rsidR="00B76FBF" w:rsidRPr="001B1C88" w:rsidRDefault="00B76FBF" w:rsidP="00BB53E6">
            <w:pPr>
              <w:pStyle w:val="Table"/>
              <w:rPr>
                <w:ins w:id="1329" w:author="Kuei Yuan Chen" w:date="2015-11-13T17:07:00Z"/>
                <w:rFonts w:ascii="Tahoma" w:hAnsi="Tahoma" w:cs="Tahoma"/>
                <w:lang w:eastAsia="zh-CN"/>
              </w:rPr>
            </w:pPr>
            <w:ins w:id="1330" w:author="Kuei Yuan Chen" w:date="2015-11-13T17:07:00Z">
              <w:r>
                <w:rPr>
                  <w:rFonts w:ascii="Tahoma" w:hAnsi="Tahoma" w:cs="Tahoma" w:hint="eastAsia"/>
                  <w:lang w:eastAsia="zh-CN"/>
                </w:rPr>
                <w:t>Peter</w:t>
              </w:r>
            </w:ins>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1331" w:author="Kuei Yuan Chen" w:date="2015-11-13T17:07:00Z"/>
                <w:rFonts w:ascii="Tahoma" w:hAnsi="Tahoma" w:cs="Tahoma"/>
                <w:lang w:eastAsia="zh-CN"/>
              </w:rPr>
            </w:pPr>
            <w:ins w:id="1332" w:author="Kuei Yuan Chen" w:date="2015-11-13T17:07:00Z">
              <w:r>
                <w:rPr>
                  <w:rFonts w:ascii="Tahoma" w:hAnsi="Tahoma" w:cs="Tahoma"/>
                  <w:lang w:eastAsia="zh-CN"/>
                </w:rPr>
                <w:t>Y</w:t>
              </w:r>
              <w:r>
                <w:rPr>
                  <w:rFonts w:ascii="Tahoma" w:hAnsi="Tahoma" w:cs="Tahoma" w:hint="eastAsia"/>
                  <w:lang w:eastAsia="zh-CN"/>
                </w:rPr>
                <w:t xml:space="preserve">es </w:t>
              </w:r>
            </w:ins>
          </w:p>
        </w:tc>
        <w:tc>
          <w:tcPr>
            <w:tcW w:w="2186"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1333" w:author="Kuei Yuan Chen" w:date="2015-11-13T17:07:00Z"/>
                <w:rFonts w:ascii="Tahoma" w:hAnsi="Tahoma" w:cs="Tahoma"/>
                <w:lang w:eastAsia="zh-CN"/>
              </w:rPr>
            </w:pPr>
            <w:ins w:id="1334" w:author="Kuei Yuan Chen" w:date="2015-11-13T17:07:00Z">
              <w:r>
                <w:rPr>
                  <w:rFonts w:ascii="Tahoma" w:hAnsi="Tahoma" w:cs="Tahoma" w:hint="eastAsia"/>
                  <w:lang w:eastAsia="zh-CN"/>
                </w:rPr>
                <w:t xml:space="preserve">Team Member </w:t>
              </w:r>
            </w:ins>
          </w:p>
        </w:tc>
        <w:tc>
          <w:tcPr>
            <w:tcW w:w="697" w:type="pct"/>
            <w:tcBorders>
              <w:top w:val="single" w:sz="6" w:space="0" w:color="auto"/>
              <w:left w:val="nil"/>
              <w:bottom w:val="single" w:sz="6" w:space="0" w:color="auto"/>
            </w:tcBorders>
          </w:tcPr>
          <w:p w:rsidR="00B76FBF" w:rsidRPr="001B1C88" w:rsidRDefault="00B76FBF" w:rsidP="00BB53E6">
            <w:pPr>
              <w:pStyle w:val="Table"/>
              <w:jc w:val="center"/>
              <w:rPr>
                <w:ins w:id="1335" w:author="Kuei Yuan Chen" w:date="2015-11-13T17:07:00Z"/>
                <w:rFonts w:ascii="Tahoma" w:hAnsi="Tahoma" w:cs="Tahoma"/>
                <w:lang w:eastAsia="zh-CN"/>
              </w:rPr>
            </w:pPr>
            <w:ins w:id="1336" w:author="Kuei Yuan Chen" w:date="2015-11-13T17:07:00Z">
              <w:r>
                <w:rPr>
                  <w:rFonts w:ascii="Tahoma" w:hAnsi="Tahoma" w:cs="Tahoma" w:hint="eastAsia"/>
                  <w:lang w:eastAsia="zh-CN"/>
                </w:rPr>
                <w:t>70%</w:t>
              </w:r>
            </w:ins>
          </w:p>
        </w:tc>
      </w:tr>
      <w:tr w:rsidR="00B76FBF" w:rsidRPr="001B1C88" w:rsidTr="00BB53E6">
        <w:trPr>
          <w:ins w:id="1337" w:author="Kuei Yuan Chen" w:date="2015-11-13T17:07:00Z"/>
        </w:trPr>
        <w:tc>
          <w:tcPr>
            <w:tcW w:w="541" w:type="pct"/>
            <w:tcBorders>
              <w:top w:val="single" w:sz="6" w:space="0" w:color="auto"/>
              <w:bottom w:val="single" w:sz="6" w:space="0" w:color="auto"/>
              <w:right w:val="nil"/>
            </w:tcBorders>
          </w:tcPr>
          <w:p w:rsidR="00B76FBF" w:rsidRPr="001B1C88" w:rsidRDefault="00B76FBF" w:rsidP="00BB53E6">
            <w:pPr>
              <w:pStyle w:val="Table"/>
              <w:rPr>
                <w:ins w:id="1338" w:author="Kuei Yuan Chen" w:date="2015-11-13T17:07:00Z"/>
                <w:rFonts w:ascii="Tahoma" w:hAnsi="Tahoma" w:cs="Tahoma"/>
                <w:lang w:eastAsia="zh-CN"/>
              </w:rPr>
            </w:pPr>
            <w:ins w:id="1339" w:author="Kuei Yuan Chen" w:date="2015-11-13T17:07:00Z">
              <w:r>
                <w:rPr>
                  <w:rFonts w:ascii="Tahoma" w:hAnsi="Tahoma" w:cs="Tahoma" w:hint="eastAsia"/>
                  <w:lang w:eastAsia="zh-CN"/>
                </w:rPr>
                <w:t xml:space="preserve">York </w:t>
              </w:r>
            </w:ins>
          </w:p>
        </w:tc>
        <w:tc>
          <w:tcPr>
            <w:tcW w:w="517" w:type="pct"/>
            <w:tcBorders>
              <w:top w:val="single" w:sz="6" w:space="0" w:color="auto"/>
              <w:bottom w:val="single" w:sz="6" w:space="0" w:color="auto"/>
              <w:right w:val="single" w:sz="6" w:space="0" w:color="auto"/>
            </w:tcBorders>
          </w:tcPr>
          <w:p w:rsidR="00B76FBF" w:rsidRPr="001B1C88" w:rsidRDefault="00B76FBF" w:rsidP="00BB53E6">
            <w:pPr>
              <w:pStyle w:val="Table"/>
              <w:rPr>
                <w:ins w:id="1340" w:author="Kuei Yuan Chen" w:date="2015-11-13T17:07:00Z"/>
                <w:rFonts w:ascii="Tahoma" w:hAnsi="Tahoma" w:cs="Tahoma"/>
              </w:rPr>
            </w:pPr>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1341" w:author="Kuei Yuan Chen" w:date="2015-11-13T17:07:00Z"/>
                <w:rFonts w:ascii="Tahoma" w:hAnsi="Tahoma" w:cs="Tahoma"/>
                <w:lang w:eastAsia="zh-CN"/>
              </w:rPr>
            </w:pPr>
            <w:ins w:id="1342" w:author="Kuei Yuan Chen" w:date="2015-11-13T17:07:00Z">
              <w:r>
                <w:rPr>
                  <w:rFonts w:ascii="Tahoma" w:hAnsi="Tahoma" w:cs="Tahoma"/>
                  <w:lang w:eastAsia="zh-CN"/>
                </w:rPr>
                <w:t>Y</w:t>
              </w:r>
              <w:r>
                <w:rPr>
                  <w:rFonts w:ascii="Tahoma" w:hAnsi="Tahoma" w:cs="Tahoma" w:hint="eastAsia"/>
                  <w:lang w:eastAsia="zh-CN"/>
                </w:rPr>
                <w:t xml:space="preserve">es </w:t>
              </w:r>
            </w:ins>
          </w:p>
        </w:tc>
        <w:tc>
          <w:tcPr>
            <w:tcW w:w="2186"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1343" w:author="Kuei Yuan Chen" w:date="2015-11-13T17:07:00Z"/>
                <w:rFonts w:ascii="Tahoma" w:hAnsi="Tahoma" w:cs="Tahoma"/>
                <w:lang w:eastAsia="zh-CN"/>
              </w:rPr>
            </w:pPr>
            <w:ins w:id="1344" w:author="Kuei Yuan Chen" w:date="2015-11-13T17:07:00Z">
              <w:r>
                <w:rPr>
                  <w:rFonts w:ascii="Tahoma" w:hAnsi="Tahoma" w:cs="Tahoma" w:hint="eastAsia"/>
                  <w:lang w:eastAsia="zh-CN"/>
                </w:rPr>
                <w:t xml:space="preserve">Time Scheduler </w:t>
              </w:r>
            </w:ins>
          </w:p>
        </w:tc>
        <w:tc>
          <w:tcPr>
            <w:tcW w:w="697" w:type="pct"/>
            <w:tcBorders>
              <w:top w:val="single" w:sz="6" w:space="0" w:color="auto"/>
              <w:left w:val="nil"/>
              <w:bottom w:val="single" w:sz="6" w:space="0" w:color="auto"/>
            </w:tcBorders>
          </w:tcPr>
          <w:p w:rsidR="00B76FBF" w:rsidRPr="001B1C88" w:rsidRDefault="00B76FBF" w:rsidP="00BB53E6">
            <w:pPr>
              <w:pStyle w:val="Table"/>
              <w:jc w:val="center"/>
              <w:rPr>
                <w:ins w:id="1345" w:author="Kuei Yuan Chen" w:date="2015-11-13T17:07:00Z"/>
                <w:rFonts w:ascii="Tahoma" w:hAnsi="Tahoma" w:cs="Tahoma"/>
                <w:lang w:eastAsia="zh-CN"/>
              </w:rPr>
            </w:pPr>
            <w:ins w:id="1346" w:author="Kuei Yuan Chen" w:date="2015-11-13T17:07:00Z">
              <w:r>
                <w:rPr>
                  <w:rFonts w:ascii="Tahoma" w:hAnsi="Tahoma" w:cs="Tahoma" w:hint="eastAsia"/>
                  <w:lang w:eastAsia="zh-CN"/>
                </w:rPr>
                <w:t>70%</w:t>
              </w:r>
            </w:ins>
          </w:p>
        </w:tc>
      </w:tr>
    </w:tbl>
    <w:p w:rsidR="00B76FBF" w:rsidRPr="001B1C88" w:rsidRDefault="00B76FBF" w:rsidP="00B76FBF">
      <w:pPr>
        <w:pStyle w:val="Numberedlist21"/>
        <w:numPr>
          <w:ilvl w:val="0"/>
          <w:numId w:val="0"/>
        </w:numPr>
        <w:ind w:left="360" w:hanging="360"/>
        <w:rPr>
          <w:ins w:id="1347" w:author="Kuei Yuan Chen" w:date="2015-11-13T17:07:00Z"/>
          <w:rFonts w:ascii="Tahoma" w:hAnsi="Tahoma" w:cs="Tahoma"/>
        </w:rPr>
      </w:pPr>
      <w:proofErr w:type="gramStart"/>
      <w:ins w:id="1348" w:author="Kuei Yuan Chen" w:date="2015-11-13T17:07:00Z">
        <w:r>
          <w:rPr>
            <w:rFonts w:ascii="Tahoma" w:hAnsi="Tahoma" w:cs="Tahoma" w:hint="eastAsia"/>
            <w:lang w:eastAsia="zh-CN"/>
          </w:rPr>
          <w:t>3.</w:t>
        </w:r>
        <w:r w:rsidRPr="001B1C88">
          <w:rPr>
            <w:rFonts w:ascii="Tahoma" w:hAnsi="Tahoma" w:cs="Tahoma"/>
          </w:rPr>
          <w:t>Agenda</w:t>
        </w:r>
        <w:proofErr w:type="gramEnd"/>
        <w:r w:rsidRPr="001B1C88">
          <w:rPr>
            <w:rFonts w:ascii="Tahoma" w:hAnsi="Tahoma" w:cs="Tahoma"/>
          </w:rPr>
          <w:t xml:space="preserve"> </w:t>
        </w:r>
      </w:ins>
    </w:p>
    <w:p w:rsidR="00B76FBF" w:rsidRPr="001B1C88" w:rsidRDefault="00B76FBF" w:rsidP="00B76FBF">
      <w:pPr>
        <w:rPr>
          <w:ins w:id="1349" w:author="Kuei Yuan Chen" w:date="2015-11-13T17:07: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B76FBF" w:rsidRPr="001B1C88" w:rsidTr="00BB53E6">
        <w:trPr>
          <w:tblHeader/>
          <w:ins w:id="1350" w:author="Kuei Yuan Chen" w:date="2015-11-13T17:07:00Z"/>
        </w:trPr>
        <w:tc>
          <w:tcPr>
            <w:tcW w:w="450" w:type="dxa"/>
            <w:tcBorders>
              <w:top w:val="single" w:sz="12" w:space="0" w:color="auto"/>
              <w:bottom w:val="double" w:sz="4" w:space="0" w:color="auto"/>
              <w:right w:val="single" w:sz="6" w:space="0" w:color="auto"/>
            </w:tcBorders>
          </w:tcPr>
          <w:p w:rsidR="00B76FBF" w:rsidRPr="001B1C88" w:rsidRDefault="00B76FBF" w:rsidP="00BB53E6">
            <w:pPr>
              <w:pStyle w:val="TableHeadingCenter"/>
              <w:rPr>
                <w:ins w:id="1351" w:author="Kuei Yuan Chen" w:date="2015-11-13T17:07:00Z"/>
                <w:rFonts w:ascii="Tahoma" w:hAnsi="Tahoma" w:cs="Tahoma"/>
              </w:rPr>
            </w:pPr>
            <w:ins w:id="1352" w:author="Kuei Yuan Chen" w:date="2015-11-13T17:07: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1353" w:author="Kuei Yuan Chen" w:date="2015-11-13T17:07:00Z"/>
                <w:rFonts w:ascii="Tahoma" w:hAnsi="Tahoma" w:cs="Tahoma"/>
              </w:rPr>
            </w:pPr>
            <w:ins w:id="1354" w:author="Kuei Yuan Chen" w:date="2015-11-13T17:07: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1355" w:author="Kuei Yuan Chen" w:date="2015-11-13T17:07:00Z"/>
                <w:rFonts w:ascii="Tahoma" w:hAnsi="Tahoma" w:cs="Tahoma"/>
              </w:rPr>
            </w:pPr>
            <w:ins w:id="1356" w:author="Kuei Yuan Chen" w:date="2015-11-13T17:07: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B76FBF" w:rsidRPr="001B1C88" w:rsidRDefault="00B76FBF" w:rsidP="00BB53E6">
            <w:pPr>
              <w:pStyle w:val="TableHeadingCenter"/>
              <w:rPr>
                <w:ins w:id="1357" w:author="Kuei Yuan Chen" w:date="2015-11-13T17:07:00Z"/>
                <w:rFonts w:ascii="Tahoma" w:hAnsi="Tahoma" w:cs="Tahoma"/>
              </w:rPr>
            </w:pPr>
            <w:ins w:id="1358" w:author="Kuei Yuan Chen" w:date="2015-11-13T17:07:00Z">
              <w:r w:rsidRPr="001B1C88">
                <w:rPr>
                  <w:rFonts w:ascii="Tahoma" w:hAnsi="Tahoma" w:cs="Tahoma"/>
                </w:rPr>
                <w:t>Time/Status</w:t>
              </w:r>
            </w:ins>
          </w:p>
        </w:tc>
      </w:tr>
      <w:tr w:rsidR="00B76FBF" w:rsidRPr="00956461" w:rsidTr="00BB53E6">
        <w:trPr>
          <w:ins w:id="1359" w:author="Kuei Yuan Chen" w:date="2015-11-13T17:07: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1360" w:author="Kuei Yuan Chen" w:date="2015-11-13T17:07:00Z"/>
                <w:rFonts w:ascii="Tahoma" w:hAnsi="Tahoma" w:cs="Tahoma"/>
                <w:lang w:eastAsia="zh-CN"/>
              </w:rPr>
            </w:pPr>
            <w:ins w:id="1361" w:author="Kuei Yuan Chen" w:date="2015-11-13T17:07: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tabs>
                <w:tab w:val="left" w:pos="5090"/>
              </w:tabs>
              <w:rPr>
                <w:ins w:id="1362" w:author="Kuei Yuan Chen" w:date="2015-11-13T17:07:00Z"/>
                <w:rFonts w:ascii="Tahoma" w:hAnsi="Tahoma" w:cs="Tahoma"/>
                <w:lang w:eastAsia="zh-CN"/>
              </w:rPr>
            </w:pPr>
            <w:ins w:id="1363" w:author="Kuei Yuan Chen" w:date="2015-11-13T17:07:00Z">
              <w:r>
                <w:rPr>
                  <w:rFonts w:ascii="Tahoma" w:hAnsi="Tahoma" w:cs="Tahoma" w:hint="eastAsia"/>
                  <w:lang w:eastAsia="zh-CN"/>
                </w:rPr>
                <w:t xml:space="preserve">Final Discussion </w:t>
              </w:r>
            </w:ins>
          </w:p>
        </w:tc>
        <w:tc>
          <w:tcPr>
            <w:tcW w:w="1890" w:type="dxa"/>
            <w:tcBorders>
              <w:top w:val="single" w:sz="6" w:space="0" w:color="auto"/>
              <w:left w:val="single" w:sz="6" w:space="0" w:color="auto"/>
              <w:bottom w:val="single" w:sz="6" w:space="0" w:color="auto"/>
              <w:right w:val="single" w:sz="6" w:space="0" w:color="auto"/>
            </w:tcBorders>
          </w:tcPr>
          <w:p w:rsidR="00B76FBF" w:rsidRPr="0005409D" w:rsidRDefault="00B76FBF" w:rsidP="00BB53E6">
            <w:pPr>
              <w:pStyle w:val="Table"/>
              <w:rPr>
                <w:ins w:id="1364" w:author="Kuei Yuan Chen" w:date="2015-11-13T17:07:00Z"/>
                <w:rFonts w:ascii="Tahoma" w:hAnsi="Tahoma" w:cs="Tahoma"/>
                <w:lang w:eastAsia="zh-CN"/>
              </w:rPr>
            </w:pPr>
            <w:ins w:id="1365" w:author="Kuei Yuan Chen" w:date="2015-11-13T17:07: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B76FBF" w:rsidRDefault="00B76FBF" w:rsidP="00BB53E6">
            <w:pPr>
              <w:pStyle w:val="Table"/>
              <w:rPr>
                <w:ins w:id="1366" w:author="Kuei Yuan Chen" w:date="2015-11-13T17:07:00Z"/>
                <w:rFonts w:ascii="Tahoma" w:hAnsi="Tahoma" w:cs="Tahoma"/>
                <w:lang w:eastAsia="zh-CN"/>
              </w:rPr>
            </w:pPr>
            <w:ins w:id="1367" w:author="Kuei Yuan Chen" w:date="2015-11-13T17:07: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10-08</w:t>
              </w:r>
            </w:ins>
          </w:p>
          <w:p w:rsidR="00B76FBF" w:rsidRPr="00956461" w:rsidRDefault="00B76FBF" w:rsidP="00BB53E6">
            <w:pPr>
              <w:pStyle w:val="Table"/>
              <w:rPr>
                <w:ins w:id="1368" w:author="Kuei Yuan Chen" w:date="2015-11-13T17:07:00Z"/>
                <w:rFonts w:ascii="Tahoma" w:hAnsi="Tahoma" w:cs="Tahoma"/>
                <w:lang w:eastAsia="zh-CN"/>
              </w:rPr>
            </w:pPr>
          </w:p>
        </w:tc>
      </w:tr>
      <w:tr w:rsidR="00B76FBF" w:rsidRPr="00956461" w:rsidTr="00BB53E6">
        <w:trPr>
          <w:ins w:id="1369" w:author="Kuei Yuan Chen" w:date="2015-11-13T17:07: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1370" w:author="Kuei Yuan Chen" w:date="2015-11-13T17:07:00Z"/>
                <w:rFonts w:ascii="Tahoma" w:hAnsi="Tahoma" w:cs="Tahoma"/>
                <w:lang w:eastAsia="zh-CN"/>
              </w:rPr>
            </w:pPr>
            <w:ins w:id="1371" w:author="Kuei Yuan Chen" w:date="2015-11-13T17:07:00Z">
              <w:r w:rsidRPr="00956461">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1372" w:author="Kuei Yuan Chen" w:date="2015-11-13T17:07:00Z"/>
                <w:rFonts w:ascii="Tahoma" w:hAnsi="Tahoma" w:cs="Tahoma"/>
                <w:lang w:eastAsia="zh-CN"/>
              </w:rPr>
            </w:pPr>
            <w:ins w:id="1373" w:author="Kuei Yuan Chen" w:date="2015-11-13T17:07:00Z">
              <w:r w:rsidRPr="00956461">
                <w:rPr>
                  <w:rFonts w:ascii="Tahoma" w:hAnsi="Tahoma" w:cs="Tahoma" w:hint="eastAsia"/>
                  <w:lang w:eastAsia="zh-CN"/>
                </w:rPr>
                <w:t>project update</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1374" w:author="Kuei Yuan Chen" w:date="2015-11-13T17:07:00Z"/>
                <w:rFonts w:ascii="Tahoma" w:hAnsi="Tahoma" w:cs="Tahoma"/>
                <w:lang w:eastAsia="zh-CN"/>
              </w:rPr>
            </w:pPr>
            <w:ins w:id="1375" w:author="Kuei Yuan Chen" w:date="2015-11-13T17:07: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B76FBF" w:rsidRPr="00956461" w:rsidRDefault="00B76FBF" w:rsidP="00BB53E6">
            <w:pPr>
              <w:pStyle w:val="Table"/>
              <w:rPr>
                <w:ins w:id="1376" w:author="Kuei Yuan Chen" w:date="2015-11-13T17:07:00Z"/>
                <w:rFonts w:ascii="Tahoma" w:hAnsi="Tahoma" w:cs="Tahoma"/>
                <w:lang w:eastAsia="zh-CN"/>
              </w:rPr>
            </w:pPr>
            <w:ins w:id="1377" w:author="Kuei Yuan Chen" w:date="2015-11-13T17:07:00Z">
              <w:r>
                <w:rPr>
                  <w:rFonts w:ascii="Tahoma" w:hAnsi="Tahoma" w:cs="Tahoma" w:hint="eastAsia"/>
                  <w:lang w:eastAsia="zh-CN"/>
                </w:rPr>
                <w:t>2015-10-08</w:t>
              </w:r>
            </w:ins>
          </w:p>
        </w:tc>
      </w:tr>
    </w:tbl>
    <w:p w:rsidR="00B76FBF" w:rsidRPr="00956461" w:rsidRDefault="00B76FBF" w:rsidP="00B76FBF">
      <w:pPr>
        <w:pStyle w:val="Numberedlist21"/>
        <w:numPr>
          <w:ilvl w:val="0"/>
          <w:numId w:val="0"/>
        </w:numPr>
        <w:ind w:left="360" w:hanging="360"/>
        <w:rPr>
          <w:ins w:id="1378" w:author="Kuei Yuan Chen" w:date="2015-11-13T17:07:00Z"/>
        </w:rPr>
      </w:pPr>
      <w:proofErr w:type="gramStart"/>
      <w:ins w:id="1379" w:author="Kuei Yuan Chen" w:date="2015-11-13T17:07:00Z">
        <w:r>
          <w:rPr>
            <w:rFonts w:hint="eastAsia"/>
            <w:lang w:eastAsia="zh-CN"/>
          </w:rPr>
          <w:t>4.</w:t>
        </w:r>
        <w:r w:rsidRPr="00956461">
          <w:t>Meeting</w:t>
        </w:r>
        <w:proofErr w:type="gramEnd"/>
        <w:r w:rsidRPr="00956461">
          <w:t xml:space="preserve"> Status Update and Results</w:t>
        </w:r>
      </w:ins>
    </w:p>
    <w:p w:rsidR="00B76FBF" w:rsidRPr="00956461" w:rsidRDefault="00B76FBF" w:rsidP="00B76FBF">
      <w:pPr>
        <w:pStyle w:val="TableTitle"/>
        <w:rPr>
          <w:ins w:id="1380" w:author="Kuei Yuan Chen" w:date="2015-11-13T17:07:00Z"/>
          <w:rFonts w:ascii="Tahoma" w:hAnsi="Tahoma" w:cs="Tahoma"/>
        </w:rPr>
      </w:pPr>
      <w:ins w:id="1381" w:author="Kuei Yuan Chen" w:date="2015-11-13T17:07: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B76FBF" w:rsidRPr="00956461" w:rsidTr="00BB53E6">
        <w:trPr>
          <w:tblHeader/>
          <w:ins w:id="1382" w:author="Kuei Yuan Chen" w:date="2015-11-13T17:07:00Z"/>
        </w:trPr>
        <w:tc>
          <w:tcPr>
            <w:tcW w:w="0" w:type="auto"/>
            <w:tcBorders>
              <w:top w:val="single" w:sz="12" w:space="0" w:color="auto"/>
              <w:left w:val="single" w:sz="12" w:space="0" w:color="auto"/>
              <w:bottom w:val="double" w:sz="4" w:space="0" w:color="auto"/>
              <w:right w:val="single" w:sz="6" w:space="0" w:color="auto"/>
            </w:tcBorders>
          </w:tcPr>
          <w:p w:rsidR="00B76FBF" w:rsidRPr="00956461" w:rsidRDefault="00B76FBF" w:rsidP="00BB53E6">
            <w:pPr>
              <w:pStyle w:val="TableHeading"/>
              <w:rPr>
                <w:ins w:id="1383" w:author="Kuei Yuan Chen" w:date="2015-11-13T17:07:00Z"/>
                <w:rFonts w:ascii="Tahoma" w:hAnsi="Tahoma" w:cs="Tahoma"/>
              </w:rPr>
            </w:pPr>
            <w:ins w:id="1384" w:author="Kuei Yuan Chen" w:date="2015-11-13T17:07: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1385" w:author="Kuei Yuan Chen" w:date="2015-11-13T17:07:00Z"/>
                <w:rFonts w:ascii="Tahoma" w:hAnsi="Tahoma" w:cs="Tahoma"/>
              </w:rPr>
            </w:pPr>
            <w:ins w:id="1386" w:author="Kuei Yuan Chen" w:date="2015-11-13T17:07: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1387" w:author="Kuei Yuan Chen" w:date="2015-11-13T17:07:00Z"/>
                <w:rFonts w:ascii="Tahoma" w:hAnsi="Tahoma" w:cs="Tahoma"/>
              </w:rPr>
            </w:pPr>
            <w:ins w:id="1388" w:author="Kuei Yuan Chen" w:date="2015-11-13T17:07: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B76FBF" w:rsidRPr="00956461" w:rsidRDefault="00B76FBF" w:rsidP="00BB53E6">
            <w:pPr>
              <w:pStyle w:val="TableHeading"/>
              <w:rPr>
                <w:ins w:id="1389" w:author="Kuei Yuan Chen" w:date="2015-11-13T17:07:00Z"/>
                <w:rFonts w:ascii="Tahoma" w:hAnsi="Tahoma" w:cs="Tahoma"/>
                <w:lang w:eastAsia="zh-CN"/>
              </w:rPr>
            </w:pPr>
            <w:ins w:id="1390" w:author="Kuei Yuan Chen" w:date="2015-11-13T17:07:00Z">
              <w:r>
                <w:rPr>
                  <w:rFonts w:ascii="Tahoma" w:hAnsi="Tahoma" w:cs="Tahoma" w:hint="eastAsia"/>
                  <w:lang w:eastAsia="zh-CN"/>
                </w:rPr>
                <w:t xml:space="preserve">Status &amp; Progress </w:t>
              </w:r>
            </w:ins>
          </w:p>
        </w:tc>
      </w:tr>
      <w:tr w:rsidR="00B76FBF" w:rsidRPr="00956461" w:rsidTr="00BB53E6">
        <w:trPr>
          <w:ins w:id="1391" w:author="Kuei Yuan Chen" w:date="2015-11-13T17:07:00Z"/>
        </w:trPr>
        <w:tc>
          <w:tcPr>
            <w:tcW w:w="0" w:type="auto"/>
            <w:tcBorders>
              <w:top w:val="single" w:sz="6" w:space="0" w:color="auto"/>
              <w:left w:val="single" w:sz="12" w:space="0" w:color="auto"/>
              <w:bottom w:val="single" w:sz="6" w:space="0" w:color="auto"/>
              <w:right w:val="single" w:sz="6" w:space="0" w:color="auto"/>
            </w:tcBorders>
          </w:tcPr>
          <w:p w:rsidR="00B76FBF" w:rsidRPr="00956461" w:rsidRDefault="00B76FBF" w:rsidP="00BB53E6">
            <w:pPr>
              <w:pStyle w:val="Table"/>
              <w:rPr>
                <w:ins w:id="1392" w:author="Kuei Yuan Chen" w:date="2015-11-13T17:07:00Z"/>
                <w:rFonts w:ascii="Tahoma" w:hAnsi="Tahoma" w:cs="Tahoma"/>
                <w:lang w:eastAsia="zh-CN"/>
              </w:rPr>
            </w:pPr>
            <w:ins w:id="1393" w:author="Kuei Yuan Chen" w:date="2015-11-13T17:07: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394" w:author="Kuei Yuan Chen" w:date="2015-11-13T17:07:00Z"/>
                <w:rFonts w:ascii="Tahoma" w:hAnsi="Tahoma" w:cs="Tahoma"/>
                <w:lang w:eastAsia="zh-CN"/>
              </w:rPr>
            </w:pPr>
            <w:ins w:id="1395" w:author="Kuei Yuan Chen" w:date="2015-11-13T17:07:00Z">
              <w:r>
                <w:rPr>
                  <w:rFonts w:ascii="Tahoma" w:hAnsi="Tahoma" w:cs="Tahoma"/>
                  <w:lang w:eastAsia="zh-CN"/>
                </w:rPr>
                <w:t>A</w:t>
              </w:r>
              <w:r>
                <w:rPr>
                  <w:rFonts w:ascii="Tahoma" w:hAnsi="Tahoma" w:cs="Tahoma" w:hint="eastAsia"/>
                  <w:lang w:eastAsia="zh-CN"/>
                </w:rPr>
                <w:t>, Create online document for DB group ;</w:t>
              </w:r>
            </w:ins>
          </w:p>
          <w:p w:rsidR="00B76FBF" w:rsidRDefault="00B76FBF" w:rsidP="00BB53E6">
            <w:pPr>
              <w:pStyle w:val="Table"/>
              <w:rPr>
                <w:ins w:id="1396" w:author="Kuei Yuan Chen" w:date="2015-11-13T17:07:00Z"/>
                <w:rFonts w:ascii="Tahoma" w:hAnsi="Tahoma" w:cs="Tahoma"/>
                <w:lang w:eastAsia="zh-CN"/>
              </w:rPr>
            </w:pPr>
            <w:ins w:id="1397" w:author="Kuei Yuan Chen" w:date="2015-11-13T17:07:00Z">
              <w:r>
                <w:rPr>
                  <w:rFonts w:ascii="Tahoma" w:hAnsi="Tahoma" w:cs="Tahoma"/>
                  <w:lang w:eastAsia="zh-CN"/>
                </w:rPr>
                <w:t>B</w:t>
              </w:r>
              <w:r>
                <w:rPr>
                  <w:rFonts w:ascii="Tahoma" w:hAnsi="Tahoma" w:cs="Tahoma" w:hint="eastAsia"/>
                  <w:lang w:eastAsia="zh-CN"/>
                </w:rPr>
                <w:t xml:space="preserve">, Share new </w:t>
              </w:r>
              <w:r>
                <w:rPr>
                  <w:rFonts w:ascii="Tahoma" w:hAnsi="Tahoma" w:cs="Tahoma"/>
                  <w:lang w:eastAsia="zh-CN"/>
                </w:rPr>
                <w:t>edited</w:t>
              </w:r>
              <w:r>
                <w:rPr>
                  <w:rFonts w:ascii="Tahoma" w:hAnsi="Tahoma" w:cs="Tahoma" w:hint="eastAsia"/>
                  <w:lang w:eastAsia="zh-CN"/>
                </w:rPr>
                <w:t xml:space="preserve"> with milestone2;</w:t>
              </w:r>
            </w:ins>
          </w:p>
          <w:p w:rsidR="00B76FBF" w:rsidRDefault="00B76FBF" w:rsidP="00BB53E6">
            <w:pPr>
              <w:pStyle w:val="Table"/>
              <w:rPr>
                <w:ins w:id="1398" w:author="Kuei Yuan Chen" w:date="2015-11-13T17:07:00Z"/>
                <w:rFonts w:ascii="Tahoma" w:hAnsi="Tahoma" w:cs="Tahoma"/>
                <w:lang w:eastAsia="zh-CN"/>
              </w:rPr>
            </w:pPr>
            <w:ins w:id="1399" w:author="Kuei Yuan Chen" w:date="2015-11-13T17:07:00Z">
              <w:r>
                <w:rPr>
                  <w:rFonts w:ascii="Tahoma" w:hAnsi="Tahoma" w:cs="Tahoma"/>
                  <w:lang w:eastAsia="zh-CN"/>
                </w:rPr>
                <w:t>C</w:t>
              </w:r>
              <w:r>
                <w:rPr>
                  <w:rFonts w:ascii="Tahoma" w:hAnsi="Tahoma" w:cs="Tahoma" w:hint="eastAsia"/>
                  <w:lang w:eastAsia="zh-CN"/>
                </w:rPr>
                <w:t xml:space="preserve">, Zach will work with Peter to finish ERD </w:t>
              </w:r>
            </w:ins>
          </w:p>
          <w:p w:rsidR="00B76FBF" w:rsidRPr="00653D19" w:rsidRDefault="00B76FBF" w:rsidP="00BB53E6">
            <w:pPr>
              <w:pStyle w:val="Table"/>
              <w:rPr>
                <w:ins w:id="1400" w:author="Kuei Yuan Chen" w:date="2015-11-13T17:07:00Z"/>
                <w:rFonts w:ascii="Tahoma" w:hAnsi="Tahoma" w:cs="Tahoma"/>
                <w:lang w:eastAsia="zh-CN"/>
              </w:rPr>
            </w:pPr>
            <w:ins w:id="1401" w:author="Kuei Yuan Chen" w:date="2015-11-13T17:07:00Z">
              <w:r>
                <w:rPr>
                  <w:rFonts w:ascii="Tahoma" w:hAnsi="Tahoma" w:cs="Tahoma" w:hint="eastAsia"/>
                  <w:lang w:eastAsia="zh-CN"/>
                </w:rPr>
                <w:t>D, Zach will update the entity somewhat;</w:t>
              </w:r>
            </w:ins>
          </w:p>
        </w:tc>
        <w:tc>
          <w:tcPr>
            <w:tcW w:w="2409" w:type="dxa"/>
            <w:tcBorders>
              <w:top w:val="single" w:sz="6" w:space="0" w:color="auto"/>
              <w:left w:val="single" w:sz="6" w:space="0" w:color="auto"/>
              <w:bottom w:val="single" w:sz="6" w:space="0" w:color="auto"/>
              <w:right w:val="single" w:sz="6" w:space="0" w:color="auto"/>
            </w:tcBorders>
          </w:tcPr>
          <w:p w:rsidR="00B76FBF" w:rsidRPr="005E16F3" w:rsidRDefault="00B76FBF" w:rsidP="00BB53E6">
            <w:pPr>
              <w:pStyle w:val="Table"/>
              <w:rPr>
                <w:ins w:id="1402" w:author="Kuei Yuan Chen" w:date="2015-11-13T17:07:00Z"/>
                <w:rFonts w:ascii="Tahoma" w:hAnsi="Tahoma" w:cs="Tahoma"/>
                <w:lang w:eastAsia="zh-CN"/>
              </w:rPr>
            </w:pPr>
            <w:ins w:id="1403" w:author="Kuei Yuan Chen" w:date="2015-11-13T17:07:00Z">
              <w:r>
                <w:rPr>
                  <w:rFonts w:ascii="Tahoma" w:hAnsi="Tahoma" w:cs="Tahoma" w:hint="eastAsia"/>
                  <w:lang w:eastAsia="zh-CN"/>
                </w:rPr>
                <w:t xml:space="preserve">Zach </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1404" w:author="Kuei Yuan Chen" w:date="2015-11-13T17:07:00Z"/>
                <w:rFonts w:ascii="Tahoma" w:hAnsi="Tahoma" w:cs="Tahoma"/>
                <w:lang w:eastAsia="zh-CN"/>
              </w:rPr>
            </w:pPr>
            <w:ins w:id="1405" w:author="Kuei Yuan Chen" w:date="2015-11-13T17:07:00Z">
              <w:r>
                <w:rPr>
                  <w:rFonts w:ascii="Tahoma" w:hAnsi="Tahoma" w:cs="Tahoma" w:hint="eastAsia"/>
                  <w:lang w:eastAsia="zh-CN"/>
                </w:rPr>
                <w:t xml:space="preserve">A, </w:t>
              </w:r>
              <w:r>
                <w:rPr>
                  <w:rFonts w:ascii="Tahoma" w:hAnsi="Tahoma" w:cs="Tahoma"/>
                  <w:lang w:eastAsia="zh-CN"/>
                </w:rPr>
                <w:t>Done</w:t>
              </w:r>
              <w:r>
                <w:rPr>
                  <w:rFonts w:ascii="Tahoma" w:hAnsi="Tahoma" w:cs="Tahoma" w:hint="eastAsia"/>
                  <w:lang w:eastAsia="zh-CN"/>
                </w:rPr>
                <w:t xml:space="preserve"> </w:t>
              </w:r>
            </w:ins>
          </w:p>
          <w:p w:rsidR="00B76FBF" w:rsidRDefault="00B76FBF" w:rsidP="00BB53E6">
            <w:pPr>
              <w:pStyle w:val="Table"/>
              <w:rPr>
                <w:ins w:id="1406" w:author="Kuei Yuan Chen" w:date="2015-11-13T17:07:00Z"/>
                <w:rFonts w:ascii="Tahoma" w:hAnsi="Tahoma" w:cs="Tahoma"/>
                <w:lang w:eastAsia="zh-CN"/>
              </w:rPr>
            </w:pPr>
            <w:ins w:id="1407" w:author="Kuei Yuan Chen" w:date="2015-11-13T17:07:00Z">
              <w:r>
                <w:rPr>
                  <w:rFonts w:ascii="Tahoma" w:hAnsi="Tahoma" w:cs="Tahoma" w:hint="eastAsia"/>
                  <w:lang w:eastAsia="zh-CN"/>
                </w:rPr>
                <w:t xml:space="preserve">B, Done </w:t>
              </w:r>
            </w:ins>
          </w:p>
          <w:p w:rsidR="00B76FBF" w:rsidRDefault="00B76FBF" w:rsidP="00BB53E6">
            <w:pPr>
              <w:pStyle w:val="Table"/>
              <w:rPr>
                <w:ins w:id="1408" w:author="Kuei Yuan Chen" w:date="2015-11-13T17:07:00Z"/>
                <w:rFonts w:ascii="Tahoma" w:hAnsi="Tahoma" w:cs="Tahoma"/>
                <w:lang w:eastAsia="zh-CN"/>
              </w:rPr>
            </w:pPr>
            <w:ins w:id="1409" w:author="Kuei Yuan Chen" w:date="2015-11-13T17:07:00Z">
              <w:r>
                <w:rPr>
                  <w:rFonts w:ascii="Tahoma" w:hAnsi="Tahoma" w:cs="Tahoma" w:hint="eastAsia"/>
                  <w:lang w:eastAsia="zh-CN"/>
                </w:rPr>
                <w:t xml:space="preserve">C, in process  </w:t>
              </w:r>
            </w:ins>
          </w:p>
          <w:p w:rsidR="00B76FBF" w:rsidRPr="00956461" w:rsidRDefault="00B76FBF" w:rsidP="00BB53E6">
            <w:pPr>
              <w:pStyle w:val="Table"/>
              <w:rPr>
                <w:ins w:id="1410" w:author="Kuei Yuan Chen" w:date="2015-11-13T17:07:00Z"/>
                <w:rFonts w:ascii="Tahoma" w:hAnsi="Tahoma" w:cs="Tahoma"/>
                <w:lang w:eastAsia="zh-CN"/>
              </w:rPr>
            </w:pPr>
            <w:ins w:id="1411" w:author="Kuei Yuan Chen" w:date="2015-11-13T17:07:00Z">
              <w:r>
                <w:rPr>
                  <w:rFonts w:ascii="Tahoma" w:hAnsi="Tahoma" w:cs="Tahoma" w:hint="eastAsia"/>
                  <w:lang w:eastAsia="zh-CN"/>
                </w:rPr>
                <w:t>D, in process</w:t>
              </w:r>
            </w:ins>
          </w:p>
        </w:tc>
      </w:tr>
      <w:tr w:rsidR="00B76FBF" w:rsidRPr="00956461" w:rsidTr="00BB53E6">
        <w:trPr>
          <w:ins w:id="1412" w:author="Kuei Yuan Chen" w:date="2015-11-13T17:07: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1413" w:author="Kuei Yuan Chen" w:date="2015-11-13T17:07:00Z"/>
                <w:rFonts w:ascii="Tahoma" w:hAnsi="Tahoma" w:cs="Tahoma"/>
                <w:lang w:eastAsia="zh-CN"/>
              </w:rPr>
            </w:pPr>
            <w:ins w:id="1414" w:author="Kuei Yuan Chen" w:date="2015-11-13T17:07:00Z">
              <w:r>
                <w:rPr>
                  <w:rFonts w:ascii="Tahoma" w:hAnsi="Tahoma" w:cs="Tahoma" w:hint="eastAsia"/>
                  <w:lang w:eastAsia="zh-CN"/>
                </w:rPr>
                <w:lastRenderedPageBreak/>
                <w:t>2</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415" w:author="Kuei Yuan Chen" w:date="2015-11-13T17:07:00Z"/>
                <w:rFonts w:ascii="Tahoma" w:hAnsi="Tahoma" w:cs="Tahoma"/>
                <w:lang w:eastAsia="zh-CN"/>
              </w:rPr>
            </w:pPr>
            <w:ins w:id="1416" w:author="Kuei Yuan Chen" w:date="2015-11-13T17:07:00Z">
              <w:r>
                <w:rPr>
                  <w:rFonts w:ascii="Tahoma" w:hAnsi="Tahoma" w:cs="Tahoma"/>
                  <w:lang w:eastAsia="zh-CN"/>
                </w:rPr>
                <w:t>A</w:t>
              </w:r>
              <w:r>
                <w:rPr>
                  <w:rFonts w:ascii="Tahoma" w:hAnsi="Tahoma" w:cs="Tahoma" w:hint="eastAsia"/>
                  <w:lang w:eastAsia="zh-CN"/>
                </w:rPr>
                <w:t xml:space="preserve">, </w:t>
              </w:r>
              <w:r>
                <w:rPr>
                  <w:rFonts w:ascii="Tahoma" w:hAnsi="Tahoma" w:cs="Tahoma"/>
                  <w:lang w:eastAsia="zh-CN"/>
                </w:rPr>
                <w:t>U</w:t>
              </w:r>
              <w:r>
                <w:rPr>
                  <w:rFonts w:ascii="Tahoma" w:hAnsi="Tahoma" w:cs="Tahoma" w:hint="eastAsia"/>
                  <w:lang w:eastAsia="zh-CN"/>
                </w:rPr>
                <w:t>pdate progress for each task ;</w:t>
              </w:r>
            </w:ins>
          </w:p>
          <w:p w:rsidR="00B76FBF" w:rsidRDefault="00B76FBF" w:rsidP="00BB53E6">
            <w:pPr>
              <w:pStyle w:val="Table"/>
              <w:rPr>
                <w:ins w:id="1417" w:author="Kuei Yuan Chen" w:date="2015-11-13T17:07:00Z"/>
                <w:rFonts w:ascii="Tahoma" w:hAnsi="Tahoma" w:cs="Tahoma"/>
                <w:lang w:eastAsia="zh-CN"/>
              </w:rPr>
            </w:pPr>
            <w:ins w:id="1418" w:author="Kuei Yuan Chen" w:date="2015-11-13T17:07:00Z">
              <w:r>
                <w:rPr>
                  <w:rFonts w:ascii="Tahoma" w:hAnsi="Tahoma" w:cs="Tahoma"/>
                  <w:lang w:eastAsia="zh-CN"/>
                </w:rPr>
                <w:t>B</w:t>
              </w:r>
              <w:r>
                <w:rPr>
                  <w:rFonts w:ascii="Tahoma" w:hAnsi="Tahoma" w:cs="Tahoma" w:hint="eastAsia"/>
                  <w:lang w:eastAsia="zh-CN"/>
                </w:rPr>
                <w:t>, Gantt chart building is still on the way;</w:t>
              </w:r>
            </w:ins>
          </w:p>
          <w:p w:rsidR="00B76FBF" w:rsidRPr="0005409D" w:rsidRDefault="00B76FBF" w:rsidP="00BB53E6">
            <w:pPr>
              <w:pStyle w:val="Table"/>
              <w:rPr>
                <w:ins w:id="1419" w:author="Kuei Yuan Chen" w:date="2015-11-13T17:07:00Z"/>
                <w:rFonts w:ascii="Tahoma" w:hAnsi="Tahoma" w:cs="Tahoma"/>
                <w:lang w:eastAsia="zh-CN"/>
              </w:rPr>
            </w:pPr>
            <w:ins w:id="1420" w:author="Kuei Yuan Chen" w:date="2015-11-13T17:07:00Z">
              <w:r>
                <w:rPr>
                  <w:rFonts w:ascii="Tahoma" w:hAnsi="Tahoma" w:cs="Tahoma" w:hint="eastAsia"/>
                  <w:lang w:eastAsia="zh-CN"/>
                </w:rPr>
                <w:t>C, Report every cases happened in meeting;</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421" w:author="Kuei Yuan Chen" w:date="2015-11-13T17:07:00Z"/>
                <w:rFonts w:ascii="Tahoma" w:hAnsi="Tahoma" w:cs="Tahoma"/>
                <w:lang w:eastAsia="zh-CN"/>
              </w:rPr>
            </w:pPr>
            <w:ins w:id="1422" w:author="Kuei Yuan Chen" w:date="2015-11-13T17:07:00Z">
              <w:r>
                <w:rPr>
                  <w:rFonts w:ascii="Tahoma" w:hAnsi="Tahoma" w:cs="Tahoma" w:hint="eastAsia"/>
                  <w:lang w:eastAsia="zh-CN"/>
                </w:rPr>
                <w:t xml:space="preserve">York </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1423" w:author="Kuei Yuan Chen" w:date="2015-11-13T17:07:00Z"/>
                <w:rFonts w:ascii="Tahoma" w:hAnsi="Tahoma" w:cs="Tahoma"/>
                <w:lang w:eastAsia="zh-CN"/>
              </w:rPr>
            </w:pPr>
            <w:ins w:id="1424" w:author="Kuei Yuan Chen" w:date="2015-11-13T17:07:00Z">
              <w:r>
                <w:rPr>
                  <w:rFonts w:ascii="Tahoma" w:hAnsi="Tahoma" w:cs="Tahoma" w:hint="eastAsia"/>
                  <w:lang w:eastAsia="zh-CN"/>
                </w:rPr>
                <w:t>A, Done</w:t>
              </w:r>
            </w:ins>
          </w:p>
          <w:p w:rsidR="00B76FBF" w:rsidRPr="00956461" w:rsidRDefault="00B76FBF" w:rsidP="00BB53E6">
            <w:pPr>
              <w:pStyle w:val="Table"/>
              <w:rPr>
                <w:ins w:id="1425" w:author="Kuei Yuan Chen" w:date="2015-11-13T17:07:00Z"/>
                <w:rFonts w:ascii="Tahoma" w:hAnsi="Tahoma" w:cs="Tahoma"/>
                <w:lang w:eastAsia="zh-CN"/>
              </w:rPr>
            </w:pPr>
            <w:ins w:id="1426" w:author="Kuei Yuan Chen" w:date="2015-11-13T17:07:00Z">
              <w:r>
                <w:rPr>
                  <w:rFonts w:ascii="Tahoma" w:hAnsi="Tahoma" w:cs="Tahoma" w:hint="eastAsia"/>
                  <w:lang w:eastAsia="zh-CN"/>
                </w:rPr>
                <w:t xml:space="preserve">B, in process </w:t>
              </w:r>
            </w:ins>
          </w:p>
        </w:tc>
      </w:tr>
      <w:tr w:rsidR="00B76FBF" w:rsidRPr="00956461" w:rsidTr="00BB53E6">
        <w:trPr>
          <w:ins w:id="1427" w:author="Kuei Yuan Chen" w:date="2015-11-13T17:07: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1428" w:author="Kuei Yuan Chen" w:date="2015-11-13T17:07:00Z"/>
                <w:rFonts w:ascii="Tahoma" w:hAnsi="Tahoma" w:cs="Tahoma"/>
                <w:lang w:eastAsia="zh-CN"/>
              </w:rPr>
            </w:pPr>
            <w:ins w:id="1429" w:author="Kuei Yuan Chen" w:date="2015-11-13T17:07:00Z">
              <w:r>
                <w:rPr>
                  <w:rFonts w:ascii="Tahoma" w:hAnsi="Tahoma" w:cs="Tahoma" w:hint="eastAsia"/>
                  <w:lang w:eastAsia="zh-CN"/>
                </w:rPr>
                <w:t>3</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430" w:author="Kuei Yuan Chen" w:date="2015-11-13T17:07:00Z"/>
                <w:rFonts w:ascii="Tahoma" w:hAnsi="Tahoma" w:cs="Tahoma"/>
                <w:lang w:eastAsia="zh-CN"/>
              </w:rPr>
            </w:pPr>
            <w:ins w:id="1431" w:author="Kuei Yuan Chen" w:date="2015-11-13T17:07:00Z">
              <w:r>
                <w:rPr>
                  <w:rFonts w:ascii="Tahoma" w:hAnsi="Tahoma" w:cs="Tahoma" w:hint="eastAsia"/>
                  <w:lang w:eastAsia="zh-CN"/>
                </w:rPr>
                <w:t xml:space="preserve"> </w:t>
              </w:r>
              <w:r>
                <w:rPr>
                  <w:rFonts w:ascii="Tahoma" w:hAnsi="Tahoma" w:cs="Tahoma"/>
                  <w:lang w:eastAsia="zh-CN"/>
                </w:rPr>
                <w:t>S</w:t>
              </w:r>
              <w:r>
                <w:rPr>
                  <w:rFonts w:ascii="Tahoma" w:hAnsi="Tahoma" w:cs="Tahoma" w:hint="eastAsia"/>
                  <w:lang w:eastAsia="zh-CN"/>
                </w:rPr>
                <w:t>how and explain the relationship about each entity for the part of draw ERD, It includes PO Request, invoice, purchaser, supplier, inventory;</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432" w:author="Kuei Yuan Chen" w:date="2015-11-13T17:07:00Z"/>
                <w:rFonts w:ascii="Tahoma" w:hAnsi="Tahoma" w:cs="Tahoma"/>
                <w:lang w:eastAsia="zh-CN"/>
              </w:rPr>
            </w:pPr>
            <w:ins w:id="1433" w:author="Kuei Yuan Chen" w:date="2015-11-13T17:07:00Z">
              <w:r>
                <w:rPr>
                  <w:rFonts w:ascii="Tahoma" w:hAnsi="Tahoma" w:cs="Tahoma" w:hint="eastAsia"/>
                  <w:lang w:eastAsia="zh-CN"/>
                </w:rPr>
                <w:t xml:space="preserve">Peter </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1434" w:author="Kuei Yuan Chen" w:date="2015-11-13T17:07:00Z"/>
                <w:rFonts w:ascii="Tahoma" w:hAnsi="Tahoma" w:cs="Tahoma"/>
                <w:lang w:eastAsia="zh-CN"/>
              </w:rPr>
            </w:pPr>
            <w:ins w:id="1435" w:author="Kuei Yuan Chen" w:date="2015-11-13T17:07:00Z">
              <w:r>
                <w:rPr>
                  <w:rFonts w:ascii="Tahoma" w:hAnsi="Tahoma" w:cs="Tahoma" w:hint="eastAsia"/>
                  <w:lang w:eastAsia="zh-CN"/>
                </w:rPr>
                <w:t>in process</w:t>
              </w:r>
            </w:ins>
          </w:p>
          <w:p w:rsidR="00B76FBF" w:rsidRPr="00956461" w:rsidRDefault="00B76FBF" w:rsidP="00BB53E6">
            <w:pPr>
              <w:pStyle w:val="Table"/>
              <w:rPr>
                <w:ins w:id="1436" w:author="Kuei Yuan Chen" w:date="2015-11-13T17:07:00Z"/>
                <w:rFonts w:ascii="Tahoma" w:hAnsi="Tahoma" w:cs="Tahoma"/>
                <w:lang w:eastAsia="zh-CN"/>
              </w:rPr>
            </w:pPr>
          </w:p>
        </w:tc>
      </w:tr>
      <w:tr w:rsidR="00B76FBF" w:rsidRPr="00956461" w:rsidTr="00BB53E6">
        <w:trPr>
          <w:ins w:id="1437" w:author="Kuei Yuan Chen" w:date="2015-11-13T17:07: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1438" w:author="Kuei Yuan Chen" w:date="2015-11-13T17:07:00Z"/>
                <w:rFonts w:ascii="Tahoma" w:hAnsi="Tahoma" w:cs="Tahoma"/>
                <w:lang w:eastAsia="zh-CN"/>
              </w:rPr>
            </w:pPr>
            <w:ins w:id="1439" w:author="Kuei Yuan Chen" w:date="2015-11-13T17:07:00Z">
              <w:r>
                <w:rPr>
                  <w:rFonts w:ascii="Tahoma" w:hAnsi="Tahoma" w:cs="Tahoma" w:hint="eastAsia"/>
                  <w:lang w:eastAsia="zh-CN"/>
                </w:rPr>
                <w:t>4</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440" w:author="Kuei Yuan Chen" w:date="2015-11-13T17:07:00Z"/>
                <w:rFonts w:ascii="Tahoma" w:hAnsi="Tahoma" w:cs="Tahoma"/>
                <w:lang w:eastAsia="zh-CN"/>
              </w:rPr>
            </w:pPr>
            <w:ins w:id="1441" w:author="Kuei Yuan Chen" w:date="2015-11-13T17:07:00Z">
              <w:r>
                <w:rPr>
                  <w:rFonts w:ascii="Tahoma" w:hAnsi="Tahoma" w:cs="Tahoma" w:hint="eastAsia"/>
                  <w:lang w:eastAsia="zh-CN"/>
                </w:rPr>
                <w:t xml:space="preserve">A, </w:t>
              </w:r>
              <w:r>
                <w:rPr>
                  <w:rFonts w:ascii="Tahoma" w:hAnsi="Tahoma" w:cs="Tahoma"/>
                  <w:lang w:eastAsia="zh-CN"/>
                </w:rPr>
                <w:t>S</w:t>
              </w:r>
              <w:r>
                <w:rPr>
                  <w:rFonts w:ascii="Tahoma" w:hAnsi="Tahoma" w:cs="Tahoma" w:hint="eastAsia"/>
                  <w:lang w:eastAsia="zh-CN"/>
                </w:rPr>
                <w:t>hare understanding about whether or not the entity is necessary to add in the ERD;</w:t>
              </w:r>
            </w:ins>
          </w:p>
          <w:p w:rsidR="00B76FBF" w:rsidRDefault="00B76FBF" w:rsidP="00BB53E6">
            <w:pPr>
              <w:pStyle w:val="Table"/>
              <w:rPr>
                <w:ins w:id="1442" w:author="Kuei Yuan Chen" w:date="2015-11-13T17:07:00Z"/>
                <w:rFonts w:ascii="Tahoma" w:hAnsi="Tahoma" w:cs="Tahoma"/>
                <w:lang w:eastAsia="zh-CN"/>
              </w:rPr>
            </w:pPr>
            <w:ins w:id="1443" w:author="Kuei Yuan Chen" w:date="2015-11-13T17:07:00Z">
              <w:r>
                <w:rPr>
                  <w:rFonts w:ascii="Tahoma" w:hAnsi="Tahoma" w:cs="Tahoma" w:hint="eastAsia"/>
                  <w:lang w:eastAsia="zh-CN"/>
                </w:rPr>
                <w:t>B, Andrew will build relationship on the basis of Zach</w:t>
              </w:r>
              <w:r>
                <w:rPr>
                  <w:rFonts w:ascii="Tahoma" w:hAnsi="Tahoma" w:cs="Tahoma"/>
                  <w:lang w:eastAsia="zh-CN"/>
                </w:rPr>
                <w:t>’</w:t>
              </w:r>
              <w:r>
                <w:rPr>
                  <w:rFonts w:ascii="Tahoma" w:hAnsi="Tahoma" w:cs="Tahoma" w:hint="eastAsia"/>
                  <w:lang w:eastAsia="zh-CN"/>
                </w:rPr>
                <w:t xml:space="preserve">s entity </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444" w:author="Kuei Yuan Chen" w:date="2015-11-13T17:07:00Z"/>
                <w:rFonts w:ascii="Tahoma" w:hAnsi="Tahoma" w:cs="Tahoma"/>
                <w:lang w:eastAsia="zh-CN"/>
              </w:rPr>
            </w:pPr>
            <w:ins w:id="1445" w:author="Kuei Yuan Chen" w:date="2015-11-13T17:07:00Z">
              <w:r>
                <w:rPr>
                  <w:rFonts w:ascii="Tahoma" w:hAnsi="Tahoma" w:cs="Tahoma" w:hint="eastAsia"/>
                  <w:lang w:eastAsia="zh-CN"/>
                </w:rPr>
                <w:t>Andrew</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1446" w:author="Kuei Yuan Chen" w:date="2015-11-13T17:07:00Z"/>
                <w:rFonts w:ascii="Tahoma" w:hAnsi="Tahoma" w:cs="Tahoma"/>
                <w:lang w:eastAsia="zh-CN"/>
              </w:rPr>
            </w:pPr>
            <w:ins w:id="1447" w:author="Kuei Yuan Chen" w:date="2015-11-13T17:07:00Z">
              <w:r>
                <w:rPr>
                  <w:rFonts w:ascii="Tahoma" w:hAnsi="Tahoma" w:cs="Tahoma" w:hint="eastAsia"/>
                  <w:lang w:eastAsia="zh-CN"/>
                </w:rPr>
                <w:t>A, Done</w:t>
              </w:r>
            </w:ins>
          </w:p>
          <w:p w:rsidR="00B76FBF" w:rsidRPr="00956461" w:rsidRDefault="00B76FBF" w:rsidP="00BB53E6">
            <w:pPr>
              <w:pStyle w:val="Table"/>
              <w:rPr>
                <w:ins w:id="1448" w:author="Kuei Yuan Chen" w:date="2015-11-13T17:07:00Z"/>
                <w:rFonts w:ascii="Tahoma" w:hAnsi="Tahoma" w:cs="Tahoma"/>
                <w:lang w:eastAsia="zh-CN"/>
              </w:rPr>
            </w:pPr>
            <w:ins w:id="1449" w:author="Kuei Yuan Chen" w:date="2015-11-13T17:07:00Z">
              <w:r>
                <w:rPr>
                  <w:rFonts w:ascii="Tahoma" w:hAnsi="Tahoma" w:cs="Tahoma" w:hint="eastAsia"/>
                  <w:lang w:eastAsia="zh-CN"/>
                </w:rPr>
                <w:t>B, in process</w:t>
              </w:r>
            </w:ins>
          </w:p>
        </w:tc>
      </w:tr>
    </w:tbl>
    <w:p w:rsidR="00B76FBF" w:rsidRDefault="00B76FBF" w:rsidP="00B76FBF">
      <w:pPr>
        <w:rPr>
          <w:ins w:id="1450" w:author="Kuei Yuan Chen" w:date="2015-11-13T17:07:00Z"/>
          <w:rFonts w:ascii="Tahoma" w:hAnsi="Tahoma" w:cs="Tahoma"/>
          <w:lang w:eastAsia="zh-CN"/>
        </w:rPr>
      </w:pPr>
      <w:ins w:id="1451" w:author="Kuei Yuan Chen" w:date="2015-11-13T17:07:00Z">
        <w:r>
          <w:rPr>
            <w:rFonts w:ascii="Tahoma" w:hAnsi="Tahoma" w:cs="Tahoma"/>
            <w:noProof/>
            <w:rPrChange w:id="1452" w:author="Unknown">
              <w:rPr>
                <w:noProof/>
              </w:rPr>
            </w:rPrChange>
          </w:rPr>
          <mc:AlternateContent>
            <mc:Choice Requires="wps">
              <w:drawing>
                <wp:anchor distT="0" distB="0" distL="114300" distR="114300" simplePos="0" relativeHeight="251665408" behindDoc="0" locked="0" layoutInCell="1" allowOverlap="1">
                  <wp:simplePos x="0" y="0"/>
                  <wp:positionH relativeFrom="column">
                    <wp:posOffset>-15875</wp:posOffset>
                  </wp:positionH>
                  <wp:positionV relativeFrom="paragraph">
                    <wp:posOffset>120015</wp:posOffset>
                  </wp:positionV>
                  <wp:extent cx="6305550" cy="485775"/>
                  <wp:effectExtent l="19050" t="20320" r="38100" b="4635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8577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A3668" id="Rectangle 19" o:spid="_x0000_s1026" style="position:absolute;margin-left:-1.25pt;margin-top:9.45pt;width:496.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" fillcolor="#4f81bd" strokecolor="#f2f2f2" strokeweight="3pt">
                  <v:shadow on="t" color="#243f60" opacity=".5" offset="1pt"/>
                </v:rect>
              </w:pict>
            </mc:Fallback>
          </mc:AlternateContent>
        </w:r>
      </w:ins>
    </w:p>
    <w:p w:rsidR="00B76FBF" w:rsidRDefault="00B76FBF" w:rsidP="00B76FBF">
      <w:pPr>
        <w:rPr>
          <w:ins w:id="1453" w:author="Kuei Yuan Chen" w:date="2015-11-13T17:07:00Z"/>
          <w:rFonts w:ascii="Tahoma" w:hAnsi="Tahoma" w:cs="Tahoma"/>
          <w:lang w:eastAsia="zh-CN"/>
        </w:rPr>
      </w:pPr>
    </w:p>
    <w:p w:rsidR="00B76FBF" w:rsidRDefault="00B76FBF" w:rsidP="00B76FBF">
      <w:pPr>
        <w:rPr>
          <w:ins w:id="1454" w:author="Kuei Yuan Chen" w:date="2015-11-13T17:07:00Z"/>
          <w:rFonts w:ascii="Tahoma" w:hAnsi="Tahoma" w:cs="Tahoma"/>
          <w:lang w:eastAsia="zh-CN"/>
        </w:rPr>
      </w:pPr>
    </w:p>
    <w:p w:rsidR="00B76FBF" w:rsidRDefault="00B76FBF" w:rsidP="00B76FBF">
      <w:pPr>
        <w:rPr>
          <w:ins w:id="1455" w:author="Kuei Yuan Chen" w:date="2015-11-13T17:07:00Z"/>
          <w:rFonts w:ascii="Tahoma" w:hAnsi="Tahoma" w:cs="Tahoma"/>
          <w:lang w:eastAsia="zh-CN"/>
        </w:rPr>
      </w:pPr>
    </w:p>
    <w:p w:rsidR="00B76FBF" w:rsidRDefault="00B76FBF" w:rsidP="00B76FBF">
      <w:pPr>
        <w:pStyle w:val="HPTableTitle"/>
        <w:rPr>
          <w:ins w:id="1456" w:author="Kuei Yuan Chen" w:date="2015-11-13T17:07:00Z"/>
          <w:rFonts w:ascii="Tahoma" w:hAnsi="Tahoma" w:cs="Tahoma"/>
        </w:rPr>
      </w:pPr>
      <w:ins w:id="1457" w:author="Kuei Yuan Chen" w:date="2015-11-13T17:07:00Z">
        <w:r>
          <w:rPr>
            <w:rFonts w:ascii="Tahoma" w:hAnsi="Tahoma" w:cs="Tahoma"/>
          </w:rPr>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643"/>
      </w:tblGrid>
      <w:tr w:rsidR="00B76FBF" w:rsidRPr="006D5472" w:rsidTr="00BB53E6">
        <w:trPr>
          <w:ins w:id="1458" w:author="Kuei Yuan Chen" w:date="2015-11-13T17:07:00Z"/>
        </w:trPr>
        <w:tc>
          <w:tcPr>
            <w:tcW w:w="2340" w:type="dxa"/>
          </w:tcPr>
          <w:p w:rsidR="00B76FBF" w:rsidRPr="006D5472" w:rsidRDefault="00B76FBF" w:rsidP="00BB53E6">
            <w:pPr>
              <w:pStyle w:val="TableSmHeadingRight"/>
              <w:ind w:right="320" w:firstLineChars="100" w:firstLine="161"/>
              <w:jc w:val="left"/>
              <w:rPr>
                <w:ins w:id="1459" w:author="Kuei Yuan Chen" w:date="2015-11-13T17:07:00Z"/>
                <w:rFonts w:ascii="Tahoma" w:hAnsi="Tahoma" w:cs="Tahoma"/>
              </w:rPr>
            </w:pPr>
            <w:ins w:id="1460" w:author="Kuei Yuan Chen" w:date="2015-11-13T17:07:00Z">
              <w:r w:rsidRPr="006D5472">
                <w:rPr>
                  <w:rFonts w:ascii="Tahoma" w:hAnsi="Tahoma" w:cs="Tahoma"/>
                </w:rPr>
                <w:t>Project Name:</w:t>
              </w:r>
            </w:ins>
          </w:p>
        </w:tc>
        <w:tc>
          <w:tcPr>
            <w:tcW w:w="7583" w:type="dxa"/>
            <w:gridSpan w:val="3"/>
          </w:tcPr>
          <w:p w:rsidR="00B76FBF" w:rsidRPr="003C4E3D" w:rsidRDefault="00B76FBF" w:rsidP="00BB53E6">
            <w:pPr>
              <w:pStyle w:val="TableMedium"/>
              <w:rPr>
                <w:ins w:id="1461" w:author="Kuei Yuan Chen" w:date="2015-11-13T17:07:00Z"/>
                <w:rFonts w:ascii="Tahoma" w:hAnsi="Tahoma" w:cs="Tahoma"/>
                <w:b/>
              </w:rPr>
            </w:pPr>
            <w:ins w:id="1462" w:author="Kuei Yuan Chen" w:date="2015-11-13T17:07:00Z">
              <w:r>
                <w:rPr>
                  <w:rFonts w:ascii="Tahoma" w:hAnsi="Tahoma" w:cs="Tahoma" w:hint="eastAsia"/>
                  <w:b/>
                  <w:lang w:eastAsia="zh-CN"/>
                </w:rPr>
                <w:t>ACIT1630 DB Project</w:t>
              </w:r>
            </w:ins>
          </w:p>
        </w:tc>
      </w:tr>
      <w:tr w:rsidR="00B76FBF" w:rsidRPr="001B1C88" w:rsidTr="00BB53E6">
        <w:trPr>
          <w:gridAfter w:val="2"/>
          <w:wAfter w:w="3803" w:type="dxa"/>
          <w:trHeight w:val="236"/>
          <w:ins w:id="1463" w:author="Kuei Yuan Chen" w:date="2015-11-13T17:07:00Z"/>
        </w:trPr>
        <w:tc>
          <w:tcPr>
            <w:tcW w:w="2340" w:type="dxa"/>
          </w:tcPr>
          <w:p w:rsidR="00B76FBF" w:rsidRPr="001B1C88" w:rsidRDefault="00B76FBF" w:rsidP="00BB53E6">
            <w:pPr>
              <w:pStyle w:val="TableSmHeadingRight"/>
              <w:ind w:right="320"/>
              <w:jc w:val="center"/>
              <w:rPr>
                <w:ins w:id="1464" w:author="Kuei Yuan Chen" w:date="2015-11-13T17:07:00Z"/>
                <w:rFonts w:ascii="Tahoma" w:hAnsi="Tahoma" w:cs="Tahoma"/>
              </w:rPr>
            </w:pPr>
            <w:ins w:id="1465" w:author="Kuei Yuan Chen" w:date="2015-11-13T17:07:00Z">
              <w:r w:rsidRPr="001B1C88">
                <w:rPr>
                  <w:rFonts w:ascii="Tahoma" w:hAnsi="Tahoma" w:cs="Tahoma"/>
                </w:rPr>
                <w:t>Project Manager:</w:t>
              </w:r>
            </w:ins>
          </w:p>
        </w:tc>
        <w:tc>
          <w:tcPr>
            <w:tcW w:w="3780" w:type="dxa"/>
          </w:tcPr>
          <w:p w:rsidR="00B76FBF" w:rsidRPr="001B1C88" w:rsidRDefault="00B76FBF" w:rsidP="00BB53E6">
            <w:pPr>
              <w:pStyle w:val="TableMedium"/>
              <w:rPr>
                <w:ins w:id="1466" w:author="Kuei Yuan Chen" w:date="2015-11-13T17:07:00Z"/>
                <w:rFonts w:ascii="Tahoma" w:hAnsi="Tahoma" w:cs="Tahoma"/>
                <w:lang w:eastAsia="zh-CN"/>
              </w:rPr>
            </w:pPr>
            <w:ins w:id="1467" w:author="Kuei Yuan Chen" w:date="2015-11-13T17:07:00Z">
              <w:r>
                <w:rPr>
                  <w:rFonts w:ascii="Tahoma" w:hAnsi="Tahoma" w:cs="Tahoma" w:hint="eastAsia"/>
                  <w:lang w:eastAsia="zh-CN"/>
                </w:rPr>
                <w:t>York Liu</w:t>
              </w:r>
            </w:ins>
          </w:p>
        </w:tc>
      </w:tr>
      <w:tr w:rsidR="00B76FBF" w:rsidRPr="00CE4F95" w:rsidTr="00BB53E6">
        <w:trPr>
          <w:trHeight w:val="236"/>
          <w:ins w:id="1468" w:author="Kuei Yuan Chen" w:date="2015-11-13T17:07:00Z"/>
        </w:trPr>
        <w:tc>
          <w:tcPr>
            <w:tcW w:w="2340" w:type="dxa"/>
          </w:tcPr>
          <w:p w:rsidR="00B76FBF" w:rsidRPr="00CE4F95" w:rsidRDefault="00B76FBF" w:rsidP="00BB53E6">
            <w:pPr>
              <w:pStyle w:val="TableSmHeadingRight"/>
              <w:ind w:right="320" w:firstLineChars="100" w:firstLine="161"/>
              <w:jc w:val="left"/>
              <w:rPr>
                <w:ins w:id="1469" w:author="Kuei Yuan Chen" w:date="2015-11-13T17:07:00Z"/>
                <w:rFonts w:ascii="Tahoma" w:hAnsi="Tahoma" w:cs="Tahoma"/>
              </w:rPr>
            </w:pPr>
            <w:ins w:id="1470" w:author="Kuei Yuan Chen" w:date="2015-11-13T17:07:00Z">
              <w:r w:rsidRPr="00CE4F95">
                <w:rPr>
                  <w:rFonts w:ascii="Tahoma" w:hAnsi="Tahoma" w:cs="Tahoma"/>
                </w:rPr>
                <w:t xml:space="preserve">Prepared By:  </w:t>
              </w:r>
            </w:ins>
          </w:p>
        </w:tc>
        <w:tc>
          <w:tcPr>
            <w:tcW w:w="3780" w:type="dxa"/>
          </w:tcPr>
          <w:p w:rsidR="00B76FBF" w:rsidRPr="00CE4F95" w:rsidRDefault="00B76FBF" w:rsidP="00BB53E6">
            <w:pPr>
              <w:pStyle w:val="TableMedium"/>
              <w:rPr>
                <w:ins w:id="1471" w:author="Kuei Yuan Chen" w:date="2015-11-13T17:07:00Z"/>
                <w:rFonts w:ascii="Tahoma" w:hAnsi="Tahoma" w:cs="Tahoma"/>
                <w:lang w:eastAsia="zh-CN"/>
              </w:rPr>
            </w:pPr>
            <w:ins w:id="1472" w:author="Kuei Yuan Chen" w:date="2015-11-13T17:07:00Z">
              <w:r>
                <w:rPr>
                  <w:rFonts w:ascii="Tahoma" w:hAnsi="Tahoma" w:cs="Tahoma" w:hint="eastAsia"/>
                  <w:lang w:eastAsia="zh-CN"/>
                </w:rPr>
                <w:t>York Liu</w:t>
              </w:r>
            </w:ins>
          </w:p>
        </w:tc>
        <w:tc>
          <w:tcPr>
            <w:tcW w:w="2160" w:type="dxa"/>
          </w:tcPr>
          <w:p w:rsidR="00B76FBF" w:rsidRPr="00CE4F95" w:rsidRDefault="00B76FBF" w:rsidP="00BB53E6">
            <w:pPr>
              <w:pStyle w:val="TableSmHeadingRight"/>
              <w:rPr>
                <w:ins w:id="1473" w:author="Kuei Yuan Chen" w:date="2015-11-13T17:07:00Z"/>
                <w:rFonts w:ascii="Tahoma" w:hAnsi="Tahoma" w:cs="Tahoma"/>
              </w:rPr>
            </w:pPr>
          </w:p>
        </w:tc>
        <w:tc>
          <w:tcPr>
            <w:tcW w:w="1643" w:type="dxa"/>
          </w:tcPr>
          <w:p w:rsidR="00B76FBF" w:rsidRPr="00CE4F95" w:rsidRDefault="00B76FBF" w:rsidP="00BB53E6">
            <w:pPr>
              <w:pStyle w:val="TableMedium"/>
              <w:rPr>
                <w:ins w:id="1474" w:author="Kuei Yuan Chen" w:date="2015-11-13T17:07:00Z"/>
                <w:rFonts w:ascii="Tahoma" w:hAnsi="Tahoma" w:cs="Tahoma"/>
                <w:lang w:eastAsia="zh-CN"/>
              </w:rPr>
            </w:pPr>
          </w:p>
        </w:tc>
      </w:tr>
    </w:tbl>
    <w:p w:rsidR="00B76FBF" w:rsidRPr="00CE4F95" w:rsidRDefault="00B76FBF" w:rsidP="00B76FBF">
      <w:pPr>
        <w:pStyle w:val="Numberedlist21"/>
        <w:numPr>
          <w:ilvl w:val="0"/>
          <w:numId w:val="0"/>
        </w:numPr>
        <w:rPr>
          <w:ins w:id="1475" w:author="Kuei Yuan Chen" w:date="2015-11-13T17:07:00Z"/>
          <w:rFonts w:ascii="Tahoma" w:hAnsi="Tahoma" w:cs="Tahoma"/>
        </w:rPr>
      </w:pPr>
      <w:proofErr w:type="gramStart"/>
      <w:ins w:id="1476" w:author="Kuei Yuan Chen" w:date="2015-11-13T17:07:00Z">
        <w:r>
          <w:rPr>
            <w:rFonts w:ascii="Tahoma" w:hAnsi="Tahoma" w:cs="Tahoma" w:hint="eastAsia"/>
            <w:lang w:eastAsia="zh-CN"/>
          </w:rPr>
          <w:t>1.</w:t>
        </w:r>
        <w:r w:rsidRPr="00CE4F95">
          <w:rPr>
            <w:rFonts w:ascii="Tahoma" w:hAnsi="Tahoma" w:cs="Tahoma"/>
          </w:rPr>
          <w:t>Meeting</w:t>
        </w:r>
        <w:proofErr w:type="gramEnd"/>
        <w:r w:rsidRPr="00CE4F95">
          <w:rPr>
            <w:rFonts w:ascii="Tahoma" w:hAnsi="Tahoma" w:cs="Tahoma"/>
          </w:rPr>
          <w:t xml:space="preserve">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2093"/>
      </w:tblGrid>
      <w:tr w:rsidR="00B76FBF" w:rsidRPr="00CE4F95" w:rsidTr="00BB53E6">
        <w:trPr>
          <w:cantSplit/>
          <w:ins w:id="1477" w:author="Kuei Yuan Chen" w:date="2015-11-13T17:07:00Z"/>
        </w:trPr>
        <w:tc>
          <w:tcPr>
            <w:tcW w:w="1620" w:type="dxa"/>
          </w:tcPr>
          <w:p w:rsidR="00B76FBF" w:rsidRPr="00CE4F95" w:rsidRDefault="00B76FBF" w:rsidP="00BB53E6">
            <w:pPr>
              <w:pStyle w:val="TableSmHeadingRight"/>
              <w:rPr>
                <w:ins w:id="1478" w:author="Kuei Yuan Chen" w:date="2015-11-13T17:07:00Z"/>
                <w:rFonts w:ascii="Tahoma" w:hAnsi="Tahoma" w:cs="Tahoma"/>
              </w:rPr>
            </w:pPr>
            <w:ins w:id="1479" w:author="Kuei Yuan Chen" w:date="2015-11-13T17:07:00Z">
              <w:r w:rsidRPr="00CE4F95">
                <w:rPr>
                  <w:rFonts w:ascii="Tahoma" w:hAnsi="Tahoma" w:cs="Tahoma"/>
                </w:rPr>
                <w:t>Type:</w:t>
              </w:r>
            </w:ins>
          </w:p>
        </w:tc>
        <w:tc>
          <w:tcPr>
            <w:tcW w:w="8303" w:type="dxa"/>
            <w:gridSpan w:val="6"/>
          </w:tcPr>
          <w:p w:rsidR="00B76FBF" w:rsidRPr="00CE4F95" w:rsidRDefault="00B76FBF" w:rsidP="00BB53E6">
            <w:pPr>
              <w:pStyle w:val="Table"/>
              <w:rPr>
                <w:ins w:id="1480" w:author="Kuei Yuan Chen" w:date="2015-11-13T17:07:00Z"/>
                <w:rFonts w:ascii="Tahoma" w:hAnsi="Tahoma" w:cs="Tahoma"/>
                <w:lang w:eastAsia="zh-CN"/>
              </w:rPr>
            </w:pPr>
            <w:ins w:id="1481" w:author="Kuei Yuan Chen" w:date="2015-11-13T17:07:00Z">
              <w:r>
                <w:rPr>
                  <w:rFonts w:ascii="Tahoma" w:hAnsi="Tahoma" w:cs="Tahoma" w:hint="eastAsia"/>
                  <w:b/>
                  <w:color w:val="00B050"/>
                  <w:lang w:eastAsia="zh-CN"/>
                </w:rPr>
                <w:t>Milestone2</w:t>
              </w:r>
              <w:r w:rsidRPr="00CB219E">
                <w:rPr>
                  <w:rFonts w:ascii="Tahoma" w:hAnsi="Tahoma" w:cs="Tahoma" w:hint="eastAsia"/>
                  <w:b/>
                  <w:color w:val="00B050"/>
                  <w:lang w:eastAsia="zh-CN"/>
                </w:rPr>
                <w:t>- phase 4</w:t>
              </w:r>
            </w:ins>
          </w:p>
        </w:tc>
      </w:tr>
      <w:tr w:rsidR="00B76FBF" w:rsidRPr="00CE4F95" w:rsidTr="00BB53E6">
        <w:trPr>
          <w:cantSplit/>
          <w:ins w:id="1482" w:author="Kuei Yuan Chen" w:date="2015-11-13T17:07:00Z"/>
        </w:trPr>
        <w:tc>
          <w:tcPr>
            <w:tcW w:w="1620" w:type="dxa"/>
          </w:tcPr>
          <w:p w:rsidR="00B76FBF" w:rsidRPr="00CE4F95" w:rsidRDefault="00B76FBF" w:rsidP="00BB53E6">
            <w:pPr>
              <w:pStyle w:val="TableSmHeadingRight"/>
              <w:rPr>
                <w:ins w:id="1483" w:author="Kuei Yuan Chen" w:date="2015-11-13T17:07:00Z"/>
                <w:rFonts w:ascii="Tahoma" w:hAnsi="Tahoma" w:cs="Tahoma"/>
              </w:rPr>
            </w:pPr>
            <w:ins w:id="1484" w:author="Kuei Yuan Chen" w:date="2015-11-13T17:07:00Z">
              <w:r w:rsidRPr="00CE4F95">
                <w:rPr>
                  <w:rFonts w:ascii="Tahoma" w:hAnsi="Tahoma" w:cs="Tahoma"/>
                </w:rPr>
                <w:t>Purpose:</w:t>
              </w:r>
            </w:ins>
          </w:p>
        </w:tc>
        <w:tc>
          <w:tcPr>
            <w:tcW w:w="8303" w:type="dxa"/>
            <w:gridSpan w:val="6"/>
          </w:tcPr>
          <w:p w:rsidR="00B76FBF" w:rsidRPr="00CE4F95" w:rsidRDefault="00B76FBF" w:rsidP="00BB53E6">
            <w:pPr>
              <w:pStyle w:val="Table"/>
              <w:rPr>
                <w:ins w:id="1485" w:author="Kuei Yuan Chen" w:date="2015-11-13T17:07:00Z"/>
                <w:rFonts w:ascii="Tahoma" w:hAnsi="Tahoma" w:cs="Tahoma"/>
              </w:rPr>
            </w:pPr>
            <w:ins w:id="1486" w:author="Kuei Yuan Chen" w:date="2015-11-13T17:07:00Z">
              <w:r w:rsidRPr="00CE4F95">
                <w:rPr>
                  <w:rFonts w:ascii="Tahoma" w:hAnsi="Tahoma" w:cs="Tahoma"/>
                </w:rPr>
                <w:t>Ongoing information sharing and project status update</w:t>
              </w:r>
            </w:ins>
          </w:p>
        </w:tc>
      </w:tr>
      <w:tr w:rsidR="00B76FBF" w:rsidRPr="00CE4F95" w:rsidTr="00BB53E6">
        <w:trPr>
          <w:ins w:id="1487" w:author="Kuei Yuan Chen" w:date="2015-11-13T17:07:00Z"/>
        </w:trPr>
        <w:tc>
          <w:tcPr>
            <w:tcW w:w="1620" w:type="dxa"/>
          </w:tcPr>
          <w:p w:rsidR="00B76FBF" w:rsidRPr="00CE4F95" w:rsidRDefault="00B76FBF" w:rsidP="00BB53E6">
            <w:pPr>
              <w:pStyle w:val="TableSmHeadingRight"/>
              <w:rPr>
                <w:ins w:id="1488" w:author="Kuei Yuan Chen" w:date="2015-11-13T17:07:00Z"/>
                <w:rFonts w:ascii="Tahoma" w:hAnsi="Tahoma" w:cs="Tahoma"/>
              </w:rPr>
            </w:pPr>
            <w:ins w:id="1489" w:author="Kuei Yuan Chen" w:date="2015-11-13T17:07:00Z">
              <w:r w:rsidRPr="00CE4F95">
                <w:rPr>
                  <w:rFonts w:ascii="Tahoma" w:hAnsi="Tahoma" w:cs="Tahoma"/>
                </w:rPr>
                <w:t>Meeting Date:</w:t>
              </w:r>
            </w:ins>
          </w:p>
        </w:tc>
        <w:tc>
          <w:tcPr>
            <w:tcW w:w="2250" w:type="dxa"/>
          </w:tcPr>
          <w:p w:rsidR="00B76FBF" w:rsidRPr="00CE4F95" w:rsidRDefault="00B76FBF" w:rsidP="00BB53E6">
            <w:pPr>
              <w:pStyle w:val="Table"/>
              <w:rPr>
                <w:ins w:id="1490" w:author="Kuei Yuan Chen" w:date="2015-11-13T17:07:00Z"/>
                <w:rFonts w:ascii="Tahoma" w:hAnsi="Tahoma" w:cs="Tahoma"/>
                <w:lang w:eastAsia="zh-CN"/>
              </w:rPr>
            </w:pPr>
            <w:ins w:id="1491" w:author="Kuei Yuan Chen" w:date="2015-11-13T17:07: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10-09</w:t>
              </w:r>
            </w:ins>
          </w:p>
        </w:tc>
        <w:tc>
          <w:tcPr>
            <w:tcW w:w="1080" w:type="dxa"/>
          </w:tcPr>
          <w:p w:rsidR="00B76FBF" w:rsidRPr="00CE4F95" w:rsidRDefault="00B76FBF" w:rsidP="00BB53E6">
            <w:pPr>
              <w:pStyle w:val="TableSmHeadingRight"/>
              <w:rPr>
                <w:ins w:id="1492" w:author="Kuei Yuan Chen" w:date="2015-11-13T17:07:00Z"/>
                <w:rFonts w:ascii="Tahoma" w:hAnsi="Tahoma" w:cs="Tahoma"/>
              </w:rPr>
            </w:pPr>
            <w:ins w:id="1493" w:author="Kuei Yuan Chen" w:date="2015-11-13T17:07:00Z">
              <w:r w:rsidRPr="00CE4F95">
                <w:rPr>
                  <w:rFonts w:ascii="Tahoma" w:hAnsi="Tahoma" w:cs="Tahoma"/>
                </w:rPr>
                <w:t>Start Time:</w:t>
              </w:r>
            </w:ins>
          </w:p>
        </w:tc>
        <w:tc>
          <w:tcPr>
            <w:tcW w:w="1890" w:type="dxa"/>
            <w:gridSpan w:val="2"/>
          </w:tcPr>
          <w:p w:rsidR="00B76FBF" w:rsidRPr="00CE4F95" w:rsidRDefault="00B76FBF" w:rsidP="00BB53E6">
            <w:pPr>
              <w:pStyle w:val="Table"/>
              <w:rPr>
                <w:ins w:id="1494" w:author="Kuei Yuan Chen" w:date="2015-11-13T17:07:00Z"/>
                <w:rFonts w:ascii="Tahoma" w:hAnsi="Tahoma" w:cs="Tahoma"/>
              </w:rPr>
            </w:pPr>
            <w:ins w:id="1495" w:author="Kuei Yuan Chen" w:date="2015-11-13T17:07:00Z">
              <w:r>
                <w:rPr>
                  <w:rFonts w:ascii="Tahoma" w:hAnsi="Tahoma" w:cs="Tahoma" w:hint="eastAsia"/>
                  <w:lang w:eastAsia="zh-CN"/>
                </w:rPr>
                <w:t>5</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B76FBF" w:rsidRPr="00CE4F95" w:rsidRDefault="00B76FBF" w:rsidP="00BB53E6">
            <w:pPr>
              <w:pStyle w:val="TableSmHeadingRight"/>
              <w:rPr>
                <w:ins w:id="1496" w:author="Kuei Yuan Chen" w:date="2015-11-13T17:07:00Z"/>
                <w:rFonts w:ascii="Tahoma" w:hAnsi="Tahoma" w:cs="Tahoma"/>
              </w:rPr>
            </w:pPr>
            <w:ins w:id="1497" w:author="Kuei Yuan Chen" w:date="2015-11-13T17:07:00Z">
              <w:r w:rsidRPr="00CE4F95">
                <w:rPr>
                  <w:rFonts w:ascii="Tahoma" w:hAnsi="Tahoma" w:cs="Tahoma"/>
                </w:rPr>
                <w:t>End Time:</w:t>
              </w:r>
            </w:ins>
          </w:p>
        </w:tc>
        <w:tc>
          <w:tcPr>
            <w:tcW w:w="2093" w:type="dxa"/>
          </w:tcPr>
          <w:p w:rsidR="00B76FBF" w:rsidRPr="00CE4F95" w:rsidRDefault="00B76FBF" w:rsidP="00BB53E6">
            <w:pPr>
              <w:pStyle w:val="Table"/>
              <w:rPr>
                <w:ins w:id="1498" w:author="Kuei Yuan Chen" w:date="2015-11-13T17:07:00Z"/>
                <w:rFonts w:ascii="Tahoma" w:hAnsi="Tahoma" w:cs="Tahoma"/>
                <w:lang w:eastAsia="zh-CN"/>
              </w:rPr>
            </w:pPr>
            <w:ins w:id="1499" w:author="Kuei Yuan Chen" w:date="2015-11-13T17:07:00Z">
              <w:r>
                <w:rPr>
                  <w:rFonts w:ascii="Tahoma" w:hAnsi="Tahoma" w:cs="Tahoma" w:hint="eastAsia"/>
                  <w:lang w:eastAsia="zh-CN"/>
                </w:rPr>
                <w:t>6</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B76FBF" w:rsidRPr="00CE4F95" w:rsidTr="00BB53E6">
        <w:trPr>
          <w:cantSplit/>
          <w:ins w:id="1500" w:author="Kuei Yuan Chen" w:date="2015-11-13T17:07:00Z"/>
        </w:trPr>
        <w:tc>
          <w:tcPr>
            <w:tcW w:w="1620" w:type="dxa"/>
          </w:tcPr>
          <w:p w:rsidR="00B76FBF" w:rsidRPr="00CE4F95" w:rsidRDefault="00B76FBF" w:rsidP="00BB53E6">
            <w:pPr>
              <w:pStyle w:val="TableSmHeadingRight"/>
              <w:rPr>
                <w:ins w:id="1501" w:author="Kuei Yuan Chen" w:date="2015-11-13T17:07:00Z"/>
                <w:rFonts w:ascii="Tahoma" w:hAnsi="Tahoma" w:cs="Tahoma"/>
              </w:rPr>
            </w:pPr>
            <w:ins w:id="1502" w:author="Kuei Yuan Chen" w:date="2015-11-13T17:07:00Z">
              <w:r w:rsidRPr="00CE4F95">
                <w:rPr>
                  <w:rFonts w:ascii="Tahoma" w:hAnsi="Tahoma" w:cs="Tahoma"/>
                </w:rPr>
                <w:t>Meeting Host:</w:t>
              </w:r>
            </w:ins>
          </w:p>
        </w:tc>
        <w:tc>
          <w:tcPr>
            <w:tcW w:w="3330" w:type="dxa"/>
            <w:gridSpan w:val="2"/>
          </w:tcPr>
          <w:p w:rsidR="00B76FBF" w:rsidRPr="00CE4F95" w:rsidRDefault="00B76FBF" w:rsidP="00BB53E6">
            <w:pPr>
              <w:pStyle w:val="Table"/>
              <w:rPr>
                <w:ins w:id="1503" w:author="Kuei Yuan Chen" w:date="2015-11-13T17:07:00Z"/>
                <w:rFonts w:ascii="Tahoma" w:hAnsi="Tahoma" w:cs="Tahoma"/>
                <w:lang w:eastAsia="zh-CN"/>
              </w:rPr>
            </w:pPr>
            <w:ins w:id="1504" w:author="Kuei Yuan Chen" w:date="2015-11-13T17:07:00Z">
              <w:r>
                <w:rPr>
                  <w:rFonts w:ascii="Tahoma" w:hAnsi="Tahoma" w:cs="Tahoma" w:hint="eastAsia"/>
                  <w:lang w:eastAsia="zh-CN"/>
                </w:rPr>
                <w:t>Zach</w:t>
              </w:r>
            </w:ins>
          </w:p>
        </w:tc>
        <w:tc>
          <w:tcPr>
            <w:tcW w:w="1260" w:type="dxa"/>
          </w:tcPr>
          <w:p w:rsidR="00B76FBF" w:rsidRPr="00CE4F95" w:rsidRDefault="00B76FBF" w:rsidP="00BB53E6">
            <w:pPr>
              <w:pStyle w:val="TableSmHeadingRight"/>
              <w:rPr>
                <w:ins w:id="1505" w:author="Kuei Yuan Chen" w:date="2015-11-13T17:07:00Z"/>
                <w:rFonts w:ascii="Tahoma" w:hAnsi="Tahoma" w:cs="Tahoma"/>
              </w:rPr>
            </w:pPr>
            <w:ins w:id="1506" w:author="Kuei Yuan Chen" w:date="2015-11-13T17:07:00Z">
              <w:r w:rsidRPr="00CE4F95">
                <w:rPr>
                  <w:rFonts w:ascii="Tahoma" w:hAnsi="Tahoma" w:cs="Tahoma"/>
                </w:rPr>
                <w:t>Location:</w:t>
              </w:r>
            </w:ins>
          </w:p>
        </w:tc>
        <w:tc>
          <w:tcPr>
            <w:tcW w:w="3713" w:type="dxa"/>
            <w:gridSpan w:val="3"/>
          </w:tcPr>
          <w:p w:rsidR="00B76FBF" w:rsidRPr="00CE4F95" w:rsidRDefault="00B76FBF" w:rsidP="00BB53E6">
            <w:pPr>
              <w:pStyle w:val="Table"/>
              <w:rPr>
                <w:ins w:id="1507" w:author="Kuei Yuan Chen" w:date="2015-11-13T17:07:00Z"/>
                <w:rFonts w:ascii="Tahoma" w:hAnsi="Tahoma" w:cs="Tahoma"/>
                <w:lang w:eastAsia="zh-CN"/>
              </w:rPr>
            </w:pPr>
            <w:ins w:id="1508" w:author="Kuei Yuan Chen" w:date="2015-11-13T17:07:00Z">
              <w:r>
                <w:rPr>
                  <w:rFonts w:ascii="Tahoma" w:hAnsi="Tahoma" w:cs="Tahoma" w:hint="eastAsia"/>
                  <w:lang w:eastAsia="zh-CN"/>
                </w:rPr>
                <w:t>Meeting Room-2515-SW1</w:t>
              </w:r>
            </w:ins>
          </w:p>
        </w:tc>
      </w:tr>
      <w:tr w:rsidR="00B76FBF" w:rsidRPr="00CE4F95" w:rsidTr="00BB53E6">
        <w:trPr>
          <w:cantSplit/>
          <w:ins w:id="1509" w:author="Kuei Yuan Chen" w:date="2015-11-13T17:07:00Z"/>
        </w:trPr>
        <w:tc>
          <w:tcPr>
            <w:tcW w:w="1620" w:type="dxa"/>
          </w:tcPr>
          <w:p w:rsidR="00B76FBF" w:rsidRPr="00CE4F95" w:rsidRDefault="00B76FBF" w:rsidP="00BB53E6">
            <w:pPr>
              <w:pStyle w:val="TableSmHeadingRight"/>
              <w:rPr>
                <w:ins w:id="1510" w:author="Kuei Yuan Chen" w:date="2015-11-13T17:07:00Z"/>
                <w:rFonts w:ascii="Tahoma" w:hAnsi="Tahoma" w:cs="Tahoma"/>
              </w:rPr>
            </w:pPr>
            <w:ins w:id="1511" w:author="Kuei Yuan Chen" w:date="2015-11-13T17:07:00Z">
              <w:r w:rsidRPr="00CE4F95">
                <w:rPr>
                  <w:rFonts w:ascii="Tahoma" w:hAnsi="Tahoma" w:cs="Tahoma"/>
                </w:rPr>
                <w:t>Minute Taker:</w:t>
              </w:r>
            </w:ins>
          </w:p>
        </w:tc>
        <w:tc>
          <w:tcPr>
            <w:tcW w:w="3330" w:type="dxa"/>
            <w:gridSpan w:val="2"/>
          </w:tcPr>
          <w:p w:rsidR="00B76FBF" w:rsidRPr="00CE4F95" w:rsidRDefault="00B76FBF" w:rsidP="00BB53E6">
            <w:pPr>
              <w:pStyle w:val="Table"/>
              <w:rPr>
                <w:ins w:id="1512" w:author="Kuei Yuan Chen" w:date="2015-11-13T17:07:00Z"/>
                <w:rFonts w:ascii="Tahoma" w:hAnsi="Tahoma" w:cs="Tahoma"/>
                <w:lang w:eastAsia="zh-CN"/>
              </w:rPr>
            </w:pPr>
            <w:ins w:id="1513" w:author="Kuei Yuan Chen" w:date="2015-11-13T17:07:00Z">
              <w:r>
                <w:rPr>
                  <w:rFonts w:ascii="Tahoma" w:hAnsi="Tahoma" w:cs="Tahoma" w:hint="eastAsia"/>
                  <w:lang w:eastAsia="zh-CN"/>
                </w:rPr>
                <w:t>York</w:t>
              </w:r>
            </w:ins>
          </w:p>
        </w:tc>
        <w:tc>
          <w:tcPr>
            <w:tcW w:w="1260" w:type="dxa"/>
          </w:tcPr>
          <w:p w:rsidR="00B76FBF" w:rsidRPr="00CE4F95" w:rsidRDefault="00B76FBF" w:rsidP="00BB53E6">
            <w:pPr>
              <w:pStyle w:val="TableSmHeadingRight"/>
              <w:rPr>
                <w:ins w:id="1514" w:author="Kuei Yuan Chen" w:date="2015-11-13T17:07:00Z"/>
                <w:rFonts w:ascii="Tahoma" w:hAnsi="Tahoma" w:cs="Tahoma"/>
              </w:rPr>
            </w:pPr>
          </w:p>
        </w:tc>
        <w:tc>
          <w:tcPr>
            <w:tcW w:w="3713" w:type="dxa"/>
            <w:gridSpan w:val="3"/>
          </w:tcPr>
          <w:p w:rsidR="00B76FBF" w:rsidRPr="00CE4F95" w:rsidRDefault="00B76FBF" w:rsidP="00BB53E6">
            <w:pPr>
              <w:pStyle w:val="Table"/>
              <w:rPr>
                <w:ins w:id="1515" w:author="Kuei Yuan Chen" w:date="2015-11-13T17:07:00Z"/>
                <w:rFonts w:ascii="Tahoma" w:hAnsi="Tahoma" w:cs="Tahoma"/>
              </w:rPr>
            </w:pPr>
          </w:p>
        </w:tc>
      </w:tr>
    </w:tbl>
    <w:p w:rsidR="00B76FBF" w:rsidRPr="001B1C88" w:rsidRDefault="00B76FBF" w:rsidP="00B76FBF">
      <w:pPr>
        <w:pStyle w:val="Numberedlist21"/>
        <w:numPr>
          <w:ilvl w:val="0"/>
          <w:numId w:val="0"/>
        </w:numPr>
        <w:ind w:left="360" w:hanging="360"/>
        <w:rPr>
          <w:ins w:id="1516" w:author="Kuei Yuan Chen" w:date="2015-11-13T17:07:00Z"/>
          <w:rFonts w:ascii="Tahoma" w:hAnsi="Tahoma" w:cs="Tahoma"/>
        </w:rPr>
      </w:pPr>
      <w:proofErr w:type="gramStart"/>
      <w:ins w:id="1517" w:author="Kuei Yuan Chen" w:date="2015-11-13T17:07:00Z">
        <w:r>
          <w:rPr>
            <w:rFonts w:ascii="Tahoma" w:hAnsi="Tahoma" w:cs="Tahoma" w:hint="eastAsia"/>
            <w:lang w:eastAsia="zh-CN"/>
          </w:rPr>
          <w:t>2.</w:t>
        </w:r>
        <w:r w:rsidRPr="001B1C88">
          <w:rPr>
            <w:rFonts w:ascii="Tahoma" w:hAnsi="Tahoma" w:cs="Tahoma"/>
          </w:rPr>
          <w:t>Meeting</w:t>
        </w:r>
        <w:proofErr w:type="gramEnd"/>
        <w:r w:rsidRPr="001B1C88">
          <w:rPr>
            <w:rFonts w:ascii="Tahoma" w:hAnsi="Tahoma" w:cs="Tahoma"/>
          </w:rPr>
          <w:t xml:space="preserve"> Attendees</w:t>
        </w:r>
      </w:ins>
    </w:p>
    <w:tbl>
      <w:tblPr>
        <w:tblW w:w="4946" w:type="pct"/>
        <w:tblInd w:w="10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85"/>
        <w:gridCol w:w="940"/>
        <w:gridCol w:w="1923"/>
        <w:gridCol w:w="3976"/>
        <w:gridCol w:w="1405"/>
      </w:tblGrid>
      <w:tr w:rsidR="00B76FBF" w:rsidRPr="001B1C88" w:rsidTr="00BB53E6">
        <w:trPr>
          <w:tblHeader/>
          <w:ins w:id="1518" w:author="Kuei Yuan Chen" w:date="2015-11-13T17:07:00Z"/>
        </w:trPr>
        <w:tc>
          <w:tcPr>
            <w:tcW w:w="533" w:type="pct"/>
            <w:tcBorders>
              <w:top w:val="single" w:sz="12" w:space="0" w:color="auto"/>
              <w:bottom w:val="double" w:sz="4" w:space="0" w:color="auto"/>
              <w:right w:val="nil"/>
            </w:tcBorders>
          </w:tcPr>
          <w:p w:rsidR="00B76FBF" w:rsidRPr="001B1C88" w:rsidRDefault="00B76FBF" w:rsidP="00BB53E6">
            <w:pPr>
              <w:pStyle w:val="TableHeadingCenter"/>
              <w:rPr>
                <w:ins w:id="1519" w:author="Kuei Yuan Chen" w:date="2015-11-13T17:07:00Z"/>
                <w:rFonts w:ascii="Tahoma" w:hAnsi="Tahoma" w:cs="Tahoma"/>
              </w:rPr>
            </w:pPr>
            <w:ins w:id="1520" w:author="Kuei Yuan Chen" w:date="2015-11-13T17:07:00Z">
              <w:r w:rsidRPr="001B1C88">
                <w:rPr>
                  <w:rFonts w:ascii="Tahoma" w:hAnsi="Tahoma" w:cs="Tahoma"/>
                </w:rPr>
                <w:t>Name</w:t>
              </w:r>
            </w:ins>
          </w:p>
        </w:tc>
        <w:tc>
          <w:tcPr>
            <w:tcW w:w="509"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1521" w:author="Kuei Yuan Chen" w:date="2015-11-13T17:07:00Z"/>
                <w:rFonts w:ascii="Tahoma" w:hAnsi="Tahoma" w:cs="Tahoma"/>
              </w:rPr>
            </w:pPr>
          </w:p>
        </w:tc>
        <w:tc>
          <w:tcPr>
            <w:tcW w:w="1042"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1522" w:author="Kuei Yuan Chen" w:date="2015-11-13T17:07:00Z"/>
                <w:rFonts w:ascii="Tahoma" w:hAnsi="Tahoma" w:cs="Tahoma"/>
              </w:rPr>
            </w:pPr>
            <w:ins w:id="1523" w:author="Kuei Yuan Chen" w:date="2015-11-13T17:07:00Z">
              <w:r w:rsidRPr="001B1C88">
                <w:rPr>
                  <w:rFonts w:ascii="Tahoma" w:hAnsi="Tahoma" w:cs="Tahoma"/>
                </w:rPr>
                <w:t>Attendance status</w:t>
              </w:r>
            </w:ins>
          </w:p>
        </w:tc>
        <w:tc>
          <w:tcPr>
            <w:tcW w:w="2154" w:type="pct"/>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1524" w:author="Kuei Yuan Chen" w:date="2015-11-13T17:07:00Z"/>
                <w:rFonts w:ascii="Tahoma" w:hAnsi="Tahoma" w:cs="Tahoma"/>
              </w:rPr>
            </w:pPr>
            <w:ins w:id="1525" w:author="Kuei Yuan Chen" w:date="2015-11-13T17:07:00Z">
              <w:r w:rsidRPr="001B1C88">
                <w:rPr>
                  <w:rFonts w:ascii="Tahoma" w:hAnsi="Tahoma" w:cs="Tahoma"/>
                </w:rPr>
                <w:t>Position</w:t>
              </w:r>
            </w:ins>
          </w:p>
        </w:tc>
        <w:tc>
          <w:tcPr>
            <w:tcW w:w="761" w:type="pct"/>
            <w:tcBorders>
              <w:top w:val="single" w:sz="12" w:space="0" w:color="auto"/>
              <w:left w:val="nil"/>
              <w:bottom w:val="double" w:sz="4" w:space="0" w:color="auto"/>
            </w:tcBorders>
          </w:tcPr>
          <w:p w:rsidR="00B76FBF" w:rsidRPr="001B1C88" w:rsidRDefault="00B76FBF" w:rsidP="00BB53E6">
            <w:pPr>
              <w:pStyle w:val="TableHeadingCenter"/>
              <w:rPr>
                <w:ins w:id="1526" w:author="Kuei Yuan Chen" w:date="2015-11-13T17:07:00Z"/>
                <w:rFonts w:ascii="Tahoma" w:hAnsi="Tahoma" w:cs="Tahoma"/>
                <w:lang w:eastAsia="zh-CN"/>
              </w:rPr>
            </w:pPr>
            <w:ins w:id="1527" w:author="Kuei Yuan Chen" w:date="2015-11-13T17:07:00Z">
              <w:r>
                <w:rPr>
                  <w:rFonts w:ascii="Tahoma" w:hAnsi="Tahoma" w:cs="Tahoma" w:hint="eastAsia"/>
                  <w:lang w:eastAsia="zh-CN"/>
                </w:rPr>
                <w:t>Progress</w:t>
              </w:r>
            </w:ins>
          </w:p>
        </w:tc>
      </w:tr>
      <w:tr w:rsidR="00B76FBF" w:rsidRPr="001B1C88" w:rsidTr="00BB53E6">
        <w:trPr>
          <w:ins w:id="1528" w:author="Kuei Yuan Chen" w:date="2015-11-13T17:07:00Z"/>
        </w:trPr>
        <w:tc>
          <w:tcPr>
            <w:tcW w:w="1042" w:type="pct"/>
            <w:gridSpan w:val="2"/>
            <w:tcBorders>
              <w:top w:val="nil"/>
              <w:bottom w:val="nil"/>
              <w:right w:val="single" w:sz="6" w:space="0" w:color="auto"/>
            </w:tcBorders>
          </w:tcPr>
          <w:p w:rsidR="00B76FBF" w:rsidRPr="001B1C88" w:rsidRDefault="00B76FBF" w:rsidP="00BB53E6">
            <w:pPr>
              <w:pStyle w:val="Table"/>
              <w:rPr>
                <w:ins w:id="1529" w:author="Kuei Yuan Chen" w:date="2015-11-13T17:07:00Z"/>
                <w:rFonts w:ascii="Tahoma" w:hAnsi="Tahoma" w:cs="Tahoma"/>
                <w:lang w:eastAsia="zh-CN"/>
              </w:rPr>
            </w:pPr>
            <w:ins w:id="1530" w:author="Kuei Yuan Chen" w:date="2015-11-13T17:07:00Z">
              <w:r>
                <w:rPr>
                  <w:rFonts w:ascii="Tahoma" w:hAnsi="Tahoma" w:cs="Tahoma" w:hint="eastAsia"/>
                  <w:lang w:eastAsia="zh-CN"/>
                </w:rPr>
                <w:t>Andrew</w:t>
              </w:r>
            </w:ins>
          </w:p>
        </w:tc>
        <w:tc>
          <w:tcPr>
            <w:tcW w:w="1042" w:type="pct"/>
            <w:tcBorders>
              <w:top w:val="nil"/>
              <w:bottom w:val="nil"/>
              <w:right w:val="single" w:sz="6" w:space="0" w:color="auto"/>
            </w:tcBorders>
          </w:tcPr>
          <w:p w:rsidR="00B76FBF" w:rsidRPr="001B1C88" w:rsidRDefault="00B76FBF" w:rsidP="00BB53E6">
            <w:pPr>
              <w:pStyle w:val="Table"/>
              <w:rPr>
                <w:ins w:id="1531" w:author="Kuei Yuan Chen" w:date="2015-11-13T17:07:00Z"/>
                <w:rFonts w:ascii="Tahoma" w:hAnsi="Tahoma" w:cs="Tahoma"/>
                <w:lang w:eastAsia="zh-CN"/>
              </w:rPr>
            </w:pPr>
            <w:ins w:id="1532" w:author="Kuei Yuan Chen" w:date="2015-11-13T17:07:00Z">
              <w:r>
                <w:rPr>
                  <w:rFonts w:ascii="Tahoma" w:hAnsi="Tahoma" w:cs="Tahoma"/>
                  <w:lang w:eastAsia="zh-CN"/>
                </w:rPr>
                <w:t>Y</w:t>
              </w:r>
              <w:r>
                <w:rPr>
                  <w:rFonts w:ascii="Tahoma" w:hAnsi="Tahoma" w:cs="Tahoma" w:hint="eastAsia"/>
                  <w:lang w:eastAsia="zh-CN"/>
                </w:rPr>
                <w:t xml:space="preserve">es </w:t>
              </w:r>
            </w:ins>
          </w:p>
        </w:tc>
        <w:tc>
          <w:tcPr>
            <w:tcW w:w="2154" w:type="pct"/>
            <w:tcBorders>
              <w:top w:val="nil"/>
              <w:left w:val="single" w:sz="6" w:space="0" w:color="auto"/>
              <w:bottom w:val="nil"/>
              <w:right w:val="single" w:sz="6" w:space="0" w:color="auto"/>
            </w:tcBorders>
          </w:tcPr>
          <w:p w:rsidR="00B76FBF" w:rsidRPr="001B1C88" w:rsidRDefault="00B76FBF" w:rsidP="00BB53E6">
            <w:pPr>
              <w:pStyle w:val="Table"/>
              <w:rPr>
                <w:ins w:id="1533" w:author="Kuei Yuan Chen" w:date="2015-11-13T17:07:00Z"/>
                <w:rFonts w:ascii="Tahoma" w:hAnsi="Tahoma" w:cs="Tahoma"/>
                <w:lang w:eastAsia="zh-CN"/>
              </w:rPr>
            </w:pPr>
            <w:ins w:id="1534" w:author="Kuei Yuan Chen" w:date="2015-11-13T17:07:00Z">
              <w:r>
                <w:rPr>
                  <w:rFonts w:ascii="Tahoma" w:hAnsi="Tahoma" w:cs="Tahoma" w:hint="eastAsia"/>
                  <w:lang w:eastAsia="zh-CN"/>
                </w:rPr>
                <w:t xml:space="preserve">Team Leader </w:t>
              </w:r>
            </w:ins>
          </w:p>
        </w:tc>
        <w:tc>
          <w:tcPr>
            <w:tcW w:w="761" w:type="pct"/>
            <w:tcBorders>
              <w:top w:val="nil"/>
              <w:left w:val="nil"/>
              <w:bottom w:val="nil"/>
            </w:tcBorders>
          </w:tcPr>
          <w:p w:rsidR="00B76FBF" w:rsidRPr="001B1C88" w:rsidRDefault="00B76FBF" w:rsidP="00BB53E6">
            <w:pPr>
              <w:pStyle w:val="Table"/>
              <w:jc w:val="center"/>
              <w:rPr>
                <w:ins w:id="1535" w:author="Kuei Yuan Chen" w:date="2015-11-13T17:07:00Z"/>
                <w:rFonts w:ascii="Tahoma" w:hAnsi="Tahoma" w:cs="Tahoma"/>
                <w:lang w:eastAsia="zh-CN"/>
              </w:rPr>
            </w:pPr>
            <w:ins w:id="1536" w:author="Kuei Yuan Chen" w:date="2015-11-13T17:07:00Z">
              <w:r>
                <w:rPr>
                  <w:rFonts w:ascii="Tahoma" w:hAnsi="Tahoma" w:cs="Tahoma" w:hint="eastAsia"/>
                  <w:lang w:eastAsia="zh-CN"/>
                </w:rPr>
                <w:t>100%</w:t>
              </w:r>
            </w:ins>
          </w:p>
        </w:tc>
      </w:tr>
      <w:tr w:rsidR="00B76FBF" w:rsidRPr="001B1C88" w:rsidTr="00BB53E6">
        <w:trPr>
          <w:ins w:id="1537" w:author="Kuei Yuan Chen" w:date="2015-11-13T17:07:00Z"/>
        </w:trPr>
        <w:tc>
          <w:tcPr>
            <w:tcW w:w="533" w:type="pct"/>
            <w:tcBorders>
              <w:top w:val="single" w:sz="6" w:space="0" w:color="auto"/>
              <w:bottom w:val="single" w:sz="6" w:space="0" w:color="auto"/>
              <w:right w:val="nil"/>
            </w:tcBorders>
          </w:tcPr>
          <w:p w:rsidR="00B76FBF" w:rsidRPr="001B1C88" w:rsidRDefault="00B76FBF" w:rsidP="00BB53E6">
            <w:pPr>
              <w:pStyle w:val="Table"/>
              <w:rPr>
                <w:ins w:id="1538" w:author="Kuei Yuan Chen" w:date="2015-11-13T17:07:00Z"/>
                <w:rFonts w:ascii="Tahoma" w:hAnsi="Tahoma" w:cs="Tahoma"/>
                <w:lang w:eastAsia="zh-CN"/>
              </w:rPr>
            </w:pPr>
            <w:ins w:id="1539" w:author="Kuei Yuan Chen" w:date="2015-11-13T17:07:00Z">
              <w:r>
                <w:rPr>
                  <w:rFonts w:ascii="Tahoma" w:hAnsi="Tahoma" w:cs="Tahoma" w:hint="eastAsia"/>
                  <w:lang w:eastAsia="zh-CN"/>
                </w:rPr>
                <w:t>Zach Yu</w:t>
              </w:r>
            </w:ins>
          </w:p>
        </w:tc>
        <w:tc>
          <w:tcPr>
            <w:tcW w:w="509" w:type="pct"/>
            <w:tcBorders>
              <w:top w:val="single" w:sz="6" w:space="0" w:color="auto"/>
              <w:bottom w:val="single" w:sz="6" w:space="0" w:color="auto"/>
              <w:right w:val="single" w:sz="6" w:space="0" w:color="auto"/>
            </w:tcBorders>
          </w:tcPr>
          <w:p w:rsidR="00B76FBF" w:rsidRPr="001B1C88" w:rsidRDefault="00B76FBF" w:rsidP="00BB53E6">
            <w:pPr>
              <w:pStyle w:val="Table"/>
              <w:rPr>
                <w:ins w:id="1540" w:author="Kuei Yuan Chen" w:date="2015-11-13T17:07:00Z"/>
                <w:rFonts w:ascii="Tahoma" w:hAnsi="Tahoma" w:cs="Tahoma"/>
              </w:rPr>
            </w:pPr>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1541" w:author="Kuei Yuan Chen" w:date="2015-11-13T17:07:00Z"/>
                <w:rFonts w:ascii="Tahoma" w:hAnsi="Tahoma" w:cs="Tahoma"/>
                <w:lang w:eastAsia="zh-CN"/>
              </w:rPr>
            </w:pPr>
            <w:ins w:id="1542" w:author="Kuei Yuan Chen" w:date="2015-11-13T17:07:00Z">
              <w:r>
                <w:rPr>
                  <w:rFonts w:ascii="Tahoma" w:hAnsi="Tahoma" w:cs="Tahoma"/>
                  <w:lang w:eastAsia="zh-CN"/>
                </w:rPr>
                <w:t>Y</w:t>
              </w:r>
              <w:r>
                <w:rPr>
                  <w:rFonts w:ascii="Tahoma" w:hAnsi="Tahoma" w:cs="Tahoma" w:hint="eastAsia"/>
                  <w:lang w:eastAsia="zh-CN"/>
                </w:rPr>
                <w:t>es</w:t>
              </w:r>
            </w:ins>
          </w:p>
        </w:tc>
        <w:tc>
          <w:tcPr>
            <w:tcW w:w="2154"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1543" w:author="Kuei Yuan Chen" w:date="2015-11-13T17:07:00Z"/>
                <w:rFonts w:ascii="Tahoma" w:hAnsi="Tahoma" w:cs="Tahoma"/>
                <w:lang w:eastAsia="zh-CN"/>
              </w:rPr>
            </w:pPr>
            <w:ins w:id="1544" w:author="Kuei Yuan Chen" w:date="2015-11-13T17:07:00Z">
              <w:r>
                <w:rPr>
                  <w:rFonts w:ascii="Tahoma" w:hAnsi="Tahoma" w:cs="Tahoma" w:hint="eastAsia"/>
                  <w:lang w:eastAsia="zh-CN"/>
                </w:rPr>
                <w:t xml:space="preserve">Coordinator </w:t>
              </w:r>
            </w:ins>
          </w:p>
        </w:tc>
        <w:tc>
          <w:tcPr>
            <w:tcW w:w="761" w:type="pct"/>
            <w:tcBorders>
              <w:top w:val="single" w:sz="6" w:space="0" w:color="auto"/>
              <w:left w:val="nil"/>
              <w:bottom w:val="single" w:sz="6" w:space="0" w:color="auto"/>
            </w:tcBorders>
          </w:tcPr>
          <w:p w:rsidR="00B76FBF" w:rsidRPr="001B1C88" w:rsidRDefault="00B76FBF" w:rsidP="00BB53E6">
            <w:pPr>
              <w:pStyle w:val="Table"/>
              <w:jc w:val="center"/>
              <w:rPr>
                <w:ins w:id="1545" w:author="Kuei Yuan Chen" w:date="2015-11-13T17:07:00Z"/>
                <w:rFonts w:ascii="Tahoma" w:hAnsi="Tahoma" w:cs="Tahoma"/>
              </w:rPr>
            </w:pPr>
            <w:ins w:id="1546" w:author="Kuei Yuan Chen" w:date="2015-11-13T17:07:00Z">
              <w:r>
                <w:rPr>
                  <w:rFonts w:ascii="Tahoma" w:hAnsi="Tahoma" w:cs="Tahoma" w:hint="eastAsia"/>
                  <w:lang w:eastAsia="zh-CN"/>
                </w:rPr>
                <w:t>100%</w:t>
              </w:r>
            </w:ins>
          </w:p>
        </w:tc>
      </w:tr>
      <w:tr w:rsidR="00B76FBF" w:rsidRPr="001B1C88" w:rsidTr="00BB53E6">
        <w:trPr>
          <w:trHeight w:val="174"/>
          <w:ins w:id="1547" w:author="Kuei Yuan Chen" w:date="2015-11-13T17:07:00Z"/>
        </w:trPr>
        <w:tc>
          <w:tcPr>
            <w:tcW w:w="1042" w:type="pct"/>
            <w:gridSpan w:val="2"/>
            <w:tcBorders>
              <w:top w:val="single" w:sz="6" w:space="0" w:color="auto"/>
              <w:bottom w:val="single" w:sz="6" w:space="0" w:color="auto"/>
              <w:right w:val="single" w:sz="6" w:space="0" w:color="auto"/>
            </w:tcBorders>
          </w:tcPr>
          <w:p w:rsidR="00B76FBF" w:rsidRPr="001B1C88" w:rsidRDefault="00B76FBF" w:rsidP="00BB53E6">
            <w:pPr>
              <w:pStyle w:val="Table"/>
              <w:rPr>
                <w:ins w:id="1548" w:author="Kuei Yuan Chen" w:date="2015-11-13T17:07:00Z"/>
                <w:rFonts w:ascii="Tahoma" w:hAnsi="Tahoma" w:cs="Tahoma"/>
                <w:lang w:eastAsia="zh-CN"/>
              </w:rPr>
            </w:pPr>
            <w:ins w:id="1549" w:author="Kuei Yuan Chen" w:date="2015-11-13T17:07:00Z">
              <w:r>
                <w:rPr>
                  <w:rFonts w:ascii="Tahoma" w:hAnsi="Tahoma" w:cs="Tahoma" w:hint="eastAsia"/>
                  <w:lang w:eastAsia="zh-CN"/>
                </w:rPr>
                <w:t>Peter</w:t>
              </w:r>
            </w:ins>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1550" w:author="Kuei Yuan Chen" w:date="2015-11-13T17:07:00Z"/>
                <w:rFonts w:ascii="Tahoma" w:hAnsi="Tahoma" w:cs="Tahoma"/>
                <w:lang w:eastAsia="zh-CN"/>
              </w:rPr>
            </w:pPr>
            <w:ins w:id="1551" w:author="Kuei Yuan Chen" w:date="2015-11-13T17:07:00Z">
              <w:r>
                <w:rPr>
                  <w:rFonts w:ascii="Tahoma" w:hAnsi="Tahoma" w:cs="Tahoma"/>
                  <w:lang w:eastAsia="zh-CN"/>
                </w:rPr>
                <w:t>Y</w:t>
              </w:r>
              <w:r>
                <w:rPr>
                  <w:rFonts w:ascii="Tahoma" w:hAnsi="Tahoma" w:cs="Tahoma" w:hint="eastAsia"/>
                  <w:lang w:eastAsia="zh-CN"/>
                </w:rPr>
                <w:t>es</w:t>
              </w:r>
            </w:ins>
          </w:p>
        </w:tc>
        <w:tc>
          <w:tcPr>
            <w:tcW w:w="2154"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1552" w:author="Kuei Yuan Chen" w:date="2015-11-13T17:07:00Z"/>
                <w:rFonts w:ascii="Tahoma" w:hAnsi="Tahoma" w:cs="Tahoma"/>
                <w:lang w:eastAsia="zh-CN"/>
              </w:rPr>
            </w:pPr>
            <w:ins w:id="1553" w:author="Kuei Yuan Chen" w:date="2015-11-13T17:07:00Z">
              <w:r>
                <w:rPr>
                  <w:rFonts w:ascii="Tahoma" w:hAnsi="Tahoma" w:cs="Tahoma" w:hint="eastAsia"/>
                  <w:lang w:eastAsia="zh-CN"/>
                </w:rPr>
                <w:t xml:space="preserve">Team Member </w:t>
              </w:r>
            </w:ins>
          </w:p>
        </w:tc>
        <w:tc>
          <w:tcPr>
            <w:tcW w:w="761" w:type="pct"/>
            <w:tcBorders>
              <w:top w:val="single" w:sz="6" w:space="0" w:color="auto"/>
              <w:left w:val="nil"/>
              <w:bottom w:val="single" w:sz="6" w:space="0" w:color="auto"/>
            </w:tcBorders>
          </w:tcPr>
          <w:p w:rsidR="00B76FBF" w:rsidRPr="001B1C88" w:rsidRDefault="00B76FBF" w:rsidP="00BB53E6">
            <w:pPr>
              <w:pStyle w:val="Table"/>
              <w:jc w:val="center"/>
              <w:rPr>
                <w:ins w:id="1554" w:author="Kuei Yuan Chen" w:date="2015-11-13T17:07:00Z"/>
                <w:rFonts w:ascii="Tahoma" w:hAnsi="Tahoma" w:cs="Tahoma"/>
              </w:rPr>
            </w:pPr>
            <w:ins w:id="1555" w:author="Kuei Yuan Chen" w:date="2015-11-13T17:07:00Z">
              <w:r>
                <w:rPr>
                  <w:rFonts w:ascii="Tahoma" w:hAnsi="Tahoma" w:cs="Tahoma" w:hint="eastAsia"/>
                  <w:lang w:eastAsia="zh-CN"/>
                </w:rPr>
                <w:t>100%</w:t>
              </w:r>
            </w:ins>
          </w:p>
        </w:tc>
      </w:tr>
      <w:tr w:rsidR="00B76FBF" w:rsidRPr="001B1C88" w:rsidTr="00BB53E6">
        <w:trPr>
          <w:ins w:id="1556" w:author="Kuei Yuan Chen" w:date="2015-11-13T17:07:00Z"/>
        </w:trPr>
        <w:tc>
          <w:tcPr>
            <w:tcW w:w="533" w:type="pct"/>
            <w:tcBorders>
              <w:top w:val="single" w:sz="6" w:space="0" w:color="auto"/>
              <w:bottom w:val="single" w:sz="6" w:space="0" w:color="auto"/>
              <w:right w:val="nil"/>
            </w:tcBorders>
          </w:tcPr>
          <w:p w:rsidR="00B76FBF" w:rsidRPr="001B1C88" w:rsidRDefault="00B76FBF" w:rsidP="00BB53E6">
            <w:pPr>
              <w:pStyle w:val="Table"/>
              <w:rPr>
                <w:ins w:id="1557" w:author="Kuei Yuan Chen" w:date="2015-11-13T17:07:00Z"/>
                <w:rFonts w:ascii="Tahoma" w:hAnsi="Tahoma" w:cs="Tahoma"/>
                <w:lang w:eastAsia="zh-CN"/>
              </w:rPr>
            </w:pPr>
            <w:ins w:id="1558" w:author="Kuei Yuan Chen" w:date="2015-11-13T17:07:00Z">
              <w:r>
                <w:rPr>
                  <w:rFonts w:ascii="Tahoma" w:hAnsi="Tahoma" w:cs="Tahoma" w:hint="eastAsia"/>
                  <w:lang w:eastAsia="zh-CN"/>
                </w:rPr>
                <w:t xml:space="preserve">York </w:t>
              </w:r>
            </w:ins>
          </w:p>
        </w:tc>
        <w:tc>
          <w:tcPr>
            <w:tcW w:w="509" w:type="pct"/>
            <w:tcBorders>
              <w:top w:val="single" w:sz="6" w:space="0" w:color="auto"/>
              <w:bottom w:val="single" w:sz="6" w:space="0" w:color="auto"/>
              <w:right w:val="single" w:sz="6" w:space="0" w:color="auto"/>
            </w:tcBorders>
          </w:tcPr>
          <w:p w:rsidR="00B76FBF" w:rsidRPr="001B1C88" w:rsidRDefault="00B76FBF" w:rsidP="00BB53E6">
            <w:pPr>
              <w:pStyle w:val="Table"/>
              <w:rPr>
                <w:ins w:id="1559" w:author="Kuei Yuan Chen" w:date="2015-11-13T17:07:00Z"/>
                <w:rFonts w:ascii="Tahoma" w:hAnsi="Tahoma" w:cs="Tahoma"/>
              </w:rPr>
            </w:pPr>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1560" w:author="Kuei Yuan Chen" w:date="2015-11-13T17:07:00Z"/>
                <w:rFonts w:ascii="Tahoma" w:hAnsi="Tahoma" w:cs="Tahoma"/>
                <w:lang w:eastAsia="zh-CN"/>
              </w:rPr>
            </w:pPr>
            <w:ins w:id="1561" w:author="Kuei Yuan Chen" w:date="2015-11-13T17:07:00Z">
              <w:r>
                <w:rPr>
                  <w:rFonts w:ascii="Tahoma" w:hAnsi="Tahoma" w:cs="Tahoma"/>
                  <w:lang w:eastAsia="zh-CN"/>
                </w:rPr>
                <w:t>Y</w:t>
              </w:r>
              <w:r>
                <w:rPr>
                  <w:rFonts w:ascii="Tahoma" w:hAnsi="Tahoma" w:cs="Tahoma" w:hint="eastAsia"/>
                  <w:lang w:eastAsia="zh-CN"/>
                </w:rPr>
                <w:t xml:space="preserve">es </w:t>
              </w:r>
            </w:ins>
          </w:p>
        </w:tc>
        <w:tc>
          <w:tcPr>
            <w:tcW w:w="2154"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1562" w:author="Kuei Yuan Chen" w:date="2015-11-13T17:07:00Z"/>
                <w:rFonts w:ascii="Tahoma" w:hAnsi="Tahoma" w:cs="Tahoma"/>
                <w:lang w:eastAsia="zh-CN"/>
              </w:rPr>
            </w:pPr>
            <w:ins w:id="1563" w:author="Kuei Yuan Chen" w:date="2015-11-13T17:07:00Z">
              <w:r>
                <w:rPr>
                  <w:rFonts w:ascii="Tahoma" w:hAnsi="Tahoma" w:cs="Tahoma" w:hint="eastAsia"/>
                  <w:lang w:eastAsia="zh-CN"/>
                </w:rPr>
                <w:t xml:space="preserve">Time Scheduler </w:t>
              </w:r>
            </w:ins>
          </w:p>
        </w:tc>
        <w:tc>
          <w:tcPr>
            <w:tcW w:w="761" w:type="pct"/>
            <w:tcBorders>
              <w:top w:val="single" w:sz="6" w:space="0" w:color="auto"/>
              <w:left w:val="nil"/>
              <w:bottom w:val="single" w:sz="6" w:space="0" w:color="auto"/>
            </w:tcBorders>
          </w:tcPr>
          <w:p w:rsidR="00B76FBF" w:rsidRPr="001B1C88" w:rsidRDefault="00B76FBF" w:rsidP="00BB53E6">
            <w:pPr>
              <w:pStyle w:val="Table"/>
              <w:jc w:val="center"/>
              <w:rPr>
                <w:ins w:id="1564" w:author="Kuei Yuan Chen" w:date="2015-11-13T17:07:00Z"/>
                <w:rFonts w:ascii="Tahoma" w:hAnsi="Tahoma" w:cs="Tahoma"/>
              </w:rPr>
            </w:pPr>
            <w:ins w:id="1565" w:author="Kuei Yuan Chen" w:date="2015-11-13T17:07:00Z">
              <w:r>
                <w:rPr>
                  <w:rFonts w:ascii="Tahoma" w:hAnsi="Tahoma" w:cs="Tahoma" w:hint="eastAsia"/>
                  <w:lang w:eastAsia="zh-CN"/>
                </w:rPr>
                <w:t>100%</w:t>
              </w:r>
            </w:ins>
          </w:p>
        </w:tc>
      </w:tr>
    </w:tbl>
    <w:p w:rsidR="00B76FBF" w:rsidRPr="001B1C88" w:rsidRDefault="00B76FBF" w:rsidP="00B76FBF">
      <w:pPr>
        <w:pStyle w:val="Numberedlist21"/>
        <w:numPr>
          <w:ilvl w:val="0"/>
          <w:numId w:val="0"/>
        </w:numPr>
        <w:ind w:left="360" w:hanging="360"/>
        <w:rPr>
          <w:ins w:id="1566" w:author="Kuei Yuan Chen" w:date="2015-11-13T17:07:00Z"/>
          <w:rFonts w:ascii="Tahoma" w:hAnsi="Tahoma" w:cs="Tahoma"/>
        </w:rPr>
      </w:pPr>
      <w:proofErr w:type="gramStart"/>
      <w:ins w:id="1567" w:author="Kuei Yuan Chen" w:date="2015-11-13T17:07:00Z">
        <w:r>
          <w:rPr>
            <w:rFonts w:ascii="Tahoma" w:hAnsi="Tahoma" w:cs="Tahoma" w:hint="eastAsia"/>
            <w:lang w:eastAsia="zh-CN"/>
          </w:rPr>
          <w:t>3.</w:t>
        </w:r>
        <w:r w:rsidRPr="001B1C88">
          <w:rPr>
            <w:rFonts w:ascii="Tahoma" w:hAnsi="Tahoma" w:cs="Tahoma"/>
          </w:rPr>
          <w:t>Agenda</w:t>
        </w:r>
        <w:proofErr w:type="gramEnd"/>
        <w:r w:rsidRPr="001B1C88">
          <w:rPr>
            <w:rFonts w:ascii="Tahoma" w:hAnsi="Tahoma" w:cs="Tahoma"/>
          </w:rPr>
          <w:t xml:space="preserve"> </w:t>
        </w:r>
      </w:ins>
    </w:p>
    <w:p w:rsidR="00B76FBF" w:rsidRPr="001B1C88" w:rsidRDefault="00B76FBF" w:rsidP="00B76FBF">
      <w:pPr>
        <w:rPr>
          <w:ins w:id="1568" w:author="Kuei Yuan Chen" w:date="2015-11-13T17:07: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B76FBF" w:rsidRPr="001B1C88" w:rsidTr="00BB53E6">
        <w:trPr>
          <w:tblHeader/>
          <w:ins w:id="1569" w:author="Kuei Yuan Chen" w:date="2015-11-13T17:07:00Z"/>
        </w:trPr>
        <w:tc>
          <w:tcPr>
            <w:tcW w:w="450" w:type="dxa"/>
            <w:tcBorders>
              <w:top w:val="single" w:sz="12" w:space="0" w:color="auto"/>
              <w:bottom w:val="double" w:sz="4" w:space="0" w:color="auto"/>
              <w:right w:val="single" w:sz="6" w:space="0" w:color="auto"/>
            </w:tcBorders>
          </w:tcPr>
          <w:p w:rsidR="00B76FBF" w:rsidRPr="001B1C88" w:rsidRDefault="00B76FBF" w:rsidP="00BB53E6">
            <w:pPr>
              <w:pStyle w:val="TableHeadingCenter"/>
              <w:rPr>
                <w:ins w:id="1570" w:author="Kuei Yuan Chen" w:date="2015-11-13T17:07:00Z"/>
                <w:rFonts w:ascii="Tahoma" w:hAnsi="Tahoma" w:cs="Tahoma"/>
              </w:rPr>
            </w:pPr>
            <w:ins w:id="1571" w:author="Kuei Yuan Chen" w:date="2015-11-13T17:07:00Z">
              <w:r w:rsidRPr="001B1C88">
                <w:rPr>
                  <w:rFonts w:ascii="Tahoma" w:hAnsi="Tahoma" w:cs="Tahoma"/>
                </w:rPr>
                <w:lastRenderedPageBreak/>
                <w:t>Id</w:t>
              </w:r>
            </w:ins>
          </w:p>
        </w:tc>
        <w:tc>
          <w:tcPr>
            <w:tcW w:w="612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1572" w:author="Kuei Yuan Chen" w:date="2015-11-13T17:07:00Z"/>
                <w:rFonts w:ascii="Tahoma" w:hAnsi="Tahoma" w:cs="Tahoma"/>
              </w:rPr>
            </w:pPr>
            <w:ins w:id="1573" w:author="Kuei Yuan Chen" w:date="2015-11-13T17:07: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1574" w:author="Kuei Yuan Chen" w:date="2015-11-13T17:07:00Z"/>
                <w:rFonts w:ascii="Tahoma" w:hAnsi="Tahoma" w:cs="Tahoma"/>
              </w:rPr>
            </w:pPr>
            <w:ins w:id="1575" w:author="Kuei Yuan Chen" w:date="2015-11-13T17:07: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B76FBF" w:rsidRPr="001B1C88" w:rsidRDefault="00B76FBF" w:rsidP="00BB53E6">
            <w:pPr>
              <w:pStyle w:val="TableHeadingCenter"/>
              <w:rPr>
                <w:ins w:id="1576" w:author="Kuei Yuan Chen" w:date="2015-11-13T17:07:00Z"/>
                <w:rFonts w:ascii="Tahoma" w:hAnsi="Tahoma" w:cs="Tahoma"/>
              </w:rPr>
            </w:pPr>
            <w:ins w:id="1577" w:author="Kuei Yuan Chen" w:date="2015-11-13T17:07:00Z">
              <w:r w:rsidRPr="001B1C88">
                <w:rPr>
                  <w:rFonts w:ascii="Tahoma" w:hAnsi="Tahoma" w:cs="Tahoma"/>
                </w:rPr>
                <w:t>Time/Status</w:t>
              </w:r>
            </w:ins>
          </w:p>
        </w:tc>
      </w:tr>
      <w:tr w:rsidR="00B76FBF" w:rsidRPr="00956461" w:rsidTr="00BB53E6">
        <w:trPr>
          <w:ins w:id="1578" w:author="Kuei Yuan Chen" w:date="2015-11-13T17:07: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1579" w:author="Kuei Yuan Chen" w:date="2015-11-13T17:07:00Z"/>
                <w:rFonts w:ascii="Tahoma" w:hAnsi="Tahoma" w:cs="Tahoma"/>
                <w:lang w:eastAsia="zh-CN"/>
              </w:rPr>
            </w:pPr>
            <w:ins w:id="1580" w:author="Kuei Yuan Chen" w:date="2015-11-13T17:07: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tabs>
                <w:tab w:val="left" w:pos="5090"/>
              </w:tabs>
              <w:rPr>
                <w:ins w:id="1581" w:author="Kuei Yuan Chen" w:date="2015-11-13T17:07:00Z"/>
                <w:rFonts w:ascii="Tahoma" w:hAnsi="Tahoma" w:cs="Tahoma"/>
                <w:lang w:eastAsia="zh-CN"/>
              </w:rPr>
            </w:pPr>
            <w:ins w:id="1582" w:author="Kuei Yuan Chen" w:date="2015-11-13T17:07:00Z">
              <w:r>
                <w:rPr>
                  <w:rFonts w:ascii="Tahoma" w:hAnsi="Tahoma" w:cs="Tahoma" w:hint="eastAsia"/>
                  <w:lang w:eastAsia="zh-CN"/>
                </w:rPr>
                <w:t>Final meeting before upload</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1583" w:author="Kuei Yuan Chen" w:date="2015-11-13T17:07:00Z"/>
                <w:rFonts w:ascii="Tahoma" w:hAnsi="Tahoma" w:cs="Tahoma"/>
                <w:lang w:eastAsia="zh-CN"/>
              </w:rPr>
            </w:pPr>
            <w:ins w:id="1584" w:author="Kuei Yuan Chen" w:date="2015-11-13T17:07:00Z">
              <w:r>
                <w:rPr>
                  <w:rFonts w:ascii="Tahoma" w:hAnsi="Tahoma" w:cs="Tahoma" w:hint="eastAsia"/>
                  <w:lang w:eastAsia="zh-CN"/>
                </w:rPr>
                <w:t>All team member</w:t>
              </w:r>
            </w:ins>
          </w:p>
        </w:tc>
        <w:tc>
          <w:tcPr>
            <w:tcW w:w="1463" w:type="dxa"/>
            <w:tcBorders>
              <w:top w:val="single" w:sz="6" w:space="0" w:color="auto"/>
              <w:left w:val="single" w:sz="6" w:space="0" w:color="auto"/>
              <w:bottom w:val="single" w:sz="6" w:space="0" w:color="auto"/>
            </w:tcBorders>
          </w:tcPr>
          <w:p w:rsidR="00B76FBF" w:rsidRDefault="00B76FBF" w:rsidP="00BB53E6">
            <w:pPr>
              <w:pStyle w:val="Table"/>
              <w:rPr>
                <w:ins w:id="1585" w:author="Kuei Yuan Chen" w:date="2015-11-13T17:07:00Z"/>
                <w:rFonts w:ascii="Tahoma" w:hAnsi="Tahoma" w:cs="Tahoma"/>
                <w:lang w:eastAsia="zh-CN"/>
              </w:rPr>
            </w:pPr>
            <w:ins w:id="1586" w:author="Kuei Yuan Chen" w:date="2015-11-13T17:07: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10-09</w:t>
              </w:r>
            </w:ins>
          </w:p>
          <w:p w:rsidR="00B76FBF" w:rsidRPr="00956461" w:rsidRDefault="00B76FBF" w:rsidP="00BB53E6">
            <w:pPr>
              <w:pStyle w:val="Table"/>
              <w:rPr>
                <w:ins w:id="1587" w:author="Kuei Yuan Chen" w:date="2015-11-13T17:07:00Z"/>
                <w:rFonts w:ascii="Tahoma" w:hAnsi="Tahoma" w:cs="Tahoma"/>
                <w:lang w:eastAsia="zh-CN"/>
              </w:rPr>
            </w:pPr>
          </w:p>
        </w:tc>
      </w:tr>
      <w:tr w:rsidR="00B76FBF" w:rsidRPr="00956461" w:rsidTr="00BB53E6">
        <w:trPr>
          <w:ins w:id="1588" w:author="Kuei Yuan Chen" w:date="2015-11-13T17:07: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1589" w:author="Kuei Yuan Chen" w:date="2015-11-13T17:07:00Z"/>
                <w:rFonts w:ascii="Tahoma" w:hAnsi="Tahoma" w:cs="Tahoma"/>
                <w:lang w:eastAsia="zh-CN"/>
              </w:rPr>
            </w:pPr>
            <w:ins w:id="1590" w:author="Kuei Yuan Chen" w:date="2015-11-13T17:07:00Z">
              <w:r w:rsidRPr="00956461">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1591" w:author="Kuei Yuan Chen" w:date="2015-11-13T17:07:00Z"/>
                <w:rFonts w:ascii="Tahoma" w:hAnsi="Tahoma" w:cs="Tahoma"/>
                <w:lang w:eastAsia="zh-CN"/>
              </w:rPr>
            </w:pPr>
            <w:ins w:id="1592" w:author="Kuei Yuan Chen" w:date="2015-11-13T17:07:00Z">
              <w:r w:rsidRPr="00956461">
                <w:rPr>
                  <w:rFonts w:ascii="Tahoma" w:hAnsi="Tahoma" w:cs="Tahoma" w:hint="eastAsia"/>
                  <w:lang w:eastAsia="zh-CN"/>
                </w:rPr>
                <w:t xml:space="preserve">project </w:t>
              </w:r>
              <w:r>
                <w:rPr>
                  <w:rFonts w:ascii="Tahoma" w:hAnsi="Tahoma" w:cs="Tahoma" w:hint="eastAsia"/>
                  <w:lang w:eastAsia="zh-CN"/>
                </w:rPr>
                <w:t xml:space="preserve">review and </w:t>
              </w:r>
              <w:r w:rsidRPr="00956461">
                <w:rPr>
                  <w:rFonts w:ascii="Tahoma" w:hAnsi="Tahoma" w:cs="Tahoma" w:hint="eastAsia"/>
                  <w:lang w:eastAsia="zh-CN"/>
                </w:rPr>
                <w:t xml:space="preserve">update </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1593" w:author="Kuei Yuan Chen" w:date="2015-11-13T17:07:00Z"/>
                <w:rFonts w:ascii="Tahoma" w:hAnsi="Tahoma" w:cs="Tahoma"/>
                <w:lang w:eastAsia="zh-CN"/>
              </w:rPr>
            </w:pPr>
            <w:ins w:id="1594" w:author="Kuei Yuan Chen" w:date="2015-11-13T17:07:00Z">
              <w:r>
                <w:rPr>
                  <w:rFonts w:ascii="Tahoma" w:hAnsi="Tahoma" w:cs="Tahoma" w:hint="eastAsia"/>
                  <w:lang w:eastAsia="zh-CN"/>
                </w:rPr>
                <w:t>All Team member</w:t>
              </w:r>
            </w:ins>
          </w:p>
        </w:tc>
        <w:tc>
          <w:tcPr>
            <w:tcW w:w="1463" w:type="dxa"/>
            <w:tcBorders>
              <w:top w:val="single" w:sz="6" w:space="0" w:color="auto"/>
              <w:left w:val="single" w:sz="6" w:space="0" w:color="auto"/>
              <w:bottom w:val="single" w:sz="6" w:space="0" w:color="auto"/>
            </w:tcBorders>
          </w:tcPr>
          <w:p w:rsidR="00B76FBF" w:rsidRPr="00956461" w:rsidRDefault="00B76FBF" w:rsidP="00BB53E6">
            <w:pPr>
              <w:pStyle w:val="Table"/>
              <w:rPr>
                <w:ins w:id="1595" w:author="Kuei Yuan Chen" w:date="2015-11-13T17:07:00Z"/>
                <w:rFonts w:ascii="Tahoma" w:hAnsi="Tahoma" w:cs="Tahoma"/>
                <w:lang w:eastAsia="zh-CN"/>
              </w:rPr>
            </w:pPr>
            <w:ins w:id="1596" w:author="Kuei Yuan Chen" w:date="2015-11-13T17:07:00Z">
              <w:r>
                <w:rPr>
                  <w:rFonts w:ascii="Tahoma" w:hAnsi="Tahoma" w:cs="Tahoma" w:hint="eastAsia"/>
                  <w:lang w:eastAsia="zh-CN"/>
                </w:rPr>
                <w:t>2015-10-09</w:t>
              </w:r>
            </w:ins>
          </w:p>
        </w:tc>
      </w:tr>
    </w:tbl>
    <w:p w:rsidR="00B76FBF" w:rsidRPr="003C4E3D" w:rsidRDefault="00B76FBF" w:rsidP="00B76FBF">
      <w:pPr>
        <w:pStyle w:val="Numberedlist21"/>
        <w:numPr>
          <w:ilvl w:val="0"/>
          <w:numId w:val="0"/>
        </w:numPr>
        <w:ind w:left="360" w:hanging="360"/>
        <w:rPr>
          <w:ins w:id="1597" w:author="Kuei Yuan Chen" w:date="2015-11-13T17:07:00Z"/>
          <w:rFonts w:ascii="Tahoma" w:hAnsi="Tahoma" w:cs="Tahoma"/>
          <w:lang w:eastAsia="zh-CN"/>
        </w:rPr>
      </w:pPr>
      <w:proofErr w:type="gramStart"/>
      <w:ins w:id="1598" w:author="Kuei Yuan Chen" w:date="2015-11-13T17:07:00Z">
        <w:r w:rsidRPr="003C4E3D">
          <w:rPr>
            <w:rFonts w:ascii="Tahoma" w:hAnsi="Tahoma" w:cs="Tahoma" w:hint="eastAsia"/>
            <w:lang w:eastAsia="zh-CN"/>
          </w:rPr>
          <w:t>4.</w:t>
        </w:r>
        <w:r w:rsidRPr="003C4E3D">
          <w:rPr>
            <w:rFonts w:ascii="Tahoma" w:hAnsi="Tahoma" w:cs="Tahoma"/>
            <w:lang w:eastAsia="zh-CN"/>
          </w:rPr>
          <w:t>Meeting</w:t>
        </w:r>
        <w:proofErr w:type="gramEnd"/>
        <w:r w:rsidRPr="003C4E3D">
          <w:rPr>
            <w:rFonts w:ascii="Tahoma" w:hAnsi="Tahoma" w:cs="Tahoma"/>
            <w:lang w:eastAsia="zh-CN"/>
          </w:rPr>
          <w:t xml:space="preserve"> Status Update and Results</w:t>
        </w:r>
      </w:ins>
    </w:p>
    <w:p w:rsidR="00B76FBF" w:rsidRPr="00956461" w:rsidRDefault="00B76FBF" w:rsidP="00B76FBF">
      <w:pPr>
        <w:pStyle w:val="TableTitle"/>
        <w:rPr>
          <w:ins w:id="1599" w:author="Kuei Yuan Chen" w:date="2015-11-13T17:07:00Z"/>
          <w:rFonts w:ascii="Tahoma" w:hAnsi="Tahoma" w:cs="Tahoma"/>
        </w:rPr>
      </w:pPr>
      <w:ins w:id="1600" w:author="Kuei Yuan Chen" w:date="2015-11-13T17:07: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B76FBF" w:rsidRPr="00956461" w:rsidTr="00BB53E6">
        <w:trPr>
          <w:tblHeader/>
          <w:ins w:id="1601" w:author="Kuei Yuan Chen" w:date="2015-11-13T17:07:00Z"/>
        </w:trPr>
        <w:tc>
          <w:tcPr>
            <w:tcW w:w="0" w:type="auto"/>
            <w:tcBorders>
              <w:top w:val="single" w:sz="12" w:space="0" w:color="auto"/>
              <w:left w:val="single" w:sz="12" w:space="0" w:color="auto"/>
              <w:bottom w:val="double" w:sz="4" w:space="0" w:color="auto"/>
              <w:right w:val="single" w:sz="6" w:space="0" w:color="auto"/>
            </w:tcBorders>
          </w:tcPr>
          <w:p w:rsidR="00B76FBF" w:rsidRPr="00956461" w:rsidRDefault="00B76FBF" w:rsidP="00BB53E6">
            <w:pPr>
              <w:pStyle w:val="TableHeading"/>
              <w:rPr>
                <w:ins w:id="1602" w:author="Kuei Yuan Chen" w:date="2015-11-13T17:07:00Z"/>
                <w:rFonts w:ascii="Tahoma" w:hAnsi="Tahoma" w:cs="Tahoma"/>
              </w:rPr>
            </w:pPr>
            <w:ins w:id="1603" w:author="Kuei Yuan Chen" w:date="2015-11-13T17:07: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1604" w:author="Kuei Yuan Chen" w:date="2015-11-13T17:07:00Z"/>
                <w:rFonts w:ascii="Tahoma" w:hAnsi="Tahoma" w:cs="Tahoma"/>
              </w:rPr>
            </w:pPr>
            <w:ins w:id="1605" w:author="Kuei Yuan Chen" w:date="2015-11-13T17:07: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1606" w:author="Kuei Yuan Chen" w:date="2015-11-13T17:07:00Z"/>
                <w:rFonts w:ascii="Tahoma" w:hAnsi="Tahoma" w:cs="Tahoma"/>
              </w:rPr>
            </w:pPr>
            <w:ins w:id="1607" w:author="Kuei Yuan Chen" w:date="2015-11-13T17:07: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B76FBF" w:rsidRPr="00956461" w:rsidRDefault="00B76FBF" w:rsidP="00BB53E6">
            <w:pPr>
              <w:pStyle w:val="TableHeading"/>
              <w:rPr>
                <w:ins w:id="1608" w:author="Kuei Yuan Chen" w:date="2015-11-13T17:07:00Z"/>
                <w:rFonts w:ascii="Tahoma" w:hAnsi="Tahoma" w:cs="Tahoma"/>
                <w:lang w:eastAsia="zh-CN"/>
              </w:rPr>
            </w:pPr>
            <w:ins w:id="1609" w:author="Kuei Yuan Chen" w:date="2015-11-13T17:07:00Z">
              <w:r>
                <w:rPr>
                  <w:rFonts w:ascii="Tahoma" w:hAnsi="Tahoma" w:cs="Tahoma" w:hint="eastAsia"/>
                  <w:lang w:eastAsia="zh-CN"/>
                </w:rPr>
                <w:t xml:space="preserve">Status &amp; Progress </w:t>
              </w:r>
            </w:ins>
          </w:p>
        </w:tc>
      </w:tr>
      <w:tr w:rsidR="00B76FBF" w:rsidRPr="00956461" w:rsidTr="00BB53E6">
        <w:trPr>
          <w:ins w:id="1610" w:author="Kuei Yuan Chen" w:date="2015-11-13T17:07:00Z"/>
        </w:trPr>
        <w:tc>
          <w:tcPr>
            <w:tcW w:w="0" w:type="auto"/>
            <w:tcBorders>
              <w:top w:val="single" w:sz="6" w:space="0" w:color="auto"/>
              <w:left w:val="single" w:sz="12" w:space="0" w:color="auto"/>
              <w:bottom w:val="single" w:sz="6" w:space="0" w:color="auto"/>
              <w:right w:val="single" w:sz="6" w:space="0" w:color="auto"/>
            </w:tcBorders>
          </w:tcPr>
          <w:p w:rsidR="00B76FBF" w:rsidRPr="00956461" w:rsidRDefault="00B76FBF" w:rsidP="00BB53E6">
            <w:pPr>
              <w:pStyle w:val="Table"/>
              <w:rPr>
                <w:ins w:id="1611" w:author="Kuei Yuan Chen" w:date="2015-11-13T17:07:00Z"/>
                <w:rFonts w:ascii="Tahoma" w:hAnsi="Tahoma" w:cs="Tahoma"/>
                <w:lang w:eastAsia="zh-CN"/>
              </w:rPr>
            </w:pPr>
            <w:ins w:id="1612" w:author="Kuei Yuan Chen" w:date="2015-11-13T17:07: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613" w:author="Kuei Yuan Chen" w:date="2015-11-13T17:07:00Z"/>
                <w:rFonts w:ascii="Tahoma" w:hAnsi="Tahoma" w:cs="Tahoma"/>
                <w:lang w:eastAsia="zh-CN"/>
              </w:rPr>
            </w:pPr>
            <w:ins w:id="1614" w:author="Kuei Yuan Chen" w:date="2015-11-13T17:07:00Z">
              <w:r>
                <w:rPr>
                  <w:rFonts w:ascii="Tahoma" w:hAnsi="Tahoma" w:cs="Tahoma" w:hint="eastAsia"/>
                  <w:lang w:eastAsia="zh-CN"/>
                </w:rPr>
                <w:t>Check the process</w:t>
              </w:r>
            </w:ins>
          </w:p>
          <w:p w:rsidR="00B76FBF" w:rsidRPr="00653D19" w:rsidRDefault="00B76FBF" w:rsidP="00BB53E6">
            <w:pPr>
              <w:pStyle w:val="Table"/>
              <w:rPr>
                <w:ins w:id="1615" w:author="Kuei Yuan Chen" w:date="2015-11-13T17:07:00Z"/>
                <w:rFonts w:ascii="Tahoma" w:hAnsi="Tahoma" w:cs="Tahoma"/>
                <w:lang w:eastAsia="zh-CN"/>
              </w:rPr>
            </w:pPr>
          </w:p>
        </w:tc>
        <w:tc>
          <w:tcPr>
            <w:tcW w:w="2409" w:type="dxa"/>
            <w:tcBorders>
              <w:top w:val="single" w:sz="6" w:space="0" w:color="auto"/>
              <w:left w:val="single" w:sz="6" w:space="0" w:color="auto"/>
              <w:bottom w:val="single" w:sz="6" w:space="0" w:color="auto"/>
              <w:right w:val="single" w:sz="6" w:space="0" w:color="auto"/>
            </w:tcBorders>
          </w:tcPr>
          <w:p w:rsidR="00B76FBF" w:rsidRPr="00550374" w:rsidRDefault="00B76FBF" w:rsidP="00BB53E6">
            <w:pPr>
              <w:pStyle w:val="Table"/>
              <w:rPr>
                <w:ins w:id="1616" w:author="Kuei Yuan Chen" w:date="2015-11-13T17:07:00Z"/>
                <w:rFonts w:ascii="Tahoma" w:hAnsi="Tahoma" w:cs="Tahoma"/>
                <w:lang w:eastAsia="zh-CN"/>
              </w:rPr>
            </w:pPr>
            <w:ins w:id="1617" w:author="Kuei Yuan Chen" w:date="2015-11-13T17:07:00Z">
              <w:r>
                <w:rPr>
                  <w:rFonts w:ascii="Tahoma" w:hAnsi="Tahoma" w:cs="Tahoma" w:hint="eastAsia"/>
                  <w:lang w:eastAsia="zh-CN"/>
                </w:rPr>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1618" w:author="Kuei Yuan Chen" w:date="2015-11-13T17:07:00Z"/>
                <w:rFonts w:ascii="Tahoma" w:hAnsi="Tahoma" w:cs="Tahoma"/>
                <w:lang w:eastAsia="zh-CN"/>
              </w:rPr>
            </w:pPr>
            <w:ins w:id="1619" w:author="Kuei Yuan Chen" w:date="2015-11-13T17:07:00Z">
              <w:r>
                <w:rPr>
                  <w:rFonts w:ascii="Tahoma" w:hAnsi="Tahoma" w:cs="Tahoma" w:hint="eastAsia"/>
                  <w:lang w:eastAsia="zh-CN"/>
                </w:rPr>
                <w:t>Done</w:t>
              </w:r>
            </w:ins>
          </w:p>
        </w:tc>
      </w:tr>
      <w:tr w:rsidR="00B76FBF" w:rsidRPr="00956461" w:rsidTr="00BB53E6">
        <w:trPr>
          <w:ins w:id="1620" w:author="Kuei Yuan Chen" w:date="2015-11-13T17:07: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1621" w:author="Kuei Yuan Chen" w:date="2015-11-13T17:07:00Z"/>
                <w:rFonts w:ascii="Tahoma" w:hAnsi="Tahoma" w:cs="Tahoma"/>
                <w:lang w:eastAsia="zh-CN"/>
              </w:rPr>
            </w:pPr>
            <w:ins w:id="1622" w:author="Kuei Yuan Chen" w:date="2015-11-13T17:07:00Z">
              <w:r>
                <w:rPr>
                  <w:rFonts w:ascii="Tahoma" w:hAnsi="Tahoma" w:cs="Tahoma" w:hint="eastAsia"/>
                  <w:lang w:eastAsia="zh-CN"/>
                </w:rPr>
                <w:t>2</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623" w:author="Kuei Yuan Chen" w:date="2015-11-13T17:07:00Z"/>
                <w:rFonts w:ascii="Tahoma" w:hAnsi="Tahoma" w:cs="Tahoma"/>
                <w:lang w:eastAsia="zh-CN"/>
              </w:rPr>
            </w:pPr>
            <w:ins w:id="1624" w:author="Kuei Yuan Chen" w:date="2015-11-13T17:07:00Z">
              <w:r>
                <w:rPr>
                  <w:rFonts w:ascii="Tahoma" w:hAnsi="Tahoma" w:cs="Tahoma" w:hint="eastAsia"/>
                  <w:lang w:eastAsia="zh-CN"/>
                </w:rPr>
                <w:t xml:space="preserve">Describe </w:t>
              </w:r>
              <w:r>
                <w:rPr>
                  <w:rFonts w:ascii="Tahoma" w:hAnsi="Tahoma" w:cs="Tahoma"/>
                  <w:lang w:eastAsia="zh-CN"/>
                </w:rPr>
                <w:t>the stakeholde</w:t>
              </w:r>
              <w:r>
                <w:rPr>
                  <w:rFonts w:ascii="Tahoma" w:hAnsi="Tahoma" w:cs="Tahoma" w:hint="eastAsia"/>
                  <w:lang w:eastAsia="zh-CN"/>
                </w:rPr>
                <w:t>r</w:t>
              </w:r>
            </w:ins>
          </w:p>
        </w:tc>
        <w:tc>
          <w:tcPr>
            <w:tcW w:w="2409" w:type="dxa"/>
            <w:tcBorders>
              <w:top w:val="single" w:sz="6" w:space="0" w:color="auto"/>
              <w:left w:val="single" w:sz="6" w:space="0" w:color="auto"/>
              <w:bottom w:val="single" w:sz="6" w:space="0" w:color="auto"/>
              <w:right w:val="single" w:sz="6" w:space="0" w:color="auto"/>
            </w:tcBorders>
          </w:tcPr>
          <w:p w:rsidR="00B76FBF" w:rsidRPr="00550374" w:rsidRDefault="00B76FBF" w:rsidP="00BB53E6">
            <w:pPr>
              <w:pStyle w:val="Table"/>
              <w:rPr>
                <w:ins w:id="1625" w:author="Kuei Yuan Chen" w:date="2015-11-13T17:07:00Z"/>
                <w:rFonts w:ascii="Tahoma" w:hAnsi="Tahoma" w:cs="Tahoma"/>
                <w:lang w:eastAsia="zh-CN"/>
              </w:rPr>
            </w:pPr>
            <w:ins w:id="1626" w:author="Kuei Yuan Chen" w:date="2015-11-13T17:07:00Z">
              <w:r>
                <w:rPr>
                  <w:rFonts w:ascii="Tahoma" w:hAnsi="Tahoma" w:cs="Tahoma" w:hint="eastAsia"/>
                  <w:lang w:eastAsia="zh-CN"/>
                </w:rPr>
                <w:t>All team member</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1627" w:author="Kuei Yuan Chen" w:date="2015-11-13T17:07:00Z"/>
                <w:rFonts w:ascii="Tahoma" w:hAnsi="Tahoma" w:cs="Tahoma"/>
                <w:lang w:eastAsia="zh-CN"/>
              </w:rPr>
            </w:pPr>
            <w:ins w:id="1628" w:author="Kuei Yuan Chen" w:date="2015-11-13T17:07:00Z">
              <w:r>
                <w:rPr>
                  <w:rFonts w:ascii="Tahoma" w:hAnsi="Tahoma" w:cs="Tahoma" w:hint="eastAsia"/>
                  <w:lang w:eastAsia="zh-CN"/>
                </w:rPr>
                <w:t xml:space="preserve">Done </w:t>
              </w:r>
            </w:ins>
          </w:p>
        </w:tc>
      </w:tr>
      <w:tr w:rsidR="00B76FBF" w:rsidRPr="00956461" w:rsidTr="00BB53E6">
        <w:trPr>
          <w:ins w:id="1629" w:author="Kuei Yuan Chen" w:date="2015-11-13T17:07: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1630" w:author="Kuei Yuan Chen" w:date="2015-11-13T17:07:00Z"/>
                <w:rFonts w:ascii="Tahoma" w:hAnsi="Tahoma" w:cs="Tahoma"/>
                <w:lang w:eastAsia="zh-CN"/>
              </w:rPr>
            </w:pPr>
            <w:ins w:id="1631" w:author="Kuei Yuan Chen" w:date="2015-11-13T17:07:00Z">
              <w:r>
                <w:rPr>
                  <w:rFonts w:ascii="Tahoma" w:hAnsi="Tahoma" w:cs="Tahoma" w:hint="eastAsia"/>
                  <w:lang w:eastAsia="zh-CN"/>
                </w:rPr>
                <w:t>3</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1632" w:author="Kuei Yuan Chen" w:date="2015-11-13T17:07:00Z"/>
                <w:rFonts w:ascii="Tahoma" w:hAnsi="Tahoma" w:cs="Tahoma"/>
                <w:lang w:eastAsia="zh-CN"/>
              </w:rPr>
            </w:pPr>
            <w:ins w:id="1633" w:author="Kuei Yuan Chen" w:date="2015-11-13T17:07:00Z">
              <w:r>
                <w:rPr>
                  <w:rFonts w:ascii="Tahoma" w:hAnsi="Tahoma" w:cs="Tahoma" w:hint="eastAsia"/>
                  <w:lang w:eastAsia="zh-CN"/>
                </w:rPr>
                <w:t>Project Planning</w:t>
              </w:r>
            </w:ins>
          </w:p>
          <w:p w:rsidR="00B76FBF" w:rsidRDefault="00B76FBF" w:rsidP="00BB53E6">
            <w:pPr>
              <w:pStyle w:val="Table"/>
              <w:rPr>
                <w:ins w:id="1634" w:author="Kuei Yuan Chen" w:date="2015-11-13T17:07:00Z"/>
                <w:rFonts w:ascii="Tahoma" w:hAnsi="Tahoma" w:cs="Tahoma"/>
                <w:lang w:eastAsia="zh-CN"/>
              </w:rPr>
            </w:pPr>
          </w:p>
        </w:tc>
        <w:tc>
          <w:tcPr>
            <w:tcW w:w="2409" w:type="dxa"/>
            <w:tcBorders>
              <w:top w:val="single" w:sz="6" w:space="0" w:color="auto"/>
              <w:left w:val="single" w:sz="6" w:space="0" w:color="auto"/>
              <w:bottom w:val="single" w:sz="6" w:space="0" w:color="auto"/>
              <w:right w:val="single" w:sz="6" w:space="0" w:color="auto"/>
            </w:tcBorders>
          </w:tcPr>
          <w:p w:rsidR="00B76FBF" w:rsidRPr="00C55A05" w:rsidRDefault="00B76FBF" w:rsidP="00BB53E6">
            <w:pPr>
              <w:pStyle w:val="Table"/>
              <w:rPr>
                <w:ins w:id="1635" w:author="Kuei Yuan Chen" w:date="2015-11-13T17:07:00Z"/>
                <w:rFonts w:ascii="Tahoma" w:hAnsi="Tahoma" w:cs="Tahoma"/>
                <w:lang w:eastAsia="zh-CN"/>
              </w:rPr>
            </w:pPr>
            <w:ins w:id="1636" w:author="Kuei Yuan Chen" w:date="2015-11-13T17:07:00Z">
              <w:r>
                <w:rPr>
                  <w:rFonts w:ascii="Tahoma" w:hAnsi="Tahoma" w:cs="Tahoma" w:hint="eastAsia"/>
                  <w:lang w:eastAsia="zh-CN"/>
                </w:rPr>
                <w:t>Zach</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1637" w:author="Kuei Yuan Chen" w:date="2015-11-13T17:07:00Z"/>
                <w:rFonts w:ascii="Tahoma" w:hAnsi="Tahoma" w:cs="Tahoma"/>
                <w:lang w:eastAsia="zh-CN"/>
              </w:rPr>
            </w:pPr>
            <w:ins w:id="1638" w:author="Kuei Yuan Chen" w:date="2015-11-13T17:07:00Z">
              <w:r>
                <w:rPr>
                  <w:rFonts w:ascii="Tahoma" w:hAnsi="Tahoma" w:cs="Tahoma" w:hint="eastAsia"/>
                  <w:lang w:eastAsia="zh-CN"/>
                </w:rPr>
                <w:t>Done</w:t>
              </w:r>
            </w:ins>
          </w:p>
        </w:tc>
      </w:tr>
    </w:tbl>
    <w:p w:rsidR="00B76FBF" w:rsidRDefault="00B76FBF" w:rsidP="00B76FBF">
      <w:pPr>
        <w:rPr>
          <w:ins w:id="1639" w:author="Kuei Yuan Chen" w:date="2015-11-13T17:07:00Z"/>
          <w:rFonts w:ascii="Tahoma" w:hAnsi="Tahoma" w:cs="Tahoma"/>
          <w:lang w:eastAsia="zh-CN"/>
        </w:rPr>
      </w:pPr>
    </w:p>
    <w:p w:rsidR="00B76FBF" w:rsidRDefault="00B76FBF" w:rsidP="00B76FBF">
      <w:pPr>
        <w:rPr>
          <w:ins w:id="1640" w:author="Kuei Yuan Chen" w:date="2015-11-13T17:07:00Z"/>
          <w:rFonts w:ascii="Tahoma" w:hAnsi="Tahoma" w:cs="Tahoma"/>
          <w:lang w:eastAsia="zh-CN"/>
        </w:rPr>
      </w:pPr>
    </w:p>
    <w:p w:rsidR="00D505E4" w:rsidDel="00D505E4" w:rsidRDefault="00D505E4">
      <w:pPr>
        <w:pStyle w:val="NormalWeb"/>
        <w:numPr>
          <w:ilvl w:val="0"/>
          <w:numId w:val="15"/>
        </w:numPr>
        <w:spacing w:before="0" w:beforeAutospacing="0" w:after="160" w:afterAutospacing="0" w:line="276" w:lineRule="auto"/>
        <w:textAlignment w:val="baseline"/>
        <w:rPr>
          <w:del w:id="1641" w:author="Kuei Yuan Chen" w:date="2015-10-23T18:51:00Z"/>
          <w:color w:val="000000"/>
        </w:rPr>
        <w:pPrChange w:id="1642" w:author="Kuei Yuan Chen" w:date="2015-10-23T18:51:00Z">
          <w:pPr>
            <w:pStyle w:val="NormalWeb"/>
            <w:numPr>
              <w:numId w:val="15"/>
            </w:numPr>
            <w:tabs>
              <w:tab w:val="num" w:pos="720"/>
            </w:tabs>
            <w:spacing w:before="0" w:beforeAutospacing="0" w:after="160" w:afterAutospacing="0"/>
            <w:ind w:left="720" w:hanging="360"/>
            <w:textAlignment w:val="baseline"/>
          </w:pPr>
        </w:pPrChange>
      </w:pPr>
      <w:del w:id="1643" w:author="Kuei Yuan Chen" w:date="2015-10-23T18:51:00Z">
        <w:r w:rsidDel="00D505E4">
          <w:rPr>
            <w:color w:val="000000"/>
          </w:rPr>
          <w:delText>frequency of meeting:</w:delText>
        </w:r>
      </w:del>
    </w:p>
    <w:p w:rsidR="00D505E4" w:rsidDel="00D505E4" w:rsidRDefault="00D505E4">
      <w:pPr>
        <w:pStyle w:val="NormalWeb"/>
        <w:spacing w:before="0" w:beforeAutospacing="0" w:after="160" w:afterAutospacing="0" w:line="276" w:lineRule="auto"/>
        <w:rPr>
          <w:del w:id="1644" w:author="Kuei Yuan Chen" w:date="2015-10-23T18:51:00Z"/>
        </w:rPr>
        <w:pPrChange w:id="1645" w:author="Kuei Yuan Chen" w:date="2015-10-23T18:51:00Z">
          <w:pPr>
            <w:pStyle w:val="NormalWeb"/>
            <w:spacing w:before="0" w:beforeAutospacing="0" w:after="160" w:afterAutospacing="0"/>
          </w:pPr>
        </w:pPrChange>
      </w:pPr>
      <w:del w:id="1646" w:author="Kuei Yuan Chen" w:date="2015-10-23T18:51:00Z">
        <w:r w:rsidDel="00D505E4">
          <w:rPr>
            <w:color w:val="000000"/>
          </w:rPr>
          <w:delText>We have regulative meeting at 15:30~16:30 on Wednesday.</w:delText>
        </w:r>
      </w:del>
    </w:p>
    <w:p w:rsidR="00D505E4" w:rsidDel="00D505E4" w:rsidRDefault="00D505E4">
      <w:pPr>
        <w:pStyle w:val="NormalWeb"/>
        <w:spacing w:before="0" w:beforeAutospacing="0" w:after="160" w:afterAutospacing="0" w:line="276" w:lineRule="auto"/>
        <w:rPr>
          <w:del w:id="1647" w:author="Kuei Yuan Chen" w:date="2015-10-23T18:51:00Z"/>
        </w:rPr>
        <w:pPrChange w:id="1648" w:author="Kuei Yuan Chen" w:date="2015-10-23T18:51:00Z">
          <w:pPr>
            <w:pStyle w:val="NormalWeb"/>
            <w:spacing w:before="0" w:beforeAutospacing="0" w:after="160" w:afterAutospacing="0"/>
          </w:pPr>
        </w:pPrChange>
      </w:pPr>
      <w:del w:id="1649" w:author="Kuei Yuan Chen" w:date="2015-10-23T18:51:00Z">
        <w:r w:rsidDel="00D505E4">
          <w:rPr>
            <w:color w:val="000000"/>
          </w:rPr>
          <w:delText>Temporary meeting at 17:30~18:30 on Tuesday, Wednesday, Thursday.</w:delText>
        </w:r>
      </w:del>
    </w:p>
    <w:p w:rsidR="00D505E4" w:rsidDel="00D505E4" w:rsidRDefault="00D505E4">
      <w:pPr>
        <w:pStyle w:val="NormalWeb"/>
        <w:numPr>
          <w:ilvl w:val="0"/>
          <w:numId w:val="16"/>
        </w:numPr>
        <w:spacing w:before="0" w:beforeAutospacing="0" w:after="160" w:afterAutospacing="0" w:line="276" w:lineRule="auto"/>
        <w:textAlignment w:val="baseline"/>
        <w:rPr>
          <w:del w:id="1650" w:author="Kuei Yuan Chen" w:date="2015-10-23T18:51:00Z"/>
          <w:color w:val="000000"/>
        </w:rPr>
        <w:pPrChange w:id="1651" w:author="Kuei Yuan Chen" w:date="2015-10-23T18:51:00Z">
          <w:pPr>
            <w:pStyle w:val="NormalWeb"/>
            <w:numPr>
              <w:numId w:val="16"/>
            </w:numPr>
            <w:tabs>
              <w:tab w:val="num" w:pos="720"/>
            </w:tabs>
            <w:spacing w:before="0" w:beforeAutospacing="0" w:after="160" w:afterAutospacing="0"/>
            <w:ind w:left="720" w:hanging="360"/>
            <w:textAlignment w:val="baseline"/>
          </w:pPr>
        </w:pPrChange>
      </w:pPr>
      <w:del w:id="1652" w:author="Kuei Yuan Chen" w:date="2015-10-23T18:51:00Z">
        <w:r w:rsidDel="00D505E4">
          <w:rPr>
            <w:color w:val="000000"/>
          </w:rPr>
          <w:delText xml:space="preserve">responsibilities: </w:delText>
        </w:r>
      </w:del>
    </w:p>
    <w:p w:rsidR="00D505E4" w:rsidDel="00D505E4" w:rsidRDefault="00D505E4">
      <w:pPr>
        <w:pStyle w:val="NormalWeb"/>
        <w:spacing w:before="0" w:beforeAutospacing="0" w:after="160" w:afterAutospacing="0" w:line="276" w:lineRule="auto"/>
        <w:rPr>
          <w:del w:id="1653" w:author="Kuei Yuan Chen" w:date="2015-10-23T18:51:00Z"/>
        </w:rPr>
        <w:pPrChange w:id="1654" w:author="Kuei Yuan Chen" w:date="2015-10-23T18:51:00Z">
          <w:pPr>
            <w:pStyle w:val="NormalWeb"/>
            <w:spacing w:before="0" w:beforeAutospacing="0" w:after="160" w:afterAutospacing="0"/>
          </w:pPr>
        </w:pPrChange>
      </w:pPr>
      <w:del w:id="1655" w:author="Kuei Yuan Chen" w:date="2015-10-23T18:51:00Z">
        <w:r w:rsidDel="00D505E4">
          <w:rPr>
            <w:color w:val="000000"/>
          </w:rPr>
          <w:delText xml:space="preserve">Project Leader: Andrew- </w:delText>
        </w:r>
      </w:del>
    </w:p>
    <w:p w:rsidR="00D505E4" w:rsidDel="00D505E4" w:rsidRDefault="00D505E4">
      <w:pPr>
        <w:pStyle w:val="NormalWeb"/>
        <w:spacing w:before="0" w:beforeAutospacing="0" w:after="160" w:afterAutospacing="0" w:line="276" w:lineRule="auto"/>
        <w:rPr>
          <w:del w:id="1656" w:author="Kuei Yuan Chen" w:date="2015-10-23T18:51:00Z"/>
        </w:rPr>
        <w:pPrChange w:id="1657" w:author="Kuei Yuan Chen" w:date="2015-10-23T18:51:00Z">
          <w:pPr>
            <w:pStyle w:val="NormalWeb"/>
            <w:spacing w:before="0" w:beforeAutospacing="0" w:after="160" w:afterAutospacing="0"/>
          </w:pPr>
        </w:pPrChange>
      </w:pPr>
      <w:del w:id="1658" w:author="Kuei Yuan Chen" w:date="2015-10-23T18:51:00Z">
        <w:r w:rsidDel="00D505E4">
          <w:rPr>
            <w:color w:val="000000"/>
          </w:rPr>
          <w:delText>Most of project process and design.</w:delText>
        </w:r>
      </w:del>
    </w:p>
    <w:p w:rsidR="00D505E4" w:rsidDel="00D505E4" w:rsidRDefault="00D505E4">
      <w:pPr>
        <w:pStyle w:val="NormalWeb"/>
        <w:spacing w:before="0" w:beforeAutospacing="0" w:after="160" w:afterAutospacing="0" w:line="276" w:lineRule="auto"/>
        <w:rPr>
          <w:del w:id="1659" w:author="Kuei Yuan Chen" w:date="2015-10-23T18:51:00Z"/>
        </w:rPr>
        <w:pPrChange w:id="1660" w:author="Kuei Yuan Chen" w:date="2015-10-23T18:51:00Z">
          <w:pPr>
            <w:pStyle w:val="NormalWeb"/>
            <w:spacing w:before="0" w:beforeAutospacing="0" w:after="160" w:afterAutospacing="0"/>
          </w:pPr>
        </w:pPrChange>
      </w:pPr>
      <w:del w:id="1661" w:author="Kuei Yuan Chen" w:date="2015-10-23T18:51:00Z">
        <w:r w:rsidDel="00D505E4">
          <w:rPr>
            <w:color w:val="000000"/>
          </w:rPr>
          <w:delText>Coordinator: Zach-</w:delText>
        </w:r>
      </w:del>
    </w:p>
    <w:p w:rsidR="00D505E4" w:rsidDel="00D505E4" w:rsidRDefault="00D505E4">
      <w:pPr>
        <w:pStyle w:val="NormalWeb"/>
        <w:spacing w:before="0" w:beforeAutospacing="0" w:after="160" w:afterAutospacing="0" w:line="276" w:lineRule="auto"/>
        <w:rPr>
          <w:del w:id="1662" w:author="Kuei Yuan Chen" w:date="2015-10-23T18:51:00Z"/>
        </w:rPr>
        <w:pPrChange w:id="1663" w:author="Kuei Yuan Chen" w:date="2015-10-23T18:51:00Z">
          <w:pPr>
            <w:pStyle w:val="NormalWeb"/>
            <w:spacing w:before="0" w:beforeAutospacing="0" w:after="160" w:afterAutospacing="0"/>
          </w:pPr>
        </w:pPrChange>
      </w:pPr>
      <w:del w:id="1664" w:author="Kuei Yuan Chen" w:date="2015-10-23T18:51:00Z">
        <w:r w:rsidDel="00D505E4">
          <w:rPr>
            <w:color w:val="000000"/>
          </w:rPr>
          <w:delText>Set up the meeting place and schedule, contact the team members.</w:delText>
        </w:r>
      </w:del>
    </w:p>
    <w:p w:rsidR="00D505E4" w:rsidDel="00D505E4" w:rsidRDefault="00D505E4">
      <w:pPr>
        <w:pStyle w:val="NormalWeb"/>
        <w:spacing w:before="0" w:beforeAutospacing="0" w:after="160" w:afterAutospacing="0" w:line="276" w:lineRule="auto"/>
        <w:rPr>
          <w:del w:id="1665" w:author="Kuei Yuan Chen" w:date="2015-10-23T18:51:00Z"/>
        </w:rPr>
        <w:pPrChange w:id="1666" w:author="Kuei Yuan Chen" w:date="2015-10-23T18:51:00Z">
          <w:pPr>
            <w:pStyle w:val="NormalWeb"/>
            <w:spacing w:before="0" w:beforeAutospacing="0" w:after="160" w:afterAutospacing="0"/>
          </w:pPr>
        </w:pPrChange>
      </w:pPr>
      <w:del w:id="1667" w:author="Kuei Yuan Chen" w:date="2015-10-23T18:51:00Z">
        <w:r w:rsidDel="00D505E4">
          <w:rPr>
            <w:color w:val="000000"/>
          </w:rPr>
          <w:delText>Notetaker: Peter-</w:delText>
        </w:r>
      </w:del>
    </w:p>
    <w:p w:rsidR="00D505E4" w:rsidDel="00D505E4" w:rsidRDefault="00D505E4">
      <w:pPr>
        <w:pStyle w:val="NormalWeb"/>
        <w:spacing w:before="0" w:beforeAutospacing="0" w:after="160" w:afterAutospacing="0" w:line="276" w:lineRule="auto"/>
        <w:rPr>
          <w:del w:id="1668" w:author="Kuei Yuan Chen" w:date="2015-10-23T18:51:00Z"/>
        </w:rPr>
        <w:pPrChange w:id="1669" w:author="Kuei Yuan Chen" w:date="2015-10-23T18:51:00Z">
          <w:pPr>
            <w:pStyle w:val="NormalWeb"/>
            <w:spacing w:before="0" w:beforeAutospacing="0" w:after="160" w:afterAutospacing="0"/>
          </w:pPr>
        </w:pPrChange>
      </w:pPr>
      <w:del w:id="1670" w:author="Kuei Yuan Chen" w:date="2015-10-23T18:51:00Z">
        <w:r w:rsidDel="00D505E4">
          <w:rPr>
            <w:color w:val="000000"/>
          </w:rPr>
          <w:delText>Record the key points of the meeting.</w:delText>
        </w:r>
      </w:del>
    </w:p>
    <w:p w:rsidR="00D505E4" w:rsidDel="00D505E4" w:rsidRDefault="00D505E4">
      <w:pPr>
        <w:pStyle w:val="NormalWeb"/>
        <w:spacing w:before="0" w:beforeAutospacing="0" w:after="160" w:afterAutospacing="0" w:line="276" w:lineRule="auto"/>
        <w:rPr>
          <w:del w:id="1671" w:author="Kuei Yuan Chen" w:date="2015-10-23T18:51:00Z"/>
        </w:rPr>
        <w:pPrChange w:id="1672" w:author="Kuei Yuan Chen" w:date="2015-10-23T18:51:00Z">
          <w:pPr>
            <w:pStyle w:val="NormalWeb"/>
            <w:spacing w:before="0" w:beforeAutospacing="0" w:after="160" w:afterAutospacing="0"/>
          </w:pPr>
        </w:pPrChange>
      </w:pPr>
      <w:del w:id="1673" w:author="Kuei Yuan Chen" w:date="2015-10-23T18:51:00Z">
        <w:r w:rsidDel="00D505E4">
          <w:rPr>
            <w:color w:val="000000"/>
          </w:rPr>
          <w:delText>Moniter:  York-</w:delText>
        </w:r>
      </w:del>
    </w:p>
    <w:p w:rsidR="00D505E4" w:rsidDel="00D505E4" w:rsidRDefault="00D505E4">
      <w:pPr>
        <w:pStyle w:val="NormalWeb"/>
        <w:spacing w:before="0" w:beforeAutospacing="0" w:after="160" w:afterAutospacing="0" w:line="276" w:lineRule="auto"/>
        <w:rPr>
          <w:del w:id="1674" w:author="Kuei Yuan Chen" w:date="2015-10-23T18:51:00Z"/>
        </w:rPr>
        <w:pPrChange w:id="1675" w:author="Kuei Yuan Chen" w:date="2015-10-23T18:51:00Z">
          <w:pPr>
            <w:pStyle w:val="NormalWeb"/>
            <w:spacing w:before="0" w:beforeAutospacing="0" w:after="160" w:afterAutospacing="0"/>
          </w:pPr>
        </w:pPrChange>
      </w:pPr>
      <w:del w:id="1676" w:author="Kuei Yuan Chen" w:date="2015-10-23T18:51:00Z">
        <w:r w:rsidDel="00D505E4">
          <w:rPr>
            <w:color w:val="000000"/>
          </w:rPr>
          <w:delText>Time keeper, Gantt chart, check the progress</w:delText>
        </w:r>
        <w:r w:rsidDel="00D505E4">
          <w:rPr>
            <w:rStyle w:val="apple-tab-span"/>
            <w:color w:val="000000"/>
          </w:rPr>
          <w:tab/>
        </w:r>
        <w:r w:rsidDel="00D505E4">
          <w:rPr>
            <w:rStyle w:val="apple-tab-span"/>
            <w:color w:val="000000"/>
          </w:rPr>
          <w:tab/>
        </w:r>
      </w:del>
    </w:p>
    <w:p w:rsidR="00D505E4" w:rsidDel="00D505E4" w:rsidRDefault="00D505E4">
      <w:pPr>
        <w:pStyle w:val="NormalWeb"/>
        <w:numPr>
          <w:ilvl w:val="0"/>
          <w:numId w:val="17"/>
        </w:numPr>
        <w:spacing w:before="0" w:beforeAutospacing="0" w:after="160" w:afterAutospacing="0" w:line="276" w:lineRule="auto"/>
        <w:textAlignment w:val="baseline"/>
        <w:rPr>
          <w:del w:id="1677" w:author="Kuei Yuan Chen" w:date="2015-10-23T18:51:00Z"/>
          <w:color w:val="000000"/>
        </w:rPr>
        <w:pPrChange w:id="1678" w:author="Kuei Yuan Chen" w:date="2015-10-23T18:51:00Z">
          <w:pPr>
            <w:pStyle w:val="NormalWeb"/>
            <w:numPr>
              <w:numId w:val="17"/>
            </w:numPr>
            <w:tabs>
              <w:tab w:val="num" w:pos="720"/>
            </w:tabs>
            <w:spacing w:before="0" w:beforeAutospacing="0" w:after="160" w:afterAutospacing="0"/>
            <w:ind w:left="720" w:hanging="360"/>
            <w:textAlignment w:val="baseline"/>
          </w:pPr>
        </w:pPrChange>
      </w:pPr>
      <w:del w:id="1679" w:author="Kuei Yuan Chen" w:date="2015-10-23T18:51:00Z">
        <w:r w:rsidDel="00D505E4">
          <w:rPr>
            <w:color w:val="000000"/>
          </w:rPr>
          <w:delText xml:space="preserve">means of  communication: </w:delText>
        </w:r>
      </w:del>
    </w:p>
    <w:p w:rsidR="00D505E4" w:rsidDel="00D505E4" w:rsidRDefault="00D505E4">
      <w:pPr>
        <w:pStyle w:val="NormalWeb"/>
        <w:spacing w:before="0" w:beforeAutospacing="0" w:after="160" w:afterAutospacing="0" w:line="276" w:lineRule="auto"/>
        <w:rPr>
          <w:del w:id="1680" w:author="Kuei Yuan Chen" w:date="2015-10-23T18:51:00Z"/>
        </w:rPr>
        <w:pPrChange w:id="1681" w:author="Kuei Yuan Chen" w:date="2015-10-23T18:51:00Z">
          <w:pPr>
            <w:pStyle w:val="NormalWeb"/>
            <w:spacing w:before="0" w:beforeAutospacing="0" w:after="160" w:afterAutospacing="0"/>
          </w:pPr>
        </w:pPrChange>
      </w:pPr>
      <w:del w:id="1682" w:author="Kuei Yuan Chen" w:date="2015-10-23T18:51:00Z">
        <w:r w:rsidDel="00D505E4">
          <w:rPr>
            <w:color w:val="000000"/>
          </w:rPr>
          <w:delText xml:space="preserve">Email, Social Media, face to face, online tools. </w:delText>
        </w:r>
      </w:del>
    </w:p>
    <w:p w:rsidR="00D505E4" w:rsidDel="00D505E4" w:rsidRDefault="00D505E4">
      <w:pPr>
        <w:pStyle w:val="NormalWeb"/>
        <w:numPr>
          <w:ilvl w:val="0"/>
          <w:numId w:val="18"/>
        </w:numPr>
        <w:spacing w:before="0" w:beforeAutospacing="0" w:after="160" w:afterAutospacing="0" w:line="276" w:lineRule="auto"/>
        <w:textAlignment w:val="baseline"/>
        <w:rPr>
          <w:del w:id="1683" w:author="Kuei Yuan Chen" w:date="2015-10-23T18:51:00Z"/>
          <w:color w:val="000000"/>
        </w:rPr>
        <w:pPrChange w:id="1684" w:author="Kuei Yuan Chen" w:date="2015-10-23T18:51:00Z">
          <w:pPr>
            <w:pStyle w:val="NormalWeb"/>
            <w:numPr>
              <w:numId w:val="18"/>
            </w:numPr>
            <w:tabs>
              <w:tab w:val="num" w:pos="720"/>
            </w:tabs>
            <w:spacing w:before="0" w:beforeAutospacing="0" w:after="160" w:afterAutospacing="0"/>
            <w:ind w:left="720" w:hanging="360"/>
            <w:textAlignment w:val="baseline"/>
          </w:pPr>
        </w:pPrChange>
      </w:pPr>
      <w:del w:id="1685" w:author="Kuei Yuan Chen" w:date="2015-10-23T18:51:00Z">
        <w:r w:rsidDel="00D505E4">
          <w:rPr>
            <w:color w:val="000000"/>
          </w:rPr>
          <w:delText xml:space="preserve">how to share data: </w:delText>
        </w:r>
      </w:del>
    </w:p>
    <w:p w:rsidR="00D505E4" w:rsidDel="00D505E4" w:rsidRDefault="00D505E4">
      <w:pPr>
        <w:pStyle w:val="NormalWeb"/>
        <w:spacing w:before="0" w:beforeAutospacing="0" w:after="160" w:afterAutospacing="0" w:line="276" w:lineRule="auto"/>
        <w:rPr>
          <w:del w:id="1686" w:author="Kuei Yuan Chen" w:date="2015-10-23T18:51:00Z"/>
        </w:rPr>
        <w:pPrChange w:id="1687" w:author="Kuei Yuan Chen" w:date="2015-10-23T18:51:00Z">
          <w:pPr>
            <w:pStyle w:val="NormalWeb"/>
            <w:spacing w:before="0" w:beforeAutospacing="0" w:after="160" w:afterAutospacing="0"/>
          </w:pPr>
        </w:pPrChange>
      </w:pPr>
      <w:del w:id="1688" w:author="Kuei Yuan Chen" w:date="2015-10-23T18:51:00Z">
        <w:r w:rsidDel="00D505E4">
          <w:rPr>
            <w:color w:val="000000"/>
          </w:rPr>
          <w:delText>Using google doc to online type and edit.</w:delText>
        </w:r>
      </w:del>
    </w:p>
    <w:p w:rsidR="00D505E4" w:rsidDel="00D505E4" w:rsidRDefault="00D505E4">
      <w:pPr>
        <w:pStyle w:val="NormalWeb"/>
        <w:spacing w:before="0" w:beforeAutospacing="0" w:after="160" w:afterAutospacing="0" w:line="276" w:lineRule="auto"/>
        <w:rPr>
          <w:del w:id="1689" w:author="Kuei Yuan Chen" w:date="2015-10-23T18:51:00Z"/>
        </w:rPr>
        <w:pPrChange w:id="1690" w:author="Kuei Yuan Chen" w:date="2015-10-23T18:51:00Z">
          <w:pPr>
            <w:pStyle w:val="NormalWeb"/>
            <w:spacing w:before="0" w:beforeAutospacing="0" w:after="160" w:afterAutospacing="0"/>
          </w:pPr>
        </w:pPrChange>
      </w:pPr>
      <w:del w:id="1691" w:author="Kuei Yuan Chen" w:date="2015-10-23T18:51:00Z">
        <w:r w:rsidDel="00D505E4">
          <w:rPr>
            <w:color w:val="000000"/>
          </w:rPr>
          <w:delText>Also use google drive to share the data.</w:delText>
        </w:r>
      </w:del>
    </w:p>
    <w:p w:rsidR="00D505E4" w:rsidDel="00D505E4" w:rsidRDefault="00D505E4">
      <w:pPr>
        <w:pStyle w:val="NormalWeb"/>
        <w:spacing w:before="0" w:beforeAutospacing="0" w:after="160" w:afterAutospacing="0" w:line="276" w:lineRule="auto"/>
        <w:rPr>
          <w:del w:id="1692" w:author="Kuei Yuan Chen" w:date="2015-10-23T18:51:00Z"/>
        </w:rPr>
        <w:pPrChange w:id="1693" w:author="Kuei Yuan Chen" w:date="2015-10-23T18:51:00Z">
          <w:pPr>
            <w:pStyle w:val="NormalWeb"/>
            <w:spacing w:before="0" w:beforeAutospacing="0" w:after="160" w:afterAutospacing="0"/>
          </w:pPr>
        </w:pPrChange>
      </w:pPr>
      <w:del w:id="1694" w:author="Kuei Yuan Chen" w:date="2015-10-23T18:51:00Z">
        <w:r w:rsidDel="00D505E4">
          <w:fldChar w:fldCharType="begin"/>
        </w:r>
        <w:r w:rsidDel="00D505E4">
          <w:delInstrText xml:space="preserve"> HYPERLINK "https://drive.google.com/file/d/0Bx6c_GoYLeb7c0FNaGVMM2lVOFE/view?usp=sharing" </w:delInstrText>
        </w:r>
        <w:r w:rsidDel="00D505E4">
          <w:fldChar w:fldCharType="separate"/>
        </w:r>
        <w:r w:rsidDel="00D505E4">
          <w:rPr>
            <w:rStyle w:val="Hyperlink"/>
            <w:color w:val="1155CC"/>
          </w:rPr>
          <w:delText>The Project report 50% process</w:delText>
        </w:r>
        <w:r w:rsidDel="00D505E4">
          <w:fldChar w:fldCharType="end"/>
        </w:r>
      </w:del>
    </w:p>
    <w:p w:rsidR="00D505E4" w:rsidRPr="00D505E4" w:rsidDel="00D505E4" w:rsidRDefault="00D505E4">
      <w:pPr>
        <w:spacing w:line="276" w:lineRule="auto"/>
        <w:rPr>
          <w:del w:id="1695" w:author="Kuei Yuan Chen" w:date="2015-10-23T18:51:00Z"/>
          <w:rFonts w:ascii="Times New Roman" w:eastAsia="Times New Roman" w:hAnsi="Times New Roman" w:cs="Times New Roman"/>
          <w:sz w:val="24"/>
          <w:szCs w:val="24"/>
        </w:rPr>
        <w:pPrChange w:id="1696" w:author="Kuei Yuan Chen" w:date="2015-10-23T18:51:00Z">
          <w:pPr>
            <w:spacing w:line="240" w:lineRule="auto"/>
          </w:pPr>
        </w:pPrChange>
      </w:pPr>
      <w:del w:id="1697" w:author="Kuei Yuan Chen" w:date="2015-10-23T18:51:00Z">
        <w:r w:rsidRPr="00D505E4" w:rsidDel="00D505E4">
          <w:rPr>
            <w:rFonts w:ascii="Times New Roman" w:eastAsia="Times New Roman" w:hAnsi="Times New Roman" w:cs="Times New Roman"/>
            <w:color w:val="000000"/>
            <w:sz w:val="24"/>
            <w:szCs w:val="24"/>
          </w:rPr>
          <w:delText>Use Gantt chart (MS Project) to plan the project schedule.</w:delText>
        </w:r>
      </w:del>
    </w:p>
    <w:p w:rsidR="00D505E4" w:rsidRPr="00D505E4" w:rsidDel="00D505E4" w:rsidRDefault="00D505E4">
      <w:pPr>
        <w:spacing w:after="0" w:line="276" w:lineRule="auto"/>
        <w:rPr>
          <w:del w:id="1698" w:author="Kuei Yuan Chen" w:date="2015-10-23T18:51:00Z"/>
          <w:rFonts w:ascii="Times New Roman" w:eastAsia="Times New Roman" w:hAnsi="Times New Roman" w:cs="Times New Roman"/>
          <w:sz w:val="24"/>
          <w:szCs w:val="24"/>
        </w:rPr>
        <w:pPrChange w:id="1699" w:author="Kuei Yuan Chen" w:date="2015-10-23T18:51:00Z">
          <w:pPr>
            <w:spacing w:after="0" w:line="240" w:lineRule="auto"/>
          </w:pPr>
        </w:pPrChange>
      </w:pPr>
    </w:p>
    <w:p w:rsidR="00D505E4" w:rsidRPr="00D505E4" w:rsidDel="00D505E4" w:rsidRDefault="00D505E4">
      <w:pPr>
        <w:spacing w:line="276" w:lineRule="auto"/>
        <w:rPr>
          <w:del w:id="1700" w:author="Kuei Yuan Chen" w:date="2015-10-23T18:51:00Z"/>
          <w:rFonts w:ascii="Times New Roman" w:eastAsia="Times New Roman" w:hAnsi="Times New Roman" w:cs="Times New Roman"/>
          <w:sz w:val="24"/>
          <w:szCs w:val="24"/>
        </w:rPr>
        <w:pPrChange w:id="1701" w:author="Kuei Yuan Chen" w:date="2015-10-23T18:51:00Z">
          <w:pPr>
            <w:spacing w:line="240" w:lineRule="auto"/>
          </w:pPr>
        </w:pPrChange>
      </w:pPr>
      <w:del w:id="1702" w:author="Kuei Yuan Chen" w:date="2015-10-23T18:51:00Z">
        <w:r w:rsidRPr="00D505E4" w:rsidDel="00D505E4">
          <w:rPr>
            <w:rFonts w:ascii="Times New Roman" w:eastAsia="Times New Roman" w:hAnsi="Times New Roman" w:cs="Times New Roman"/>
            <w:color w:val="000000"/>
            <w:sz w:val="24"/>
            <w:szCs w:val="24"/>
          </w:rPr>
          <w:delText>Use the Keep It Simple, Stupid. guideline</w:delText>
        </w:r>
      </w:del>
    </w:p>
    <w:p w:rsidR="00D505E4" w:rsidRDefault="00D505E4" w:rsidP="007F61B5">
      <w:pPr>
        <w:spacing w:line="276" w:lineRule="auto"/>
      </w:pPr>
    </w:p>
    <w:p w:rsidR="003E6A95" w:rsidRDefault="003E6A95" w:rsidP="003E6A95">
      <w:pPr>
        <w:spacing w:line="240" w:lineRule="auto"/>
        <w:rPr>
          <w:ins w:id="1703" w:author="Kuei Yuan Chen" w:date="2015-11-12T13:57:00Z"/>
          <w:rFonts w:ascii="Calibri" w:eastAsia="Times New Roman" w:hAnsi="Calibri" w:cs="Times New Roman"/>
          <w:color w:val="000000"/>
          <w:sz w:val="44"/>
          <w:szCs w:val="44"/>
        </w:rPr>
      </w:pPr>
    </w:p>
    <w:p w:rsidR="003E6A95" w:rsidRPr="003E6A95" w:rsidRDefault="003E6A95" w:rsidP="003E6A95">
      <w:pPr>
        <w:spacing w:line="240" w:lineRule="auto"/>
        <w:rPr>
          <w:ins w:id="1704" w:author="Kuei Yuan Chen" w:date="2015-11-12T13:55:00Z"/>
          <w:rFonts w:ascii="Times New Roman" w:eastAsia="Times New Roman" w:hAnsi="Times New Roman" w:cs="Times New Roman"/>
          <w:sz w:val="44"/>
          <w:szCs w:val="44"/>
          <w:rPrChange w:id="1705" w:author="Kuei Yuan Chen" w:date="2015-11-12T13:57:00Z">
            <w:rPr>
              <w:ins w:id="1706" w:author="Kuei Yuan Chen" w:date="2015-11-12T13:55:00Z"/>
              <w:rFonts w:ascii="Times New Roman" w:eastAsia="Times New Roman" w:hAnsi="Times New Roman" w:cs="Times New Roman"/>
              <w:sz w:val="24"/>
              <w:szCs w:val="24"/>
            </w:rPr>
          </w:rPrChange>
        </w:rPr>
      </w:pPr>
      <w:ins w:id="1707" w:author="Kuei Yuan Chen" w:date="2015-11-12T13:55:00Z">
        <w:r w:rsidRPr="003E6A95">
          <w:rPr>
            <w:rFonts w:ascii="Calibri" w:eastAsia="Times New Roman" w:hAnsi="Calibri" w:cs="Times New Roman"/>
            <w:color w:val="000000"/>
            <w:sz w:val="44"/>
            <w:szCs w:val="44"/>
            <w:rPrChange w:id="1708" w:author="Kuei Yuan Chen" w:date="2015-11-12T13:57:00Z">
              <w:rPr>
                <w:rFonts w:ascii="Calibri" w:eastAsia="Times New Roman" w:hAnsi="Calibri" w:cs="Times New Roman"/>
                <w:color w:val="000000"/>
                <w:sz w:val="28"/>
                <w:szCs w:val="28"/>
              </w:rPr>
            </w:rPrChange>
          </w:rPr>
          <w:t>M</w:t>
        </w:r>
        <w:r>
          <w:rPr>
            <w:rFonts w:ascii="Calibri" w:eastAsia="Times New Roman" w:hAnsi="Calibri" w:cs="Times New Roman"/>
            <w:color w:val="000000"/>
            <w:sz w:val="44"/>
            <w:szCs w:val="44"/>
          </w:rPr>
          <w:t>ilestones 3</w:t>
        </w:r>
      </w:ins>
    </w:p>
    <w:p w:rsidR="003E6A95" w:rsidRPr="0024621B" w:rsidRDefault="003E6A95" w:rsidP="003E6A95">
      <w:pPr>
        <w:spacing w:line="240" w:lineRule="auto"/>
        <w:rPr>
          <w:ins w:id="1709" w:author="Kuei Yuan Chen" w:date="2015-11-12T13:55:00Z"/>
          <w:rFonts w:ascii="Times New Roman" w:eastAsia="Times New Roman" w:hAnsi="Times New Roman" w:cs="Times New Roman"/>
          <w:sz w:val="24"/>
          <w:szCs w:val="24"/>
        </w:rPr>
      </w:pPr>
      <w:ins w:id="1710" w:author="Kuei Yuan Chen" w:date="2015-11-12T13:55:00Z">
        <w:r w:rsidRPr="0024621B">
          <w:rPr>
            <w:rFonts w:ascii="Calibri" w:eastAsia="Times New Roman" w:hAnsi="Calibri" w:cs="Times New Roman"/>
            <w:b/>
            <w:bCs/>
            <w:color w:val="CC4125"/>
            <w:sz w:val="28"/>
            <w:szCs w:val="28"/>
          </w:rPr>
          <w:t>ER diagram</w:t>
        </w:r>
        <w:r w:rsidRPr="0024621B">
          <w:rPr>
            <w:rFonts w:ascii="Calibri" w:eastAsia="Times New Roman" w:hAnsi="Calibri" w:cs="Times New Roman"/>
            <w:color w:val="000000"/>
            <w:sz w:val="28"/>
            <w:szCs w:val="28"/>
          </w:rPr>
          <w:t xml:space="preserve"> including documentation on the design and justification of design choices.</w:t>
        </w:r>
      </w:ins>
    </w:p>
    <w:p w:rsidR="003E6A95" w:rsidRPr="0024621B" w:rsidRDefault="003E6A95" w:rsidP="003E6A95">
      <w:pPr>
        <w:numPr>
          <w:ilvl w:val="1"/>
          <w:numId w:val="21"/>
        </w:numPr>
        <w:spacing w:line="240" w:lineRule="auto"/>
        <w:textAlignment w:val="baseline"/>
        <w:rPr>
          <w:ins w:id="1711" w:author="Kuei Yuan Chen" w:date="2015-11-12T13:55:00Z"/>
          <w:rFonts w:ascii="Times New Roman" w:eastAsia="Times New Roman" w:hAnsi="Times New Roman" w:cs="Times New Roman"/>
          <w:color w:val="000000"/>
          <w:sz w:val="28"/>
          <w:szCs w:val="28"/>
        </w:rPr>
      </w:pPr>
      <w:ins w:id="1712" w:author="Kuei Yuan Chen" w:date="2015-11-12T13:55:00Z">
        <w:r w:rsidRPr="0024621B">
          <w:rPr>
            <w:rFonts w:ascii="Calibri" w:eastAsia="Times New Roman" w:hAnsi="Calibri" w:cs="Times New Roman"/>
            <w:color w:val="000000"/>
            <w:sz w:val="28"/>
            <w:szCs w:val="28"/>
          </w:rPr>
          <w:t>For each entity, describe how it relates to the data sources identified in Milestone 2 and provide sample data.</w:t>
        </w:r>
        <w:r w:rsidRPr="0024621B">
          <w:rPr>
            <w:rFonts w:ascii="Calibri" w:eastAsia="Times New Roman" w:hAnsi="Calibri" w:cs="Times New Roman"/>
            <w:color w:val="000000"/>
            <w:sz w:val="28"/>
            <w:szCs w:val="28"/>
          </w:rPr>
          <w:tab/>
        </w:r>
        <w:r w:rsidRPr="0024621B">
          <w:rPr>
            <w:rFonts w:ascii="Calibri" w:eastAsia="Times New Roman" w:hAnsi="Calibri" w:cs="Times New Roman"/>
            <w:color w:val="000000"/>
            <w:sz w:val="28"/>
            <w:szCs w:val="28"/>
          </w:rPr>
          <w:tab/>
        </w:r>
        <w:r w:rsidRPr="0024621B">
          <w:rPr>
            <w:rFonts w:ascii="Calibri" w:eastAsia="Times New Roman" w:hAnsi="Calibri" w:cs="Times New Roman"/>
            <w:color w:val="000000"/>
            <w:sz w:val="28"/>
            <w:szCs w:val="28"/>
          </w:rPr>
          <w:tab/>
        </w:r>
        <w:r w:rsidRPr="0024621B">
          <w:rPr>
            <w:rFonts w:ascii="Calibri" w:eastAsia="Times New Roman" w:hAnsi="Calibri" w:cs="Times New Roman"/>
            <w:color w:val="000000"/>
            <w:sz w:val="28"/>
            <w:szCs w:val="28"/>
          </w:rPr>
          <w:tab/>
        </w:r>
        <w:r w:rsidRPr="0024621B">
          <w:rPr>
            <w:rFonts w:ascii="Calibri" w:eastAsia="Times New Roman" w:hAnsi="Calibri" w:cs="Times New Roman"/>
            <w:color w:val="000000"/>
            <w:sz w:val="28"/>
            <w:szCs w:val="28"/>
          </w:rPr>
          <w:tab/>
        </w:r>
      </w:ins>
    </w:p>
    <w:p w:rsidR="003E6A95" w:rsidRPr="000902B7" w:rsidRDefault="003E6A95" w:rsidP="003E6A95">
      <w:pPr>
        <w:numPr>
          <w:ilvl w:val="1"/>
          <w:numId w:val="21"/>
        </w:numPr>
        <w:spacing w:line="240" w:lineRule="auto"/>
        <w:textAlignment w:val="baseline"/>
        <w:rPr>
          <w:ins w:id="1713" w:author="Kuei Yuan Chen" w:date="2015-11-12T13:55:00Z"/>
          <w:rFonts w:ascii="Times New Roman" w:eastAsia="Times New Roman" w:hAnsi="Times New Roman" w:cs="Times New Roman"/>
          <w:color w:val="000000"/>
          <w:sz w:val="28"/>
          <w:szCs w:val="28"/>
        </w:rPr>
      </w:pPr>
      <w:ins w:id="1714" w:author="Kuei Yuan Chen" w:date="2015-11-12T13:55:00Z">
        <w:r w:rsidRPr="0024621B">
          <w:rPr>
            <w:rFonts w:ascii="Calibri" w:eastAsia="Times New Roman" w:hAnsi="Calibri" w:cs="Times New Roman"/>
            <w:color w:val="000000"/>
            <w:sz w:val="28"/>
            <w:szCs w:val="28"/>
          </w:rPr>
          <w:t>For each relationship in the ER diagram, describe how it relates to the information provided in Milestone 1 and 2, and provide examples.</w:t>
        </w:r>
      </w:ins>
    </w:p>
    <w:p w:rsidR="003E6A95" w:rsidRPr="0024621B" w:rsidRDefault="003E6A95" w:rsidP="003E6A95">
      <w:pPr>
        <w:numPr>
          <w:ilvl w:val="1"/>
          <w:numId w:val="21"/>
        </w:numPr>
        <w:spacing w:line="240" w:lineRule="auto"/>
        <w:textAlignment w:val="baseline"/>
        <w:rPr>
          <w:ins w:id="1715" w:author="Kuei Yuan Chen" w:date="2015-11-12T13:55:00Z"/>
          <w:rFonts w:ascii="Times New Roman" w:eastAsia="Times New Roman" w:hAnsi="Times New Roman" w:cs="Times New Roman"/>
          <w:color w:val="000000"/>
          <w:sz w:val="28"/>
          <w:szCs w:val="28"/>
        </w:rPr>
      </w:pPr>
      <w:ins w:id="1716" w:author="Kuei Yuan Chen" w:date="2015-11-12T13:55:00Z">
        <w:r w:rsidRPr="0024621B">
          <w:rPr>
            <w:rFonts w:ascii="Calibri" w:eastAsia="Times New Roman" w:hAnsi="Calibri" w:cs="Times New Roman"/>
            <w:b/>
            <w:bCs/>
            <w:color w:val="CC4125"/>
            <w:sz w:val="28"/>
            <w:szCs w:val="28"/>
          </w:rPr>
          <w:t>ER diagram</w:t>
        </w:r>
      </w:ins>
    </w:p>
    <w:p w:rsidR="003E6A95" w:rsidRPr="0024621B" w:rsidRDefault="003E6A95" w:rsidP="003E6A95">
      <w:pPr>
        <w:spacing w:line="240" w:lineRule="auto"/>
        <w:rPr>
          <w:ins w:id="1717" w:author="Kuei Yuan Chen" w:date="2015-11-12T13:55:00Z"/>
          <w:rFonts w:ascii="Times New Roman" w:eastAsia="Times New Roman" w:hAnsi="Times New Roman" w:cs="Times New Roman"/>
          <w:sz w:val="24"/>
          <w:szCs w:val="24"/>
        </w:rPr>
      </w:pPr>
      <w:ins w:id="1718" w:author="Kuei Yuan Chen" w:date="2015-11-12T13:55:00Z">
        <w:r w:rsidRPr="0024621B">
          <w:rPr>
            <w:rFonts w:ascii="Calibri" w:eastAsia="Times New Roman" w:hAnsi="Calibri" w:cs="Times New Roman"/>
            <w:color w:val="000000"/>
            <w:sz w:val="26"/>
            <w:szCs w:val="26"/>
          </w:rPr>
          <w:t>All the entities in our table are direct representations of objects in real life. This was not the first version of our diagram, and I am certain that at least 1 more will follow (for normalization, adding attributes, subtypes of employee or formatting errors</w:t>
        </w:r>
        <w:proofErr w:type="gramStart"/>
        <w:r w:rsidRPr="0024621B">
          <w:rPr>
            <w:rFonts w:ascii="Calibri" w:eastAsia="Times New Roman" w:hAnsi="Calibri" w:cs="Times New Roman"/>
            <w:color w:val="000000"/>
            <w:sz w:val="26"/>
            <w:szCs w:val="26"/>
          </w:rPr>
          <w:t>) ,</w:t>
        </w:r>
        <w:proofErr w:type="gramEnd"/>
        <w:r w:rsidRPr="0024621B">
          <w:rPr>
            <w:rFonts w:ascii="Calibri" w:eastAsia="Times New Roman" w:hAnsi="Calibri" w:cs="Times New Roman"/>
            <w:color w:val="000000"/>
            <w:sz w:val="26"/>
            <w:szCs w:val="26"/>
          </w:rPr>
          <w:t xml:space="preserve"> but each and every entity is there to fulfill a purpose. A basic system might include just the Invoice, with price and items and supplier and shipping info, and the Purchase Order, with employee and date and location and billing info. It would be a horrible, messy </w:t>
        </w:r>
        <w:r w:rsidRPr="0024621B">
          <w:rPr>
            <w:rFonts w:ascii="Calibri" w:eastAsia="Times New Roman" w:hAnsi="Calibri" w:cs="Times New Roman"/>
            <w:color w:val="000000"/>
            <w:sz w:val="26"/>
            <w:szCs w:val="26"/>
          </w:rPr>
          <w:lastRenderedPageBreak/>
          <w:t xml:space="preserve">disordered table, with numerous potential anomalies. Most of the other entities exist to resolve these anomalies, with </w:t>
        </w:r>
        <w:proofErr w:type="spellStart"/>
        <w:r w:rsidRPr="0024621B">
          <w:rPr>
            <w:rFonts w:ascii="Calibri" w:eastAsia="Times New Roman" w:hAnsi="Calibri" w:cs="Times New Roman"/>
            <w:color w:val="000000"/>
            <w:sz w:val="26"/>
            <w:szCs w:val="26"/>
          </w:rPr>
          <w:t>Invoice_Item</w:t>
        </w:r>
        <w:proofErr w:type="spellEnd"/>
        <w:r w:rsidRPr="0024621B">
          <w:rPr>
            <w:rFonts w:ascii="Calibri" w:eastAsia="Times New Roman" w:hAnsi="Calibri" w:cs="Times New Roman"/>
            <w:color w:val="000000"/>
            <w:sz w:val="26"/>
            <w:szCs w:val="26"/>
          </w:rPr>
          <w:t xml:space="preserve"> and </w:t>
        </w:r>
        <w:proofErr w:type="spellStart"/>
        <w:r w:rsidRPr="0024621B">
          <w:rPr>
            <w:rFonts w:ascii="Calibri" w:eastAsia="Times New Roman" w:hAnsi="Calibri" w:cs="Times New Roman"/>
            <w:color w:val="000000"/>
            <w:sz w:val="26"/>
            <w:szCs w:val="26"/>
          </w:rPr>
          <w:t>Supplier_Inventory</w:t>
        </w:r>
        <w:proofErr w:type="spellEnd"/>
        <w:r w:rsidRPr="0024621B">
          <w:rPr>
            <w:rFonts w:ascii="Calibri" w:eastAsia="Times New Roman" w:hAnsi="Calibri" w:cs="Times New Roman"/>
            <w:color w:val="000000"/>
            <w:sz w:val="26"/>
            <w:szCs w:val="26"/>
          </w:rPr>
          <w:t xml:space="preserve"> being perfect examples. The rest better model the reality of the situation, without providing unnecessary information.</w:t>
        </w:r>
      </w:ins>
    </w:p>
    <w:p w:rsidR="003E6A95" w:rsidRPr="0024621B" w:rsidRDefault="003E6A95" w:rsidP="003E6A95">
      <w:pPr>
        <w:numPr>
          <w:ilvl w:val="1"/>
          <w:numId w:val="21"/>
        </w:numPr>
        <w:spacing w:line="240" w:lineRule="auto"/>
        <w:textAlignment w:val="baseline"/>
        <w:rPr>
          <w:ins w:id="1719" w:author="Kuei Yuan Chen" w:date="2015-11-12T13:55:00Z"/>
          <w:rFonts w:ascii="Times New Roman" w:eastAsia="Times New Roman" w:hAnsi="Times New Roman" w:cs="Times New Roman"/>
          <w:color w:val="000000"/>
          <w:sz w:val="28"/>
          <w:szCs w:val="28"/>
        </w:rPr>
      </w:pPr>
    </w:p>
    <w:p w:rsidR="003E6A95" w:rsidRPr="0024621B" w:rsidRDefault="003E6A95" w:rsidP="003E6A95">
      <w:pPr>
        <w:spacing w:line="240" w:lineRule="auto"/>
        <w:rPr>
          <w:ins w:id="1720" w:author="Kuei Yuan Chen" w:date="2015-11-12T13:55:00Z"/>
          <w:rFonts w:ascii="Times New Roman" w:eastAsia="Times New Roman" w:hAnsi="Times New Roman" w:cs="Times New Roman"/>
          <w:sz w:val="24"/>
          <w:szCs w:val="24"/>
        </w:rPr>
      </w:pPr>
      <w:ins w:id="1721" w:author="Kuei Yuan Chen" w:date="2015-11-12T13:55:00Z">
        <w:r w:rsidRPr="0024621B">
          <w:rPr>
            <w:rFonts w:ascii="Calibri" w:eastAsia="Times New Roman" w:hAnsi="Calibri" w:cs="Times New Roman"/>
            <w:color w:val="000000"/>
            <w:sz w:val="28"/>
            <w:szCs w:val="28"/>
          </w:rPr>
          <w:t> </w:t>
        </w:r>
        <w:r w:rsidRPr="000902B7">
          <w:rPr>
            <w:rFonts w:ascii="Times New Roman" w:eastAsia="Times New Roman" w:hAnsi="Times New Roman" w:cs="Times New Roman"/>
            <w:noProof/>
            <w:sz w:val="24"/>
            <w:szCs w:val="24"/>
            <w:rPrChange w:id="1722" w:author="Unknown">
              <w:rPr>
                <w:noProof/>
              </w:rPr>
            </w:rPrChange>
          </w:rPr>
          <w:drawing>
            <wp:inline distT="0" distB="0" distL="0" distR="0" wp14:anchorId="7C622BA3" wp14:editId="5D30FA22">
              <wp:extent cx="5943600" cy="3732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M3v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32530"/>
                      </a:xfrm>
                      <a:prstGeom prst="rect">
                        <a:avLst/>
                      </a:prstGeom>
                    </pic:spPr>
                  </pic:pic>
                </a:graphicData>
              </a:graphic>
            </wp:inline>
          </w:drawing>
        </w:r>
      </w:ins>
    </w:p>
    <w:p w:rsidR="003E6A95" w:rsidRPr="0024621B" w:rsidRDefault="003E6A95" w:rsidP="003E6A95">
      <w:pPr>
        <w:pStyle w:val="NormalWeb"/>
        <w:spacing w:before="0" w:beforeAutospacing="0" w:after="0" w:afterAutospacing="0"/>
        <w:rPr>
          <w:ins w:id="1723" w:author="Kuei Yuan Chen" w:date="2015-11-12T13:55:00Z"/>
        </w:rPr>
      </w:pPr>
      <w:ins w:id="1724" w:author="Kuei Yuan Chen" w:date="2015-11-12T13:55:00Z">
        <w:r w:rsidRPr="0024621B">
          <w:br/>
        </w:r>
        <w:r w:rsidRPr="0024621B">
          <w:br/>
        </w:r>
        <w:r w:rsidRPr="0024621B">
          <w:rPr>
            <w:rFonts w:ascii="Calibri" w:hAnsi="Calibri"/>
            <w:b/>
            <w:bCs/>
            <w:color w:val="000000"/>
            <w:sz w:val="28"/>
            <w:szCs w:val="28"/>
          </w:rPr>
          <w:t>Relationship</w:t>
        </w:r>
      </w:ins>
    </w:p>
    <w:p w:rsidR="003E6A95" w:rsidRPr="0024621B" w:rsidRDefault="003E6A95" w:rsidP="003E6A95">
      <w:pPr>
        <w:spacing w:after="0" w:line="240" w:lineRule="auto"/>
        <w:rPr>
          <w:ins w:id="1725" w:author="Kuei Yuan Chen" w:date="2015-11-12T13:55:00Z"/>
          <w:rFonts w:ascii="Times New Roman" w:eastAsia="Times New Roman" w:hAnsi="Times New Roman" w:cs="Times New Roman"/>
          <w:sz w:val="24"/>
          <w:szCs w:val="24"/>
        </w:rPr>
      </w:pPr>
    </w:p>
    <w:p w:rsidR="003E6A95" w:rsidRPr="0024621B" w:rsidRDefault="003E6A95" w:rsidP="003E6A95">
      <w:pPr>
        <w:spacing w:after="0" w:line="240" w:lineRule="auto"/>
        <w:rPr>
          <w:ins w:id="1726" w:author="Kuei Yuan Chen" w:date="2015-11-12T13:55:00Z"/>
          <w:rFonts w:ascii="Times New Roman" w:eastAsia="Times New Roman" w:hAnsi="Times New Roman" w:cs="Times New Roman"/>
          <w:sz w:val="24"/>
          <w:szCs w:val="24"/>
        </w:rPr>
      </w:pPr>
      <w:ins w:id="1727" w:author="Kuei Yuan Chen" w:date="2015-11-12T13:55:00Z">
        <w:r w:rsidRPr="0024621B">
          <w:rPr>
            <w:rFonts w:ascii="Calibri" w:eastAsia="Times New Roman" w:hAnsi="Calibri" w:cs="Times New Roman"/>
            <w:color w:val="000000"/>
            <w:sz w:val="24"/>
            <w:szCs w:val="24"/>
          </w:rPr>
          <w:t>PURCHASE_ORDER pays for INVOICE</w:t>
        </w:r>
      </w:ins>
    </w:p>
    <w:p w:rsidR="003E6A95" w:rsidRPr="0024621B" w:rsidRDefault="003E6A95" w:rsidP="003E6A95">
      <w:pPr>
        <w:spacing w:after="0" w:line="240" w:lineRule="auto"/>
        <w:rPr>
          <w:ins w:id="1728" w:author="Kuei Yuan Chen" w:date="2015-11-12T13:55:00Z"/>
          <w:rFonts w:ascii="Times New Roman" w:eastAsia="Times New Roman" w:hAnsi="Times New Roman" w:cs="Times New Roman"/>
          <w:sz w:val="24"/>
          <w:szCs w:val="24"/>
        </w:rPr>
      </w:pPr>
      <w:ins w:id="1729" w:author="Kuei Yuan Chen" w:date="2015-11-12T13:55:00Z">
        <w:r w:rsidRPr="0024621B">
          <w:rPr>
            <w:rFonts w:ascii="Calibri" w:eastAsia="Times New Roman" w:hAnsi="Calibri" w:cs="Times New Roman"/>
            <w:color w:val="000000"/>
            <w:sz w:val="24"/>
            <w:szCs w:val="24"/>
          </w:rPr>
          <w:t>    1</w:t>
        </w:r>
        <w:proofErr w:type="gramStart"/>
        <w:r w:rsidRPr="0024621B">
          <w:rPr>
            <w:rFonts w:ascii="Calibri" w:eastAsia="Times New Roman" w:hAnsi="Calibri" w:cs="Times New Roman"/>
            <w:color w:val="000000"/>
            <w:sz w:val="24"/>
            <w:szCs w:val="24"/>
          </w:rPr>
          <w:t>:M</w:t>
        </w:r>
        <w:proofErr w:type="gramEnd"/>
        <w:r w:rsidRPr="0024621B">
          <w:rPr>
            <w:rFonts w:ascii="Calibri" w:eastAsia="Times New Roman" w:hAnsi="Calibri" w:cs="Times New Roman"/>
            <w:color w:val="000000"/>
            <w:sz w:val="24"/>
            <w:szCs w:val="24"/>
          </w:rPr>
          <w:t>, non-identifying (INVOICE is paid by PURCHASE_ORDER)</w:t>
        </w:r>
      </w:ins>
    </w:p>
    <w:p w:rsidR="003E6A95" w:rsidRPr="0024621B" w:rsidRDefault="003E6A95" w:rsidP="003E6A95">
      <w:pPr>
        <w:spacing w:after="0" w:line="240" w:lineRule="auto"/>
        <w:rPr>
          <w:ins w:id="1730" w:author="Kuei Yuan Chen" w:date="2015-11-12T13:55:00Z"/>
          <w:rFonts w:ascii="Times New Roman" w:eastAsia="Times New Roman" w:hAnsi="Times New Roman" w:cs="Times New Roman"/>
          <w:sz w:val="24"/>
          <w:szCs w:val="24"/>
        </w:rPr>
      </w:pPr>
    </w:p>
    <w:p w:rsidR="003E6A95" w:rsidRPr="0024621B" w:rsidRDefault="003E6A95" w:rsidP="003E6A95">
      <w:pPr>
        <w:spacing w:after="0" w:line="240" w:lineRule="auto"/>
        <w:rPr>
          <w:ins w:id="1731" w:author="Kuei Yuan Chen" w:date="2015-11-12T13:55:00Z"/>
          <w:rFonts w:ascii="Times New Roman" w:eastAsia="Times New Roman" w:hAnsi="Times New Roman" w:cs="Times New Roman"/>
          <w:sz w:val="24"/>
          <w:szCs w:val="24"/>
        </w:rPr>
      </w:pPr>
      <w:ins w:id="1732" w:author="Kuei Yuan Chen" w:date="2015-11-12T13:55:00Z">
        <w:r w:rsidRPr="0024621B">
          <w:rPr>
            <w:rFonts w:ascii="Calibri" w:eastAsia="Times New Roman" w:hAnsi="Calibri" w:cs="Times New Roman"/>
            <w:color w:val="000000"/>
            <w:sz w:val="24"/>
            <w:szCs w:val="24"/>
          </w:rPr>
          <w:t>SUPPLIER creates INVOICE</w:t>
        </w:r>
      </w:ins>
    </w:p>
    <w:p w:rsidR="003E6A95" w:rsidRPr="0024621B" w:rsidRDefault="003E6A95" w:rsidP="003E6A95">
      <w:pPr>
        <w:spacing w:after="0" w:line="240" w:lineRule="auto"/>
        <w:rPr>
          <w:ins w:id="1733" w:author="Kuei Yuan Chen" w:date="2015-11-12T13:55:00Z"/>
          <w:rFonts w:ascii="Times New Roman" w:eastAsia="Times New Roman" w:hAnsi="Times New Roman" w:cs="Times New Roman"/>
          <w:sz w:val="24"/>
          <w:szCs w:val="24"/>
        </w:rPr>
      </w:pPr>
      <w:ins w:id="1734" w:author="Kuei Yuan Chen" w:date="2015-11-12T13:55:00Z">
        <w:r w:rsidRPr="0024621B">
          <w:rPr>
            <w:rFonts w:ascii="Calibri" w:eastAsia="Times New Roman" w:hAnsi="Calibri" w:cs="Times New Roman"/>
            <w:color w:val="000000"/>
            <w:sz w:val="24"/>
            <w:szCs w:val="24"/>
          </w:rPr>
          <w:t>   1</w:t>
        </w:r>
        <w:proofErr w:type="gramStart"/>
        <w:r w:rsidRPr="0024621B">
          <w:rPr>
            <w:rFonts w:ascii="Calibri" w:eastAsia="Times New Roman" w:hAnsi="Calibri" w:cs="Times New Roman"/>
            <w:color w:val="000000"/>
            <w:sz w:val="24"/>
            <w:szCs w:val="24"/>
          </w:rPr>
          <w:t>:M</w:t>
        </w:r>
        <w:proofErr w:type="gramEnd"/>
        <w:r w:rsidRPr="0024621B">
          <w:rPr>
            <w:rFonts w:ascii="Calibri" w:eastAsia="Times New Roman" w:hAnsi="Calibri" w:cs="Times New Roman"/>
            <w:color w:val="000000"/>
            <w:sz w:val="24"/>
            <w:szCs w:val="24"/>
          </w:rPr>
          <w:t>,  non-identifying (INVOICE is created by SUPPLIER)</w:t>
        </w:r>
      </w:ins>
    </w:p>
    <w:p w:rsidR="003E6A95" w:rsidRPr="0024621B" w:rsidRDefault="003E6A95" w:rsidP="003E6A95">
      <w:pPr>
        <w:spacing w:after="0" w:line="240" w:lineRule="auto"/>
        <w:rPr>
          <w:ins w:id="1735" w:author="Kuei Yuan Chen" w:date="2015-11-12T13:55:00Z"/>
          <w:rFonts w:ascii="Times New Roman" w:eastAsia="Times New Roman" w:hAnsi="Times New Roman" w:cs="Times New Roman"/>
          <w:sz w:val="24"/>
          <w:szCs w:val="24"/>
        </w:rPr>
      </w:pPr>
    </w:p>
    <w:p w:rsidR="003E6A95" w:rsidRPr="0024621B" w:rsidRDefault="003E6A95" w:rsidP="003E6A95">
      <w:pPr>
        <w:spacing w:after="0" w:line="240" w:lineRule="auto"/>
        <w:rPr>
          <w:ins w:id="1736" w:author="Kuei Yuan Chen" w:date="2015-11-12T13:55:00Z"/>
          <w:rFonts w:ascii="Times New Roman" w:eastAsia="Times New Roman" w:hAnsi="Times New Roman" w:cs="Times New Roman"/>
          <w:sz w:val="24"/>
          <w:szCs w:val="24"/>
        </w:rPr>
      </w:pPr>
      <w:ins w:id="1737" w:author="Kuei Yuan Chen" w:date="2015-11-12T13:55:00Z">
        <w:r w:rsidRPr="0024621B">
          <w:rPr>
            <w:rFonts w:ascii="Calibri" w:eastAsia="Times New Roman" w:hAnsi="Calibri" w:cs="Times New Roman"/>
            <w:color w:val="000000"/>
            <w:sz w:val="24"/>
            <w:szCs w:val="24"/>
          </w:rPr>
          <w:t>INVOICE contains INVOICE_ITEM</w:t>
        </w:r>
      </w:ins>
    </w:p>
    <w:p w:rsidR="003E6A95" w:rsidRPr="0024621B" w:rsidRDefault="003E6A95" w:rsidP="003E6A95">
      <w:pPr>
        <w:spacing w:after="0" w:line="240" w:lineRule="auto"/>
        <w:rPr>
          <w:ins w:id="1738" w:author="Kuei Yuan Chen" w:date="2015-11-12T13:55:00Z"/>
          <w:rFonts w:ascii="Times New Roman" w:eastAsia="Times New Roman" w:hAnsi="Times New Roman" w:cs="Times New Roman"/>
          <w:sz w:val="24"/>
          <w:szCs w:val="24"/>
        </w:rPr>
      </w:pPr>
      <w:ins w:id="1739" w:author="Kuei Yuan Chen" w:date="2015-11-12T13:55:00Z">
        <w:r w:rsidRPr="0024621B">
          <w:rPr>
            <w:rFonts w:ascii="Calibri" w:eastAsia="Times New Roman" w:hAnsi="Calibri" w:cs="Times New Roman"/>
            <w:color w:val="000000"/>
            <w:sz w:val="24"/>
            <w:szCs w:val="24"/>
          </w:rPr>
          <w:t>   1</w:t>
        </w:r>
        <w:proofErr w:type="gramStart"/>
        <w:r w:rsidRPr="0024621B">
          <w:rPr>
            <w:rFonts w:ascii="Calibri" w:eastAsia="Times New Roman" w:hAnsi="Calibri" w:cs="Times New Roman"/>
            <w:color w:val="000000"/>
            <w:sz w:val="24"/>
            <w:szCs w:val="24"/>
          </w:rPr>
          <w:t>:M</w:t>
        </w:r>
        <w:proofErr w:type="gramEnd"/>
        <w:r w:rsidRPr="0024621B">
          <w:rPr>
            <w:rFonts w:ascii="Calibri" w:eastAsia="Times New Roman" w:hAnsi="Calibri" w:cs="Times New Roman"/>
            <w:color w:val="000000"/>
            <w:sz w:val="24"/>
            <w:szCs w:val="24"/>
          </w:rPr>
          <w:t>, identifying (INVOICE_ITEM must be contained by INVOICE)</w:t>
        </w:r>
      </w:ins>
    </w:p>
    <w:p w:rsidR="003E6A95" w:rsidRPr="0024621B" w:rsidRDefault="003E6A95" w:rsidP="003E6A95">
      <w:pPr>
        <w:spacing w:after="0" w:line="240" w:lineRule="auto"/>
        <w:rPr>
          <w:ins w:id="1740" w:author="Kuei Yuan Chen" w:date="2015-11-12T13:55:00Z"/>
          <w:rFonts w:ascii="Times New Roman" w:eastAsia="Times New Roman" w:hAnsi="Times New Roman" w:cs="Times New Roman"/>
          <w:sz w:val="24"/>
          <w:szCs w:val="24"/>
        </w:rPr>
      </w:pPr>
    </w:p>
    <w:p w:rsidR="003E6A95" w:rsidRPr="0024621B" w:rsidRDefault="003E6A95" w:rsidP="003E6A95">
      <w:pPr>
        <w:spacing w:after="0" w:line="240" w:lineRule="auto"/>
        <w:rPr>
          <w:ins w:id="1741" w:author="Kuei Yuan Chen" w:date="2015-11-12T13:55:00Z"/>
          <w:rFonts w:ascii="Times New Roman" w:eastAsia="Times New Roman" w:hAnsi="Times New Roman" w:cs="Times New Roman"/>
          <w:sz w:val="24"/>
          <w:szCs w:val="24"/>
        </w:rPr>
      </w:pPr>
      <w:ins w:id="1742" w:author="Kuei Yuan Chen" w:date="2015-11-12T13:55:00Z">
        <w:r w:rsidRPr="0024621B">
          <w:rPr>
            <w:rFonts w:ascii="Calibri" w:eastAsia="Times New Roman" w:hAnsi="Calibri" w:cs="Times New Roman"/>
            <w:color w:val="000000"/>
            <w:sz w:val="24"/>
            <w:szCs w:val="24"/>
          </w:rPr>
          <w:t>SUPPLIER has SUPPLIER_INVENTORY</w:t>
        </w:r>
      </w:ins>
    </w:p>
    <w:p w:rsidR="003E6A95" w:rsidRPr="0024621B" w:rsidRDefault="003E6A95" w:rsidP="003E6A95">
      <w:pPr>
        <w:spacing w:after="0" w:line="240" w:lineRule="auto"/>
        <w:rPr>
          <w:ins w:id="1743" w:author="Kuei Yuan Chen" w:date="2015-11-12T13:55:00Z"/>
          <w:rFonts w:ascii="Times New Roman" w:eastAsia="Times New Roman" w:hAnsi="Times New Roman" w:cs="Times New Roman"/>
          <w:sz w:val="24"/>
          <w:szCs w:val="24"/>
        </w:rPr>
      </w:pPr>
      <w:ins w:id="1744" w:author="Kuei Yuan Chen" w:date="2015-11-12T13:55:00Z">
        <w:r w:rsidRPr="0024621B">
          <w:rPr>
            <w:rFonts w:ascii="Calibri" w:eastAsia="Times New Roman" w:hAnsi="Calibri" w:cs="Times New Roman"/>
            <w:color w:val="000000"/>
            <w:sz w:val="24"/>
            <w:szCs w:val="24"/>
          </w:rPr>
          <w:t>   1</w:t>
        </w:r>
        <w:proofErr w:type="gramStart"/>
        <w:r w:rsidRPr="0024621B">
          <w:rPr>
            <w:rFonts w:ascii="Calibri" w:eastAsia="Times New Roman" w:hAnsi="Calibri" w:cs="Times New Roman"/>
            <w:color w:val="000000"/>
            <w:sz w:val="24"/>
            <w:szCs w:val="24"/>
          </w:rPr>
          <w:t>:M</w:t>
        </w:r>
        <w:proofErr w:type="gramEnd"/>
        <w:r w:rsidRPr="0024621B">
          <w:rPr>
            <w:rFonts w:ascii="Calibri" w:eastAsia="Times New Roman" w:hAnsi="Calibri" w:cs="Times New Roman"/>
            <w:color w:val="000000"/>
            <w:sz w:val="24"/>
            <w:szCs w:val="24"/>
          </w:rPr>
          <w:t>, identifying (SUPPLIER_INVENTORY must be of SUPPLIER)</w:t>
        </w:r>
      </w:ins>
    </w:p>
    <w:p w:rsidR="003E6A95" w:rsidRPr="0024621B" w:rsidRDefault="003E6A95" w:rsidP="003E6A95">
      <w:pPr>
        <w:spacing w:after="0" w:line="240" w:lineRule="auto"/>
        <w:rPr>
          <w:ins w:id="1745" w:author="Kuei Yuan Chen" w:date="2015-11-12T13:55:00Z"/>
          <w:rFonts w:ascii="Times New Roman" w:eastAsia="Times New Roman" w:hAnsi="Times New Roman" w:cs="Times New Roman"/>
          <w:sz w:val="24"/>
          <w:szCs w:val="24"/>
        </w:rPr>
      </w:pPr>
    </w:p>
    <w:p w:rsidR="003E6A95" w:rsidRPr="0024621B" w:rsidRDefault="003E6A95" w:rsidP="003E6A95">
      <w:pPr>
        <w:spacing w:after="0" w:line="240" w:lineRule="auto"/>
        <w:rPr>
          <w:ins w:id="1746" w:author="Kuei Yuan Chen" w:date="2015-11-12T13:55:00Z"/>
          <w:rFonts w:ascii="Times New Roman" w:eastAsia="Times New Roman" w:hAnsi="Times New Roman" w:cs="Times New Roman"/>
          <w:sz w:val="24"/>
          <w:szCs w:val="24"/>
        </w:rPr>
      </w:pPr>
      <w:ins w:id="1747" w:author="Kuei Yuan Chen" w:date="2015-11-12T13:55:00Z">
        <w:r w:rsidRPr="0024621B">
          <w:rPr>
            <w:rFonts w:ascii="Calibri" w:eastAsia="Times New Roman" w:hAnsi="Calibri" w:cs="Times New Roman"/>
            <w:color w:val="000000"/>
            <w:sz w:val="24"/>
            <w:szCs w:val="24"/>
          </w:rPr>
          <w:lastRenderedPageBreak/>
          <w:t>INVENTORY describes INVOICE_ITEM</w:t>
        </w:r>
      </w:ins>
    </w:p>
    <w:p w:rsidR="003E6A95" w:rsidRPr="0024621B" w:rsidRDefault="003E6A95" w:rsidP="003E6A95">
      <w:pPr>
        <w:spacing w:after="0" w:line="240" w:lineRule="auto"/>
        <w:rPr>
          <w:ins w:id="1748" w:author="Kuei Yuan Chen" w:date="2015-11-12T13:55:00Z"/>
          <w:rFonts w:ascii="Times New Roman" w:eastAsia="Times New Roman" w:hAnsi="Times New Roman" w:cs="Times New Roman"/>
          <w:sz w:val="24"/>
          <w:szCs w:val="24"/>
        </w:rPr>
      </w:pPr>
      <w:ins w:id="1749" w:author="Kuei Yuan Chen" w:date="2015-11-12T13:55:00Z">
        <w:r w:rsidRPr="0024621B">
          <w:rPr>
            <w:rFonts w:ascii="Calibri" w:eastAsia="Times New Roman" w:hAnsi="Calibri" w:cs="Times New Roman"/>
            <w:color w:val="000000"/>
            <w:sz w:val="24"/>
            <w:szCs w:val="24"/>
          </w:rPr>
          <w:t>   1</w:t>
        </w:r>
        <w:proofErr w:type="gramStart"/>
        <w:r w:rsidRPr="0024621B">
          <w:rPr>
            <w:rFonts w:ascii="Calibri" w:eastAsia="Times New Roman" w:hAnsi="Calibri" w:cs="Times New Roman"/>
            <w:color w:val="000000"/>
            <w:sz w:val="24"/>
            <w:szCs w:val="24"/>
          </w:rPr>
          <w:t>:M</w:t>
        </w:r>
        <w:proofErr w:type="gramEnd"/>
        <w:r w:rsidRPr="0024621B">
          <w:rPr>
            <w:rFonts w:ascii="Calibri" w:eastAsia="Times New Roman" w:hAnsi="Calibri" w:cs="Times New Roman"/>
            <w:color w:val="000000"/>
            <w:sz w:val="24"/>
            <w:szCs w:val="24"/>
          </w:rPr>
          <w:t>, identifying (INVOICE_ITEM must be described by INVENTORY)</w:t>
        </w:r>
      </w:ins>
    </w:p>
    <w:p w:rsidR="003E6A95" w:rsidRPr="0024621B" w:rsidRDefault="003E6A95" w:rsidP="003E6A95">
      <w:pPr>
        <w:spacing w:after="240" w:line="240" w:lineRule="auto"/>
        <w:rPr>
          <w:ins w:id="1750" w:author="Kuei Yuan Chen" w:date="2015-11-12T13:55:00Z"/>
          <w:rFonts w:ascii="Times New Roman" w:eastAsia="Times New Roman" w:hAnsi="Times New Roman" w:cs="Times New Roman"/>
          <w:sz w:val="24"/>
          <w:szCs w:val="24"/>
        </w:rPr>
      </w:pPr>
    </w:p>
    <w:p w:rsidR="003E6A95" w:rsidRPr="0024621B" w:rsidRDefault="003E6A95" w:rsidP="003E6A95">
      <w:pPr>
        <w:spacing w:after="0" w:line="240" w:lineRule="auto"/>
        <w:rPr>
          <w:ins w:id="1751" w:author="Kuei Yuan Chen" w:date="2015-11-12T13:55:00Z"/>
          <w:rFonts w:ascii="Times New Roman" w:eastAsia="Times New Roman" w:hAnsi="Times New Roman" w:cs="Times New Roman"/>
          <w:sz w:val="24"/>
          <w:szCs w:val="24"/>
        </w:rPr>
      </w:pPr>
      <w:ins w:id="1752" w:author="Kuei Yuan Chen" w:date="2015-11-12T13:55:00Z">
        <w:r w:rsidRPr="0024621B">
          <w:rPr>
            <w:rFonts w:ascii="Calibri" w:eastAsia="Times New Roman" w:hAnsi="Calibri" w:cs="Times New Roman"/>
            <w:color w:val="000000"/>
            <w:sz w:val="24"/>
            <w:szCs w:val="24"/>
          </w:rPr>
          <w:t>INVENTORY describes SUPPLIER_INVENTORY</w:t>
        </w:r>
      </w:ins>
    </w:p>
    <w:p w:rsidR="003E6A95" w:rsidRPr="0024621B" w:rsidRDefault="003E6A95" w:rsidP="003E6A95">
      <w:pPr>
        <w:spacing w:after="0" w:line="240" w:lineRule="auto"/>
        <w:rPr>
          <w:ins w:id="1753" w:author="Kuei Yuan Chen" w:date="2015-11-12T13:55:00Z"/>
          <w:rFonts w:ascii="Times New Roman" w:eastAsia="Times New Roman" w:hAnsi="Times New Roman" w:cs="Times New Roman"/>
          <w:sz w:val="24"/>
          <w:szCs w:val="24"/>
        </w:rPr>
      </w:pPr>
      <w:ins w:id="1754" w:author="Kuei Yuan Chen" w:date="2015-11-12T13:55:00Z">
        <w:r w:rsidRPr="0024621B">
          <w:rPr>
            <w:rFonts w:ascii="Calibri" w:eastAsia="Times New Roman" w:hAnsi="Calibri" w:cs="Times New Roman"/>
            <w:color w:val="000000"/>
            <w:sz w:val="24"/>
            <w:szCs w:val="24"/>
          </w:rPr>
          <w:t>   1</w:t>
        </w:r>
        <w:proofErr w:type="gramStart"/>
        <w:r w:rsidRPr="0024621B">
          <w:rPr>
            <w:rFonts w:ascii="Calibri" w:eastAsia="Times New Roman" w:hAnsi="Calibri" w:cs="Times New Roman"/>
            <w:color w:val="000000"/>
            <w:sz w:val="24"/>
            <w:szCs w:val="24"/>
          </w:rPr>
          <w:t>:M</w:t>
        </w:r>
        <w:proofErr w:type="gramEnd"/>
        <w:r w:rsidRPr="0024621B">
          <w:rPr>
            <w:rFonts w:ascii="Calibri" w:eastAsia="Times New Roman" w:hAnsi="Calibri" w:cs="Times New Roman"/>
            <w:color w:val="000000"/>
            <w:sz w:val="24"/>
            <w:szCs w:val="24"/>
          </w:rPr>
          <w:t>, identifying (SUPPLIER_INVENTORY must be described by INVENTORY)</w:t>
        </w:r>
      </w:ins>
    </w:p>
    <w:p w:rsidR="003E6A95" w:rsidRPr="0024621B" w:rsidRDefault="003E6A95" w:rsidP="003E6A95">
      <w:pPr>
        <w:spacing w:after="0" w:line="240" w:lineRule="auto"/>
        <w:rPr>
          <w:ins w:id="1755" w:author="Kuei Yuan Chen" w:date="2015-11-12T13:55:00Z"/>
          <w:rFonts w:ascii="Times New Roman" w:eastAsia="Times New Roman" w:hAnsi="Times New Roman" w:cs="Times New Roman"/>
          <w:sz w:val="24"/>
          <w:szCs w:val="24"/>
        </w:rPr>
      </w:pPr>
    </w:p>
    <w:p w:rsidR="003E6A95" w:rsidRPr="0024621B" w:rsidRDefault="003E6A95" w:rsidP="003E6A95">
      <w:pPr>
        <w:spacing w:after="0" w:line="240" w:lineRule="auto"/>
        <w:rPr>
          <w:ins w:id="1756" w:author="Kuei Yuan Chen" w:date="2015-11-12T13:55:00Z"/>
          <w:rFonts w:ascii="Times New Roman" w:eastAsia="Times New Roman" w:hAnsi="Times New Roman" w:cs="Times New Roman"/>
          <w:sz w:val="24"/>
          <w:szCs w:val="24"/>
        </w:rPr>
      </w:pPr>
      <w:ins w:id="1757" w:author="Kuei Yuan Chen" w:date="2015-11-12T13:55:00Z">
        <w:r w:rsidRPr="0024621B">
          <w:rPr>
            <w:rFonts w:ascii="Calibri" w:eastAsia="Times New Roman" w:hAnsi="Calibri" w:cs="Times New Roman"/>
            <w:color w:val="000000"/>
            <w:sz w:val="24"/>
            <w:szCs w:val="24"/>
          </w:rPr>
          <w:t xml:space="preserve">EMPLOYEE </w:t>
        </w:r>
        <w:proofErr w:type="spellStart"/>
        <w:r w:rsidRPr="0024621B">
          <w:rPr>
            <w:rFonts w:ascii="Calibri" w:eastAsia="Times New Roman" w:hAnsi="Calibri" w:cs="Times New Roman"/>
            <w:color w:val="000000"/>
            <w:sz w:val="24"/>
            <w:szCs w:val="24"/>
          </w:rPr>
          <w:t>authorises</w:t>
        </w:r>
        <w:proofErr w:type="spellEnd"/>
        <w:r w:rsidRPr="0024621B">
          <w:rPr>
            <w:rFonts w:ascii="Calibri" w:eastAsia="Times New Roman" w:hAnsi="Calibri" w:cs="Times New Roman"/>
            <w:color w:val="000000"/>
            <w:sz w:val="24"/>
            <w:szCs w:val="24"/>
          </w:rPr>
          <w:t xml:space="preserve"> PURCHASE_ORDER</w:t>
        </w:r>
      </w:ins>
    </w:p>
    <w:p w:rsidR="003E6A95" w:rsidRPr="0024621B" w:rsidRDefault="003E6A95" w:rsidP="003E6A95">
      <w:pPr>
        <w:spacing w:after="0" w:line="240" w:lineRule="auto"/>
        <w:rPr>
          <w:ins w:id="1758" w:author="Kuei Yuan Chen" w:date="2015-11-12T13:55:00Z"/>
          <w:rFonts w:ascii="Times New Roman" w:eastAsia="Times New Roman" w:hAnsi="Times New Roman" w:cs="Times New Roman"/>
          <w:sz w:val="24"/>
          <w:szCs w:val="24"/>
        </w:rPr>
      </w:pPr>
      <w:ins w:id="1759" w:author="Kuei Yuan Chen" w:date="2015-11-12T13:55:00Z">
        <w:r w:rsidRPr="0024621B">
          <w:rPr>
            <w:rFonts w:ascii="Calibri" w:eastAsia="Times New Roman" w:hAnsi="Calibri" w:cs="Times New Roman"/>
            <w:color w:val="000000"/>
            <w:sz w:val="24"/>
            <w:szCs w:val="24"/>
          </w:rPr>
          <w:t>   1</w:t>
        </w:r>
        <w:proofErr w:type="gramStart"/>
        <w:r w:rsidRPr="0024621B">
          <w:rPr>
            <w:rFonts w:ascii="Calibri" w:eastAsia="Times New Roman" w:hAnsi="Calibri" w:cs="Times New Roman"/>
            <w:color w:val="000000"/>
            <w:sz w:val="24"/>
            <w:szCs w:val="24"/>
          </w:rPr>
          <w:t>:M</w:t>
        </w:r>
        <w:proofErr w:type="gramEnd"/>
        <w:r w:rsidRPr="0024621B">
          <w:rPr>
            <w:rFonts w:ascii="Calibri" w:eastAsia="Times New Roman" w:hAnsi="Calibri" w:cs="Times New Roman"/>
            <w:color w:val="000000"/>
            <w:sz w:val="24"/>
            <w:szCs w:val="24"/>
          </w:rPr>
          <w:t xml:space="preserve">, non-identifying (PURCHASE_ORDER is </w:t>
        </w:r>
        <w:proofErr w:type="spellStart"/>
        <w:r w:rsidRPr="0024621B">
          <w:rPr>
            <w:rFonts w:ascii="Calibri" w:eastAsia="Times New Roman" w:hAnsi="Calibri" w:cs="Times New Roman"/>
            <w:color w:val="000000"/>
            <w:sz w:val="24"/>
            <w:szCs w:val="24"/>
          </w:rPr>
          <w:t>authorised</w:t>
        </w:r>
        <w:proofErr w:type="spellEnd"/>
        <w:r w:rsidRPr="0024621B">
          <w:rPr>
            <w:rFonts w:ascii="Calibri" w:eastAsia="Times New Roman" w:hAnsi="Calibri" w:cs="Times New Roman"/>
            <w:color w:val="000000"/>
            <w:sz w:val="24"/>
            <w:szCs w:val="24"/>
          </w:rPr>
          <w:t xml:space="preserve"> by EMPLOYEE)</w:t>
        </w:r>
      </w:ins>
    </w:p>
    <w:p w:rsidR="003E6A95" w:rsidRPr="0024621B" w:rsidRDefault="003E6A95" w:rsidP="003E6A95">
      <w:pPr>
        <w:spacing w:after="0" w:line="240" w:lineRule="auto"/>
        <w:rPr>
          <w:ins w:id="1760" w:author="Kuei Yuan Chen" w:date="2015-11-12T13:55:00Z"/>
          <w:rFonts w:ascii="Times New Roman" w:eastAsia="Times New Roman" w:hAnsi="Times New Roman" w:cs="Times New Roman"/>
          <w:sz w:val="24"/>
          <w:szCs w:val="24"/>
        </w:rPr>
      </w:pPr>
    </w:p>
    <w:p w:rsidR="003E6A95" w:rsidRPr="0024621B" w:rsidRDefault="003E6A95" w:rsidP="003E6A95">
      <w:pPr>
        <w:spacing w:after="0" w:line="240" w:lineRule="auto"/>
        <w:rPr>
          <w:ins w:id="1761" w:author="Kuei Yuan Chen" w:date="2015-11-12T13:55:00Z"/>
          <w:rFonts w:ascii="Times New Roman" w:eastAsia="Times New Roman" w:hAnsi="Times New Roman" w:cs="Times New Roman"/>
          <w:sz w:val="24"/>
          <w:szCs w:val="24"/>
        </w:rPr>
      </w:pPr>
      <w:ins w:id="1762" w:author="Kuei Yuan Chen" w:date="2015-11-12T13:55:00Z">
        <w:r w:rsidRPr="0024621B">
          <w:rPr>
            <w:rFonts w:ascii="Calibri" w:eastAsia="Times New Roman" w:hAnsi="Calibri" w:cs="Times New Roman"/>
            <w:color w:val="000000"/>
            <w:sz w:val="24"/>
            <w:szCs w:val="24"/>
          </w:rPr>
          <w:t>PROJECT has PURCHASE_ORDER</w:t>
        </w:r>
      </w:ins>
    </w:p>
    <w:p w:rsidR="003E6A95" w:rsidRPr="0024621B" w:rsidRDefault="003E6A95" w:rsidP="003E6A95">
      <w:pPr>
        <w:spacing w:after="0" w:line="240" w:lineRule="auto"/>
        <w:rPr>
          <w:ins w:id="1763" w:author="Kuei Yuan Chen" w:date="2015-11-12T13:55:00Z"/>
          <w:rFonts w:ascii="Times New Roman" w:eastAsia="Times New Roman" w:hAnsi="Times New Roman" w:cs="Times New Roman"/>
          <w:sz w:val="24"/>
          <w:szCs w:val="24"/>
        </w:rPr>
      </w:pPr>
      <w:ins w:id="1764" w:author="Kuei Yuan Chen" w:date="2015-11-12T13:55:00Z">
        <w:r w:rsidRPr="0024621B">
          <w:rPr>
            <w:rFonts w:ascii="Calibri" w:eastAsia="Times New Roman" w:hAnsi="Calibri" w:cs="Times New Roman"/>
            <w:color w:val="000000"/>
            <w:sz w:val="24"/>
            <w:szCs w:val="24"/>
          </w:rPr>
          <w:t>   1</w:t>
        </w:r>
        <w:proofErr w:type="gramStart"/>
        <w:r w:rsidRPr="0024621B">
          <w:rPr>
            <w:rFonts w:ascii="Calibri" w:eastAsia="Times New Roman" w:hAnsi="Calibri" w:cs="Times New Roman"/>
            <w:color w:val="000000"/>
            <w:sz w:val="24"/>
            <w:szCs w:val="24"/>
          </w:rPr>
          <w:t>:M</w:t>
        </w:r>
        <w:proofErr w:type="gramEnd"/>
        <w:r w:rsidRPr="0024621B">
          <w:rPr>
            <w:rFonts w:ascii="Calibri" w:eastAsia="Times New Roman" w:hAnsi="Calibri" w:cs="Times New Roman"/>
            <w:color w:val="000000"/>
            <w:sz w:val="24"/>
            <w:szCs w:val="24"/>
          </w:rPr>
          <w:t>, non-identifying (PURCHASE_ORDER is of PROJECT)</w:t>
        </w:r>
      </w:ins>
    </w:p>
    <w:p w:rsidR="003E6A95" w:rsidRPr="0024621B" w:rsidRDefault="003E6A95" w:rsidP="003E6A95">
      <w:pPr>
        <w:spacing w:after="0" w:line="240" w:lineRule="auto"/>
        <w:rPr>
          <w:ins w:id="1765" w:author="Kuei Yuan Chen" w:date="2015-11-12T13:55:00Z"/>
          <w:rFonts w:ascii="Times New Roman" w:eastAsia="Times New Roman" w:hAnsi="Times New Roman" w:cs="Times New Roman"/>
          <w:sz w:val="24"/>
          <w:szCs w:val="24"/>
        </w:rPr>
      </w:pPr>
    </w:p>
    <w:p w:rsidR="003E6A95" w:rsidRPr="0024621B" w:rsidRDefault="003E6A95" w:rsidP="003E6A95">
      <w:pPr>
        <w:spacing w:after="0" w:line="240" w:lineRule="auto"/>
        <w:rPr>
          <w:ins w:id="1766" w:author="Kuei Yuan Chen" w:date="2015-11-12T13:55:00Z"/>
          <w:rFonts w:ascii="Times New Roman" w:eastAsia="Times New Roman" w:hAnsi="Times New Roman" w:cs="Times New Roman"/>
          <w:sz w:val="24"/>
          <w:szCs w:val="24"/>
        </w:rPr>
      </w:pPr>
      <w:ins w:id="1767" w:author="Kuei Yuan Chen" w:date="2015-11-12T13:55:00Z">
        <w:r w:rsidRPr="0024621B">
          <w:rPr>
            <w:rFonts w:ascii="Calibri" w:eastAsia="Times New Roman" w:hAnsi="Calibri" w:cs="Times New Roman"/>
            <w:color w:val="000000"/>
            <w:sz w:val="24"/>
            <w:szCs w:val="24"/>
          </w:rPr>
          <w:t>EMPLOYEE works on SHOW</w:t>
        </w:r>
      </w:ins>
    </w:p>
    <w:p w:rsidR="003E6A95" w:rsidRPr="0024621B" w:rsidRDefault="003E6A95" w:rsidP="003E6A95">
      <w:pPr>
        <w:spacing w:after="0" w:line="240" w:lineRule="auto"/>
        <w:rPr>
          <w:ins w:id="1768" w:author="Kuei Yuan Chen" w:date="2015-11-12T13:55:00Z"/>
          <w:rFonts w:ascii="Times New Roman" w:eastAsia="Times New Roman" w:hAnsi="Times New Roman" w:cs="Times New Roman"/>
          <w:sz w:val="24"/>
          <w:szCs w:val="24"/>
        </w:rPr>
      </w:pPr>
      <w:ins w:id="1769" w:author="Kuei Yuan Chen" w:date="2015-11-12T13:55:00Z">
        <w:r w:rsidRPr="0024621B">
          <w:rPr>
            <w:rFonts w:ascii="Calibri" w:eastAsia="Times New Roman" w:hAnsi="Calibri" w:cs="Times New Roman"/>
            <w:color w:val="000000"/>
            <w:sz w:val="24"/>
            <w:szCs w:val="24"/>
          </w:rPr>
          <w:t>   1</w:t>
        </w:r>
        <w:proofErr w:type="gramStart"/>
        <w:r w:rsidRPr="0024621B">
          <w:rPr>
            <w:rFonts w:ascii="Calibri" w:eastAsia="Times New Roman" w:hAnsi="Calibri" w:cs="Times New Roman"/>
            <w:color w:val="000000"/>
            <w:sz w:val="24"/>
            <w:szCs w:val="24"/>
          </w:rPr>
          <w:t>:M</w:t>
        </w:r>
        <w:proofErr w:type="gramEnd"/>
        <w:r w:rsidRPr="0024621B">
          <w:rPr>
            <w:rFonts w:ascii="Calibri" w:eastAsia="Times New Roman" w:hAnsi="Calibri" w:cs="Times New Roman"/>
            <w:color w:val="000000"/>
            <w:sz w:val="24"/>
            <w:szCs w:val="24"/>
          </w:rPr>
          <w:t>, non-identifying (SHOW is worked on by EMPLOYEE)</w:t>
        </w:r>
      </w:ins>
    </w:p>
    <w:p w:rsidR="003E6A95" w:rsidRPr="0024621B" w:rsidRDefault="003E6A95" w:rsidP="003E6A95">
      <w:pPr>
        <w:spacing w:after="0" w:line="240" w:lineRule="auto"/>
        <w:rPr>
          <w:ins w:id="1770" w:author="Kuei Yuan Chen" w:date="2015-11-12T13:55:00Z"/>
          <w:rFonts w:ascii="Times New Roman" w:eastAsia="Times New Roman" w:hAnsi="Times New Roman" w:cs="Times New Roman"/>
          <w:sz w:val="24"/>
          <w:szCs w:val="24"/>
        </w:rPr>
      </w:pPr>
    </w:p>
    <w:p w:rsidR="003E6A95" w:rsidRPr="0024621B" w:rsidRDefault="003E6A95" w:rsidP="003E6A95">
      <w:pPr>
        <w:spacing w:after="0" w:line="240" w:lineRule="auto"/>
        <w:rPr>
          <w:ins w:id="1771" w:author="Kuei Yuan Chen" w:date="2015-11-12T13:55:00Z"/>
          <w:rFonts w:ascii="Times New Roman" w:eastAsia="Times New Roman" w:hAnsi="Times New Roman" w:cs="Times New Roman"/>
          <w:sz w:val="24"/>
          <w:szCs w:val="24"/>
        </w:rPr>
      </w:pPr>
      <w:ins w:id="1772" w:author="Kuei Yuan Chen" w:date="2015-11-12T13:55:00Z">
        <w:r w:rsidRPr="0024621B">
          <w:rPr>
            <w:rFonts w:ascii="Calibri" w:eastAsia="Times New Roman" w:hAnsi="Calibri" w:cs="Times New Roman"/>
            <w:color w:val="000000"/>
            <w:sz w:val="24"/>
            <w:szCs w:val="24"/>
          </w:rPr>
          <w:t>SHOW has EPISODE</w:t>
        </w:r>
      </w:ins>
    </w:p>
    <w:p w:rsidR="003E6A95" w:rsidRPr="0024621B" w:rsidRDefault="003E6A95" w:rsidP="003E6A95">
      <w:pPr>
        <w:spacing w:after="0" w:line="240" w:lineRule="auto"/>
        <w:rPr>
          <w:ins w:id="1773" w:author="Kuei Yuan Chen" w:date="2015-11-12T13:55:00Z"/>
          <w:rFonts w:ascii="Times New Roman" w:eastAsia="Times New Roman" w:hAnsi="Times New Roman" w:cs="Times New Roman"/>
          <w:sz w:val="24"/>
          <w:szCs w:val="24"/>
        </w:rPr>
      </w:pPr>
      <w:ins w:id="1774" w:author="Kuei Yuan Chen" w:date="2015-11-12T13:55:00Z">
        <w:r w:rsidRPr="0024621B">
          <w:rPr>
            <w:rFonts w:ascii="Calibri" w:eastAsia="Times New Roman" w:hAnsi="Calibri" w:cs="Times New Roman"/>
            <w:color w:val="000000"/>
            <w:sz w:val="24"/>
            <w:szCs w:val="24"/>
          </w:rPr>
          <w:t>   1</w:t>
        </w:r>
        <w:proofErr w:type="gramStart"/>
        <w:r w:rsidRPr="0024621B">
          <w:rPr>
            <w:rFonts w:ascii="Calibri" w:eastAsia="Times New Roman" w:hAnsi="Calibri" w:cs="Times New Roman"/>
            <w:color w:val="000000"/>
            <w:sz w:val="24"/>
            <w:szCs w:val="24"/>
          </w:rPr>
          <w:t>:M</w:t>
        </w:r>
        <w:proofErr w:type="gramEnd"/>
        <w:r w:rsidRPr="0024621B">
          <w:rPr>
            <w:rFonts w:ascii="Calibri" w:eastAsia="Times New Roman" w:hAnsi="Calibri" w:cs="Times New Roman"/>
            <w:color w:val="000000"/>
            <w:sz w:val="24"/>
            <w:szCs w:val="24"/>
          </w:rPr>
          <w:t>, non-identifying (EPISODE belong to SHOW)</w:t>
        </w:r>
      </w:ins>
    </w:p>
    <w:p w:rsidR="003E6A95" w:rsidRPr="0024621B" w:rsidRDefault="003E6A95" w:rsidP="003E6A95">
      <w:pPr>
        <w:spacing w:after="0" w:line="240" w:lineRule="auto"/>
        <w:rPr>
          <w:ins w:id="1775" w:author="Kuei Yuan Chen" w:date="2015-11-12T13:55:00Z"/>
          <w:rFonts w:ascii="Times New Roman" w:eastAsia="Times New Roman" w:hAnsi="Times New Roman" w:cs="Times New Roman"/>
          <w:sz w:val="24"/>
          <w:szCs w:val="24"/>
        </w:rPr>
      </w:pPr>
    </w:p>
    <w:p w:rsidR="003E6A95" w:rsidRPr="0024621B" w:rsidRDefault="003E6A95" w:rsidP="003E6A95">
      <w:pPr>
        <w:spacing w:after="0" w:line="240" w:lineRule="auto"/>
        <w:rPr>
          <w:ins w:id="1776" w:author="Kuei Yuan Chen" w:date="2015-11-12T13:55:00Z"/>
          <w:rFonts w:ascii="Times New Roman" w:eastAsia="Times New Roman" w:hAnsi="Times New Roman" w:cs="Times New Roman"/>
          <w:sz w:val="24"/>
          <w:szCs w:val="24"/>
        </w:rPr>
      </w:pPr>
      <w:ins w:id="1777" w:author="Kuei Yuan Chen" w:date="2015-11-12T13:55:00Z">
        <w:r w:rsidRPr="0024621B">
          <w:rPr>
            <w:rFonts w:ascii="Calibri" w:eastAsia="Times New Roman" w:hAnsi="Calibri" w:cs="Times New Roman"/>
            <w:color w:val="000000"/>
            <w:sz w:val="24"/>
            <w:szCs w:val="24"/>
          </w:rPr>
          <w:t>EPISODE has PROJECT</w:t>
        </w:r>
      </w:ins>
    </w:p>
    <w:p w:rsidR="003E6A95" w:rsidRPr="0024621B" w:rsidRDefault="003E6A95" w:rsidP="003E6A95">
      <w:pPr>
        <w:spacing w:after="0" w:line="240" w:lineRule="auto"/>
        <w:rPr>
          <w:ins w:id="1778" w:author="Kuei Yuan Chen" w:date="2015-11-12T13:55:00Z"/>
          <w:rFonts w:ascii="Times New Roman" w:eastAsia="Times New Roman" w:hAnsi="Times New Roman" w:cs="Times New Roman"/>
          <w:sz w:val="24"/>
          <w:szCs w:val="24"/>
        </w:rPr>
      </w:pPr>
      <w:ins w:id="1779" w:author="Kuei Yuan Chen" w:date="2015-11-12T13:55:00Z">
        <w:r w:rsidRPr="0024621B">
          <w:rPr>
            <w:rFonts w:ascii="Calibri" w:eastAsia="Times New Roman" w:hAnsi="Calibri" w:cs="Times New Roman"/>
            <w:color w:val="000000"/>
            <w:sz w:val="24"/>
            <w:szCs w:val="24"/>
          </w:rPr>
          <w:t>   1</w:t>
        </w:r>
        <w:proofErr w:type="gramStart"/>
        <w:r w:rsidRPr="0024621B">
          <w:rPr>
            <w:rFonts w:ascii="Calibri" w:eastAsia="Times New Roman" w:hAnsi="Calibri" w:cs="Times New Roman"/>
            <w:color w:val="000000"/>
            <w:sz w:val="24"/>
            <w:szCs w:val="24"/>
          </w:rPr>
          <w:t>:M</w:t>
        </w:r>
        <w:proofErr w:type="gramEnd"/>
        <w:r w:rsidRPr="0024621B">
          <w:rPr>
            <w:rFonts w:ascii="Calibri" w:eastAsia="Times New Roman" w:hAnsi="Calibri" w:cs="Times New Roman"/>
            <w:color w:val="000000"/>
            <w:sz w:val="24"/>
            <w:szCs w:val="24"/>
          </w:rPr>
          <w:t>, non-identifying (PROJECT belong to EPISODE)</w:t>
        </w:r>
      </w:ins>
    </w:p>
    <w:p w:rsidR="003E6A95" w:rsidRPr="0024621B" w:rsidRDefault="003E6A95" w:rsidP="003E6A95">
      <w:pPr>
        <w:spacing w:after="240" w:line="240" w:lineRule="auto"/>
        <w:rPr>
          <w:ins w:id="1780" w:author="Kuei Yuan Chen" w:date="2015-11-12T13:55:00Z"/>
          <w:rFonts w:ascii="Times New Roman" w:eastAsia="Times New Roman" w:hAnsi="Times New Roman" w:cs="Times New Roman"/>
          <w:sz w:val="24"/>
          <w:szCs w:val="24"/>
        </w:rPr>
      </w:pPr>
      <w:ins w:id="1781" w:author="Kuei Yuan Chen" w:date="2015-11-12T13:55:00Z">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ins>
    </w:p>
    <w:p w:rsidR="003E6A95" w:rsidRPr="0024621B" w:rsidRDefault="003E6A95" w:rsidP="003E6A95">
      <w:pPr>
        <w:spacing w:after="0" w:line="240" w:lineRule="auto"/>
        <w:rPr>
          <w:ins w:id="1782" w:author="Kuei Yuan Chen" w:date="2015-11-12T13:55:00Z"/>
          <w:rFonts w:ascii="Times New Roman" w:eastAsia="Times New Roman" w:hAnsi="Times New Roman" w:cs="Times New Roman"/>
          <w:sz w:val="24"/>
          <w:szCs w:val="24"/>
        </w:rPr>
      </w:pPr>
      <w:ins w:id="1783" w:author="Kuei Yuan Chen" w:date="2015-11-12T13:55:00Z">
        <w:r w:rsidRPr="0024621B">
          <w:rPr>
            <w:rFonts w:ascii="Calibri" w:eastAsia="Times New Roman" w:hAnsi="Calibri" w:cs="Times New Roman"/>
            <w:b/>
            <w:bCs/>
            <w:color w:val="000000"/>
            <w:sz w:val="28"/>
            <w:szCs w:val="28"/>
          </w:rPr>
          <w:t>Attributes</w:t>
        </w:r>
      </w:ins>
    </w:p>
    <w:p w:rsidR="003E6A95" w:rsidRPr="0024621B" w:rsidRDefault="003E6A95" w:rsidP="003E6A95">
      <w:pPr>
        <w:spacing w:after="0" w:line="240" w:lineRule="auto"/>
        <w:rPr>
          <w:ins w:id="1784" w:author="Kuei Yuan Chen" w:date="2015-11-12T13:55:00Z"/>
          <w:rFonts w:ascii="Times New Roman" w:eastAsia="Times New Roman" w:hAnsi="Times New Roman" w:cs="Times New Roman"/>
          <w:sz w:val="24"/>
          <w:szCs w:val="24"/>
        </w:rPr>
      </w:pPr>
    </w:p>
    <w:p w:rsidR="003E6A95" w:rsidRPr="0024621B" w:rsidRDefault="003E6A95" w:rsidP="003E6A95">
      <w:pPr>
        <w:spacing w:after="0" w:line="240" w:lineRule="auto"/>
        <w:rPr>
          <w:ins w:id="1785" w:author="Kuei Yuan Chen" w:date="2015-11-12T13:55:00Z"/>
          <w:rFonts w:ascii="Times New Roman" w:eastAsia="Times New Roman" w:hAnsi="Times New Roman" w:cs="Times New Roman"/>
          <w:sz w:val="24"/>
          <w:szCs w:val="24"/>
        </w:rPr>
      </w:pPr>
      <w:ins w:id="1786" w:author="Kuei Yuan Chen" w:date="2015-11-12T13:55:00Z">
        <w:r w:rsidRPr="0024621B">
          <w:rPr>
            <w:rFonts w:ascii="Calibri" w:eastAsia="Times New Roman" w:hAnsi="Calibri" w:cs="Times New Roman"/>
            <w:color w:val="000000"/>
            <w:sz w:val="24"/>
            <w:szCs w:val="24"/>
          </w:rPr>
          <w:t>Episode: EPI_NO, EPI_NAME, BUDGET</w:t>
        </w:r>
      </w:ins>
    </w:p>
    <w:p w:rsidR="003E6A95" w:rsidRPr="0024621B" w:rsidRDefault="003E6A95" w:rsidP="003E6A95">
      <w:pPr>
        <w:spacing w:after="0" w:line="240" w:lineRule="auto"/>
        <w:rPr>
          <w:ins w:id="1787" w:author="Kuei Yuan Chen" w:date="2015-11-12T13:55:00Z"/>
          <w:rFonts w:ascii="Times New Roman" w:eastAsia="Times New Roman" w:hAnsi="Times New Roman" w:cs="Times New Roman"/>
          <w:sz w:val="24"/>
          <w:szCs w:val="24"/>
        </w:rPr>
      </w:pPr>
      <w:ins w:id="1788" w:author="Kuei Yuan Chen" w:date="2015-11-12T13:55:00Z">
        <w:r w:rsidRPr="0024621B">
          <w:rPr>
            <w:rFonts w:ascii="Calibri" w:eastAsia="Times New Roman" w:hAnsi="Calibri" w:cs="Times New Roman"/>
            <w:color w:val="000000"/>
            <w:sz w:val="24"/>
            <w:szCs w:val="24"/>
          </w:rPr>
          <w:t xml:space="preserve">Department: DEP_NO, DEP_NAME </w:t>
        </w:r>
      </w:ins>
    </w:p>
    <w:p w:rsidR="003E6A95" w:rsidRPr="0024621B" w:rsidRDefault="003E6A95" w:rsidP="003E6A95">
      <w:pPr>
        <w:spacing w:after="0" w:line="240" w:lineRule="auto"/>
        <w:rPr>
          <w:ins w:id="1789" w:author="Kuei Yuan Chen" w:date="2015-11-12T13:55:00Z"/>
          <w:rFonts w:ascii="Times New Roman" w:eastAsia="Times New Roman" w:hAnsi="Times New Roman" w:cs="Times New Roman"/>
          <w:sz w:val="24"/>
          <w:szCs w:val="24"/>
        </w:rPr>
      </w:pPr>
      <w:ins w:id="1790" w:author="Kuei Yuan Chen" w:date="2015-11-12T13:55:00Z">
        <w:r w:rsidRPr="0024621B">
          <w:rPr>
            <w:rFonts w:ascii="Calibri" w:eastAsia="Times New Roman" w:hAnsi="Calibri" w:cs="Times New Roman"/>
            <w:color w:val="000000"/>
            <w:sz w:val="24"/>
            <w:szCs w:val="24"/>
          </w:rPr>
          <w:t>Project: PRJ_NO, EPI_NO, DEP_NO, LOCATION, PRJ_DESC</w:t>
        </w:r>
      </w:ins>
    </w:p>
    <w:p w:rsidR="003E6A95" w:rsidRPr="0024621B" w:rsidRDefault="003E6A95" w:rsidP="003E6A95">
      <w:pPr>
        <w:spacing w:after="0" w:line="240" w:lineRule="auto"/>
        <w:rPr>
          <w:ins w:id="1791" w:author="Kuei Yuan Chen" w:date="2015-11-12T13:55:00Z"/>
          <w:rFonts w:ascii="Times New Roman" w:eastAsia="Times New Roman" w:hAnsi="Times New Roman" w:cs="Times New Roman"/>
          <w:sz w:val="24"/>
          <w:szCs w:val="24"/>
        </w:rPr>
      </w:pPr>
      <w:ins w:id="1792" w:author="Kuei Yuan Chen" w:date="2015-11-12T13:55:00Z">
        <w:r w:rsidRPr="0024621B">
          <w:rPr>
            <w:rFonts w:ascii="Calibri" w:eastAsia="Times New Roman" w:hAnsi="Calibri" w:cs="Times New Roman"/>
            <w:color w:val="000000"/>
            <w:sz w:val="24"/>
            <w:szCs w:val="24"/>
          </w:rPr>
          <w:t>Employee: EMP_NO</w:t>
        </w:r>
        <w:proofErr w:type="gramStart"/>
        <w:r w:rsidRPr="0024621B">
          <w:rPr>
            <w:rFonts w:ascii="Calibri" w:eastAsia="Times New Roman" w:hAnsi="Calibri" w:cs="Times New Roman"/>
            <w:color w:val="000000"/>
            <w:sz w:val="24"/>
            <w:szCs w:val="24"/>
          </w:rPr>
          <w:t>,  DEP</w:t>
        </w:r>
        <w:proofErr w:type="gramEnd"/>
        <w:r w:rsidRPr="0024621B">
          <w:rPr>
            <w:rFonts w:ascii="Calibri" w:eastAsia="Times New Roman" w:hAnsi="Calibri" w:cs="Times New Roman"/>
            <w:color w:val="000000"/>
            <w:sz w:val="24"/>
            <w:szCs w:val="24"/>
          </w:rPr>
          <w:t>_NO, LAST_NAME, FIRST_NAME, JOB_TITLE, EMP_CONT</w:t>
        </w:r>
      </w:ins>
    </w:p>
    <w:p w:rsidR="003E6A95" w:rsidRPr="0024621B" w:rsidRDefault="003E6A95" w:rsidP="003E6A95">
      <w:pPr>
        <w:spacing w:after="0" w:line="240" w:lineRule="auto"/>
        <w:rPr>
          <w:ins w:id="1793" w:author="Kuei Yuan Chen" w:date="2015-11-12T13:55:00Z"/>
          <w:rFonts w:ascii="Times New Roman" w:eastAsia="Times New Roman" w:hAnsi="Times New Roman" w:cs="Times New Roman"/>
          <w:sz w:val="24"/>
          <w:szCs w:val="24"/>
        </w:rPr>
      </w:pPr>
      <w:ins w:id="1794" w:author="Kuei Yuan Chen" w:date="2015-11-12T13:55:00Z">
        <w:r w:rsidRPr="0024621B">
          <w:rPr>
            <w:rFonts w:ascii="Calibri" w:eastAsia="Times New Roman" w:hAnsi="Calibri" w:cs="Times New Roman"/>
            <w:color w:val="000000"/>
            <w:sz w:val="24"/>
            <w:szCs w:val="24"/>
          </w:rPr>
          <w:t xml:space="preserve">Purchase </w:t>
        </w:r>
        <w:proofErr w:type="gramStart"/>
        <w:r w:rsidRPr="0024621B">
          <w:rPr>
            <w:rFonts w:ascii="Calibri" w:eastAsia="Times New Roman" w:hAnsi="Calibri" w:cs="Times New Roman"/>
            <w:color w:val="000000"/>
            <w:sz w:val="24"/>
            <w:szCs w:val="24"/>
          </w:rPr>
          <w:t>Order(</w:t>
        </w:r>
        <w:proofErr w:type="gramEnd"/>
        <w:r w:rsidRPr="0024621B">
          <w:rPr>
            <w:rFonts w:ascii="Calibri" w:eastAsia="Times New Roman" w:hAnsi="Calibri" w:cs="Times New Roman"/>
            <w:color w:val="000000"/>
            <w:sz w:val="24"/>
            <w:szCs w:val="24"/>
          </w:rPr>
          <w:t>PO):  PO_NO,  EMP_NO,  PRJ_NO, PO_DATE,</w:t>
        </w:r>
      </w:ins>
    </w:p>
    <w:p w:rsidR="003E6A95" w:rsidRPr="0024621B" w:rsidRDefault="003E6A95" w:rsidP="003E6A95">
      <w:pPr>
        <w:spacing w:after="0" w:line="240" w:lineRule="auto"/>
        <w:rPr>
          <w:ins w:id="1795" w:author="Kuei Yuan Chen" w:date="2015-11-12T13:55:00Z"/>
          <w:rFonts w:ascii="Times New Roman" w:eastAsia="Times New Roman" w:hAnsi="Times New Roman" w:cs="Times New Roman"/>
          <w:sz w:val="24"/>
          <w:szCs w:val="24"/>
        </w:rPr>
      </w:pPr>
      <w:ins w:id="1796" w:author="Kuei Yuan Chen" w:date="2015-11-12T13:55:00Z">
        <w:r w:rsidRPr="0024621B">
          <w:rPr>
            <w:rFonts w:ascii="Calibri" w:eastAsia="Times New Roman" w:hAnsi="Calibri" w:cs="Times New Roman"/>
            <w:color w:val="000000"/>
            <w:sz w:val="24"/>
            <w:szCs w:val="24"/>
          </w:rPr>
          <w:t>Invoice:  INV_NO</w:t>
        </w:r>
        <w:proofErr w:type="gramStart"/>
        <w:r w:rsidRPr="0024621B">
          <w:rPr>
            <w:rFonts w:ascii="Calibri" w:eastAsia="Times New Roman" w:hAnsi="Calibri" w:cs="Times New Roman"/>
            <w:color w:val="000000"/>
            <w:sz w:val="24"/>
            <w:szCs w:val="24"/>
          </w:rPr>
          <w:t>,  SUP</w:t>
        </w:r>
        <w:proofErr w:type="gramEnd"/>
        <w:r w:rsidRPr="0024621B">
          <w:rPr>
            <w:rFonts w:ascii="Calibri" w:eastAsia="Times New Roman" w:hAnsi="Calibri" w:cs="Times New Roman"/>
            <w:color w:val="000000"/>
            <w:sz w:val="24"/>
            <w:szCs w:val="24"/>
          </w:rPr>
          <w:t>_NO,  PO_NO, INV_DATE, SHIP_INFO, PAID</w:t>
        </w:r>
      </w:ins>
    </w:p>
    <w:p w:rsidR="003E6A95" w:rsidRPr="0024621B" w:rsidRDefault="003E6A95" w:rsidP="003E6A95">
      <w:pPr>
        <w:spacing w:after="0" w:line="240" w:lineRule="auto"/>
        <w:rPr>
          <w:ins w:id="1797" w:author="Kuei Yuan Chen" w:date="2015-11-12T13:55:00Z"/>
          <w:rFonts w:ascii="Times New Roman" w:eastAsia="Times New Roman" w:hAnsi="Times New Roman" w:cs="Times New Roman"/>
          <w:sz w:val="24"/>
          <w:szCs w:val="24"/>
        </w:rPr>
      </w:pPr>
      <w:ins w:id="1798" w:author="Kuei Yuan Chen" w:date="2015-11-12T13:55:00Z">
        <w:r w:rsidRPr="0024621B">
          <w:rPr>
            <w:rFonts w:ascii="Calibri" w:eastAsia="Times New Roman" w:hAnsi="Calibri" w:cs="Times New Roman"/>
            <w:color w:val="000000"/>
            <w:sz w:val="24"/>
            <w:szCs w:val="24"/>
          </w:rPr>
          <w:t>Supplier:  </w:t>
        </w:r>
        <w:proofErr w:type="spellStart"/>
        <w:r w:rsidRPr="0024621B">
          <w:rPr>
            <w:rFonts w:ascii="Calibri" w:eastAsia="Times New Roman" w:hAnsi="Calibri" w:cs="Times New Roman"/>
            <w:color w:val="000000"/>
            <w:sz w:val="24"/>
            <w:szCs w:val="24"/>
          </w:rPr>
          <w:t>Sup_NO</w:t>
        </w:r>
        <w:proofErr w:type="spellEnd"/>
        <w:r w:rsidRPr="0024621B">
          <w:rPr>
            <w:rFonts w:ascii="Calibri" w:eastAsia="Times New Roman" w:hAnsi="Calibri" w:cs="Times New Roman"/>
            <w:color w:val="000000"/>
            <w:sz w:val="24"/>
            <w:szCs w:val="24"/>
          </w:rPr>
          <w:t>, SUP_NAME, SUP_TYPE, SUP_CONT</w:t>
        </w:r>
      </w:ins>
    </w:p>
    <w:p w:rsidR="003E6A95" w:rsidRPr="0024621B" w:rsidRDefault="003E6A95" w:rsidP="003E6A95">
      <w:pPr>
        <w:spacing w:after="0" w:line="240" w:lineRule="auto"/>
        <w:rPr>
          <w:ins w:id="1799" w:author="Kuei Yuan Chen" w:date="2015-11-12T13:55:00Z"/>
          <w:rFonts w:ascii="Times New Roman" w:eastAsia="Times New Roman" w:hAnsi="Times New Roman" w:cs="Times New Roman"/>
          <w:sz w:val="24"/>
          <w:szCs w:val="24"/>
        </w:rPr>
      </w:pPr>
      <w:proofErr w:type="spellStart"/>
      <w:ins w:id="1800" w:author="Kuei Yuan Chen" w:date="2015-11-12T13:55:00Z">
        <w:r w:rsidRPr="0024621B">
          <w:rPr>
            <w:rFonts w:ascii="Calibri" w:eastAsia="Times New Roman" w:hAnsi="Calibri" w:cs="Times New Roman"/>
            <w:color w:val="000000"/>
            <w:sz w:val="24"/>
            <w:szCs w:val="24"/>
          </w:rPr>
          <w:t>Supplier_Inventory</w:t>
        </w:r>
        <w:proofErr w:type="spellEnd"/>
        <w:r w:rsidRPr="0024621B">
          <w:rPr>
            <w:rFonts w:ascii="Calibri" w:eastAsia="Times New Roman" w:hAnsi="Calibri" w:cs="Times New Roman"/>
            <w:color w:val="000000"/>
            <w:sz w:val="24"/>
            <w:szCs w:val="24"/>
          </w:rPr>
          <w:t>:   SUP_NO</w:t>
        </w:r>
        <w:proofErr w:type="gramStart"/>
        <w:r w:rsidRPr="0024621B">
          <w:rPr>
            <w:rFonts w:ascii="Calibri" w:eastAsia="Times New Roman" w:hAnsi="Calibri" w:cs="Times New Roman"/>
            <w:color w:val="000000"/>
            <w:sz w:val="24"/>
            <w:szCs w:val="24"/>
          </w:rPr>
          <w:t>,  ITEM</w:t>
        </w:r>
        <w:proofErr w:type="gramEnd"/>
        <w:r w:rsidRPr="0024621B">
          <w:rPr>
            <w:rFonts w:ascii="Calibri" w:eastAsia="Times New Roman" w:hAnsi="Calibri" w:cs="Times New Roman"/>
            <w:color w:val="000000"/>
            <w:sz w:val="24"/>
            <w:szCs w:val="24"/>
          </w:rPr>
          <w:t>_NO, PRICE, SUP_QUANTITY</w:t>
        </w:r>
      </w:ins>
    </w:p>
    <w:p w:rsidR="003E6A95" w:rsidRPr="0024621B" w:rsidRDefault="003E6A95" w:rsidP="003E6A95">
      <w:pPr>
        <w:spacing w:after="0" w:line="240" w:lineRule="auto"/>
        <w:rPr>
          <w:ins w:id="1801" w:author="Kuei Yuan Chen" w:date="2015-11-12T13:55:00Z"/>
          <w:rFonts w:ascii="Times New Roman" w:eastAsia="Times New Roman" w:hAnsi="Times New Roman" w:cs="Times New Roman"/>
          <w:sz w:val="24"/>
          <w:szCs w:val="24"/>
        </w:rPr>
      </w:pPr>
      <w:proofErr w:type="spellStart"/>
      <w:ins w:id="1802" w:author="Kuei Yuan Chen" w:date="2015-11-12T13:55:00Z">
        <w:r w:rsidRPr="0024621B">
          <w:rPr>
            <w:rFonts w:ascii="Calibri" w:eastAsia="Times New Roman" w:hAnsi="Calibri" w:cs="Times New Roman"/>
            <w:color w:val="000000"/>
            <w:sz w:val="24"/>
            <w:szCs w:val="24"/>
          </w:rPr>
          <w:t>Invoice_Item</w:t>
        </w:r>
        <w:proofErr w:type="spellEnd"/>
        <w:r w:rsidRPr="0024621B">
          <w:rPr>
            <w:rFonts w:ascii="Calibri" w:eastAsia="Times New Roman" w:hAnsi="Calibri" w:cs="Times New Roman"/>
            <w:color w:val="000000"/>
            <w:sz w:val="24"/>
            <w:szCs w:val="24"/>
          </w:rPr>
          <w:t>:  INV_NO</w:t>
        </w:r>
        <w:proofErr w:type="gramStart"/>
        <w:r w:rsidRPr="0024621B">
          <w:rPr>
            <w:rFonts w:ascii="Calibri" w:eastAsia="Times New Roman" w:hAnsi="Calibri" w:cs="Times New Roman"/>
            <w:color w:val="000000"/>
            <w:sz w:val="24"/>
            <w:szCs w:val="24"/>
          </w:rPr>
          <w:t>,  ITEM</w:t>
        </w:r>
        <w:proofErr w:type="gramEnd"/>
        <w:r w:rsidRPr="0024621B">
          <w:rPr>
            <w:rFonts w:ascii="Calibri" w:eastAsia="Times New Roman" w:hAnsi="Calibri" w:cs="Times New Roman"/>
            <w:color w:val="000000"/>
            <w:sz w:val="24"/>
            <w:szCs w:val="24"/>
          </w:rPr>
          <w:t>_NO , INV_QUANTITY</w:t>
        </w:r>
      </w:ins>
    </w:p>
    <w:p w:rsidR="003E6A95" w:rsidRPr="0024621B" w:rsidRDefault="003E6A95" w:rsidP="003E6A95">
      <w:pPr>
        <w:spacing w:after="0" w:line="240" w:lineRule="auto"/>
        <w:rPr>
          <w:ins w:id="1803" w:author="Kuei Yuan Chen" w:date="2015-11-12T13:55:00Z"/>
          <w:rFonts w:ascii="Times New Roman" w:eastAsia="Times New Roman" w:hAnsi="Times New Roman" w:cs="Times New Roman"/>
          <w:sz w:val="24"/>
          <w:szCs w:val="24"/>
        </w:rPr>
      </w:pPr>
      <w:ins w:id="1804" w:author="Kuei Yuan Chen" w:date="2015-11-12T13:55:00Z">
        <w:r w:rsidRPr="0024621B">
          <w:rPr>
            <w:rFonts w:ascii="Calibri" w:eastAsia="Times New Roman" w:hAnsi="Calibri" w:cs="Times New Roman"/>
            <w:color w:val="000000"/>
            <w:sz w:val="24"/>
            <w:szCs w:val="24"/>
          </w:rPr>
          <w:t>Item:  ITEM_NO, ITEM_NAME, ITEM_TYPE, ITEM_DESC   </w:t>
        </w:r>
      </w:ins>
    </w:p>
    <w:p w:rsidR="00507405" w:rsidRPr="000902B7" w:rsidRDefault="003E6A95" w:rsidP="003E6A95">
      <w:pPr>
        <w:spacing w:after="240" w:line="240" w:lineRule="auto"/>
        <w:rPr>
          <w:ins w:id="1805" w:author="Kuei Yuan Chen" w:date="2015-11-13T17:33:00Z"/>
          <w:rFonts w:ascii="Times New Roman" w:eastAsia="Times New Roman" w:hAnsi="Times New Roman" w:cs="Times New Roman"/>
          <w:sz w:val="36"/>
          <w:szCs w:val="36"/>
        </w:rPr>
      </w:pPr>
      <w:ins w:id="1806" w:author="Kuei Yuan Chen" w:date="2015-11-12T13:55:00Z">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lastRenderedPageBreak/>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r w:rsidRPr="0024621B">
          <w:rPr>
            <w:rFonts w:ascii="Calibri" w:eastAsia="Times New Roman" w:hAnsi="Calibri" w:cs="Times New Roman"/>
            <w:b/>
            <w:bCs/>
            <w:color w:val="000000"/>
            <w:sz w:val="28"/>
            <w:szCs w:val="28"/>
          </w:rPr>
          <w:t>Data Dictionary</w:t>
        </w:r>
        <w:r w:rsidRPr="0024621B">
          <w:rPr>
            <w:rFonts w:ascii="Times New Roman" w:eastAsia="Times New Roman" w:hAnsi="Times New Roman" w:cs="Times New Roman"/>
            <w:sz w:val="24"/>
            <w:szCs w:val="24"/>
          </w:rPr>
          <w:br/>
        </w:r>
        <w:r w:rsidRPr="0024621B">
          <w:rPr>
            <w:rFonts w:ascii="Times New Roman" w:eastAsia="Times New Roman" w:hAnsi="Times New Roman" w:cs="Times New Roman"/>
            <w:sz w:val="24"/>
            <w:szCs w:val="24"/>
          </w:rPr>
          <w:br/>
        </w:r>
      </w:ins>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36"/>
        <w:gridCol w:w="1624"/>
        <w:gridCol w:w="876"/>
        <w:gridCol w:w="865"/>
        <w:gridCol w:w="1697"/>
        <w:gridCol w:w="2446"/>
      </w:tblGrid>
      <w:tr w:rsidR="00507405" w:rsidRPr="00507405" w:rsidTr="00507405">
        <w:trPr>
          <w:trHeight w:val="315"/>
          <w:ins w:id="1807" w:author="Kuei Yuan Chen" w:date="2015-11-13T17:33:00Z"/>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rsidR="00507405" w:rsidRPr="00507405" w:rsidRDefault="00507405" w:rsidP="00507405">
            <w:pPr>
              <w:spacing w:after="0" w:line="240" w:lineRule="auto"/>
              <w:rPr>
                <w:ins w:id="1808" w:author="Kuei Yuan Chen" w:date="2015-11-13T17:33:00Z"/>
                <w:rFonts w:ascii="Arial" w:eastAsia="Times New Roman" w:hAnsi="Arial" w:cs="Arial"/>
                <w:sz w:val="20"/>
                <w:szCs w:val="20"/>
              </w:rPr>
            </w:pPr>
            <w:ins w:id="1809" w:author="Kuei Yuan Chen" w:date="2015-11-13T17:33:00Z">
              <w:r w:rsidRPr="00507405">
                <w:rPr>
                  <w:rFonts w:ascii="Arial" w:eastAsia="Times New Roman" w:hAnsi="Arial" w:cs="Arial"/>
                  <w:sz w:val="20"/>
                  <w:szCs w:val="20"/>
                </w:rPr>
                <w:t>Table</w:t>
              </w:r>
            </w:ins>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rsidR="00507405" w:rsidRPr="00507405" w:rsidRDefault="00507405" w:rsidP="00507405">
            <w:pPr>
              <w:spacing w:after="0" w:line="240" w:lineRule="auto"/>
              <w:rPr>
                <w:ins w:id="1810" w:author="Kuei Yuan Chen" w:date="2015-11-13T17:33:00Z"/>
                <w:rFonts w:ascii="Arial" w:eastAsia="Times New Roman" w:hAnsi="Arial" w:cs="Arial"/>
                <w:sz w:val="20"/>
                <w:szCs w:val="20"/>
              </w:rPr>
            </w:pPr>
            <w:proofErr w:type="spellStart"/>
            <w:ins w:id="1811" w:author="Kuei Yuan Chen" w:date="2015-11-13T17:33:00Z">
              <w:r w:rsidRPr="00507405">
                <w:rPr>
                  <w:rFonts w:ascii="Arial" w:eastAsia="Times New Roman" w:hAnsi="Arial" w:cs="Arial"/>
                  <w:sz w:val="20"/>
                  <w:szCs w:val="20"/>
                </w:rPr>
                <w:t>FieldName</w:t>
              </w:r>
              <w:proofErr w:type="spellEnd"/>
            </w:ins>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rsidR="00507405" w:rsidRPr="00507405" w:rsidRDefault="00507405" w:rsidP="00507405">
            <w:pPr>
              <w:spacing w:after="0" w:line="240" w:lineRule="auto"/>
              <w:rPr>
                <w:ins w:id="1812" w:author="Kuei Yuan Chen" w:date="2015-11-13T17:33:00Z"/>
                <w:rFonts w:ascii="Arial" w:eastAsia="Times New Roman" w:hAnsi="Arial" w:cs="Arial"/>
                <w:sz w:val="20"/>
                <w:szCs w:val="20"/>
              </w:rPr>
            </w:pPr>
            <w:ins w:id="1813" w:author="Kuei Yuan Chen" w:date="2015-11-13T17:33:00Z">
              <w:r w:rsidRPr="00507405">
                <w:rPr>
                  <w:rFonts w:ascii="Arial" w:eastAsia="Times New Roman" w:hAnsi="Arial" w:cs="Arial"/>
                  <w:sz w:val="20"/>
                  <w:szCs w:val="20"/>
                </w:rPr>
                <w:t>Data type</w:t>
              </w:r>
            </w:ins>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rsidR="00507405" w:rsidRPr="00507405" w:rsidRDefault="00507405" w:rsidP="00507405">
            <w:pPr>
              <w:spacing w:after="0" w:line="240" w:lineRule="auto"/>
              <w:rPr>
                <w:ins w:id="1814" w:author="Kuei Yuan Chen" w:date="2015-11-13T17:33:00Z"/>
                <w:rFonts w:ascii="Arial" w:eastAsia="Times New Roman" w:hAnsi="Arial" w:cs="Arial"/>
                <w:sz w:val="20"/>
                <w:szCs w:val="20"/>
              </w:rPr>
            </w:pPr>
            <w:ins w:id="1815" w:author="Kuei Yuan Chen" w:date="2015-11-13T17:33:00Z">
              <w:r w:rsidRPr="00507405">
                <w:rPr>
                  <w:rFonts w:ascii="Arial" w:eastAsia="Times New Roman" w:hAnsi="Arial" w:cs="Arial"/>
                  <w:sz w:val="20"/>
                  <w:szCs w:val="20"/>
                </w:rPr>
                <w:t>Field length</w:t>
              </w:r>
            </w:ins>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rsidR="00507405" w:rsidRPr="00507405" w:rsidRDefault="00507405" w:rsidP="00507405">
            <w:pPr>
              <w:spacing w:after="0" w:line="240" w:lineRule="auto"/>
              <w:rPr>
                <w:ins w:id="1816" w:author="Kuei Yuan Chen" w:date="2015-11-13T17:33:00Z"/>
                <w:rFonts w:ascii="Arial" w:eastAsia="Times New Roman" w:hAnsi="Arial" w:cs="Arial"/>
                <w:sz w:val="20"/>
                <w:szCs w:val="20"/>
              </w:rPr>
            </w:pPr>
            <w:ins w:id="1817" w:author="Kuei Yuan Chen" w:date="2015-11-13T17:33:00Z">
              <w:r w:rsidRPr="00507405">
                <w:rPr>
                  <w:rFonts w:ascii="Arial" w:eastAsia="Times New Roman" w:hAnsi="Arial" w:cs="Arial"/>
                  <w:sz w:val="20"/>
                  <w:szCs w:val="20"/>
                </w:rPr>
                <w:t>Constraints</w:t>
              </w:r>
            </w:ins>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rsidR="00507405" w:rsidRPr="00507405" w:rsidRDefault="00507405" w:rsidP="00507405">
            <w:pPr>
              <w:spacing w:after="0" w:line="240" w:lineRule="auto"/>
              <w:rPr>
                <w:ins w:id="1818" w:author="Kuei Yuan Chen" w:date="2015-11-13T17:33:00Z"/>
                <w:rFonts w:ascii="Arial" w:eastAsia="Times New Roman" w:hAnsi="Arial" w:cs="Arial"/>
                <w:sz w:val="20"/>
                <w:szCs w:val="20"/>
              </w:rPr>
            </w:pPr>
            <w:ins w:id="1819" w:author="Kuei Yuan Chen" w:date="2015-11-13T17:33:00Z">
              <w:r w:rsidRPr="00507405">
                <w:rPr>
                  <w:rFonts w:ascii="Arial" w:eastAsia="Times New Roman" w:hAnsi="Arial" w:cs="Arial"/>
                  <w:sz w:val="20"/>
                  <w:szCs w:val="20"/>
                </w:rPr>
                <w:t>Description</w:t>
              </w:r>
            </w:ins>
          </w:p>
        </w:tc>
      </w:tr>
      <w:tr w:rsidR="00507405" w:rsidRPr="00507405" w:rsidTr="00507405">
        <w:trPr>
          <w:trHeight w:val="315"/>
          <w:ins w:id="1820"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21" w:author="Kuei Yuan Chen" w:date="2015-11-13T17:33:00Z"/>
                <w:rFonts w:ascii="Arial" w:eastAsia="Times New Roman" w:hAnsi="Arial" w:cs="Arial"/>
                <w:sz w:val="20"/>
                <w:szCs w:val="20"/>
              </w:rPr>
            </w:pPr>
            <w:ins w:id="1822" w:author="Kuei Yuan Chen" w:date="2015-11-13T17:33:00Z">
              <w:r w:rsidRPr="00507405">
                <w:rPr>
                  <w:rFonts w:ascii="Arial" w:eastAsia="Times New Roman" w:hAnsi="Arial" w:cs="Arial"/>
                  <w:sz w:val="20"/>
                  <w:szCs w:val="20"/>
                </w:rPr>
                <w:t>Episode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23" w:author="Kuei Yuan Chen" w:date="2015-11-13T17:33:00Z"/>
                <w:rFonts w:ascii="Arial" w:eastAsia="Times New Roman" w:hAnsi="Arial" w:cs="Arial"/>
                <w:sz w:val="20"/>
                <w:szCs w:val="20"/>
              </w:rPr>
            </w:pPr>
            <w:ins w:id="1824" w:author="Kuei Yuan Chen" w:date="2015-11-13T17:33:00Z">
              <w:r w:rsidRPr="00507405">
                <w:rPr>
                  <w:rFonts w:ascii="Arial" w:eastAsia="Times New Roman" w:hAnsi="Arial" w:cs="Arial"/>
                  <w:sz w:val="20"/>
                  <w:szCs w:val="20"/>
                </w:rPr>
                <w:t>EPI_NO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25" w:author="Kuei Yuan Chen" w:date="2015-11-13T17:33:00Z"/>
                <w:rFonts w:ascii="Arial" w:eastAsia="Times New Roman" w:hAnsi="Arial" w:cs="Arial"/>
                <w:sz w:val="20"/>
                <w:szCs w:val="20"/>
              </w:rPr>
            </w:pPr>
            <w:proofErr w:type="spellStart"/>
            <w:ins w:id="1826"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827" w:author="Kuei Yuan Chen" w:date="2015-11-13T17:33:00Z"/>
                <w:rFonts w:ascii="Arial" w:eastAsia="Times New Roman" w:hAnsi="Arial" w:cs="Arial"/>
                <w:sz w:val="20"/>
                <w:szCs w:val="20"/>
              </w:rPr>
            </w:pPr>
            <w:ins w:id="1828"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29" w:author="Kuei Yuan Chen" w:date="2015-11-13T17:33:00Z"/>
                <w:rFonts w:ascii="Arial" w:eastAsia="Times New Roman" w:hAnsi="Arial" w:cs="Arial"/>
                <w:sz w:val="20"/>
                <w:szCs w:val="20"/>
              </w:rPr>
            </w:pPr>
            <w:ins w:id="1830" w:author="Kuei Yuan Chen" w:date="2015-11-13T17:33:00Z">
              <w:r w:rsidRPr="00507405">
                <w:rPr>
                  <w:rFonts w:ascii="Arial" w:eastAsia="Times New Roman" w:hAnsi="Arial" w:cs="Arial"/>
                  <w:sz w:val="20"/>
                  <w:szCs w:val="20"/>
                </w:rPr>
                <w:t>Primary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31" w:author="Kuei Yuan Chen" w:date="2015-11-13T17:33:00Z"/>
                <w:rFonts w:ascii="Arial" w:eastAsia="Times New Roman" w:hAnsi="Arial" w:cs="Arial"/>
                <w:sz w:val="20"/>
                <w:szCs w:val="20"/>
              </w:rPr>
            </w:pPr>
            <w:ins w:id="1832" w:author="Kuei Yuan Chen" w:date="2015-11-13T17:33:00Z">
              <w:r w:rsidRPr="00507405">
                <w:rPr>
                  <w:rFonts w:ascii="Arial" w:eastAsia="Times New Roman" w:hAnsi="Arial" w:cs="Arial"/>
                  <w:sz w:val="20"/>
                  <w:szCs w:val="20"/>
                </w:rPr>
                <w:t>Unique Identifier for Episode (PK)</w:t>
              </w:r>
            </w:ins>
          </w:p>
        </w:tc>
      </w:tr>
      <w:tr w:rsidR="00507405" w:rsidRPr="00507405" w:rsidTr="00507405">
        <w:trPr>
          <w:trHeight w:val="315"/>
          <w:ins w:id="1833"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34" w:author="Kuei Yuan Chen" w:date="2015-11-13T17:33:00Z"/>
                <w:rFonts w:ascii="Arial" w:eastAsia="Times New Roman" w:hAnsi="Arial" w:cs="Arial"/>
                <w:sz w:val="20"/>
                <w:szCs w:val="20"/>
              </w:rPr>
            </w:pPr>
            <w:ins w:id="1835" w:author="Kuei Yuan Chen" w:date="2015-11-13T17:33:00Z">
              <w:r w:rsidRPr="00507405">
                <w:rPr>
                  <w:rFonts w:ascii="Arial" w:eastAsia="Times New Roman" w:hAnsi="Arial" w:cs="Arial"/>
                  <w:sz w:val="20"/>
                  <w:szCs w:val="20"/>
                </w:rPr>
                <w:t>Episode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36" w:author="Kuei Yuan Chen" w:date="2015-11-13T17:33:00Z"/>
                <w:rFonts w:ascii="Arial" w:eastAsia="Times New Roman" w:hAnsi="Arial" w:cs="Arial"/>
                <w:sz w:val="20"/>
                <w:szCs w:val="20"/>
              </w:rPr>
            </w:pPr>
            <w:ins w:id="1837" w:author="Kuei Yuan Chen" w:date="2015-11-13T17:33:00Z">
              <w:r w:rsidRPr="00507405">
                <w:rPr>
                  <w:rFonts w:ascii="Arial" w:eastAsia="Times New Roman" w:hAnsi="Arial" w:cs="Arial"/>
                  <w:sz w:val="20"/>
                  <w:szCs w:val="20"/>
                </w:rPr>
                <w:t>EPI_NAME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38" w:author="Kuei Yuan Chen" w:date="2015-11-13T17:33:00Z"/>
                <w:rFonts w:ascii="Arial" w:eastAsia="Times New Roman" w:hAnsi="Arial" w:cs="Arial"/>
                <w:sz w:val="20"/>
                <w:szCs w:val="20"/>
              </w:rPr>
            </w:pPr>
            <w:proofErr w:type="spellStart"/>
            <w:ins w:id="1839"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840" w:author="Kuei Yuan Chen" w:date="2015-11-13T17:33:00Z"/>
                <w:rFonts w:ascii="Arial" w:eastAsia="Times New Roman" w:hAnsi="Arial" w:cs="Arial"/>
                <w:sz w:val="20"/>
                <w:szCs w:val="20"/>
              </w:rPr>
            </w:pPr>
            <w:ins w:id="1841" w:author="Kuei Yuan Chen" w:date="2015-11-13T17:33:00Z">
              <w:r w:rsidRPr="00507405">
                <w:rPr>
                  <w:rFonts w:ascii="Arial" w:eastAsia="Times New Roman" w:hAnsi="Arial" w:cs="Arial"/>
                  <w:sz w:val="20"/>
                  <w:szCs w:val="20"/>
                </w:rPr>
                <w:t>50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42" w:author="Kuei Yuan Chen" w:date="2015-11-13T17:33:00Z"/>
                <w:rFonts w:ascii="Arial" w:eastAsia="Times New Roman" w:hAnsi="Arial" w:cs="Arial"/>
                <w:sz w:val="20"/>
                <w:szCs w:val="20"/>
              </w:rPr>
            </w:pPr>
            <w:ins w:id="1843"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44" w:author="Kuei Yuan Chen" w:date="2015-11-13T17:33:00Z"/>
                <w:rFonts w:ascii="Arial" w:eastAsia="Times New Roman" w:hAnsi="Arial" w:cs="Arial"/>
                <w:sz w:val="20"/>
                <w:szCs w:val="20"/>
              </w:rPr>
            </w:pPr>
            <w:ins w:id="1845" w:author="Kuei Yuan Chen" w:date="2015-11-13T17:33:00Z">
              <w:r w:rsidRPr="00507405">
                <w:rPr>
                  <w:rFonts w:ascii="Arial" w:eastAsia="Times New Roman" w:hAnsi="Arial" w:cs="Arial"/>
                  <w:sz w:val="20"/>
                  <w:szCs w:val="20"/>
                </w:rPr>
                <w:t>Name of Episode</w:t>
              </w:r>
            </w:ins>
          </w:p>
        </w:tc>
      </w:tr>
      <w:tr w:rsidR="00507405" w:rsidRPr="00507405" w:rsidTr="00507405">
        <w:trPr>
          <w:trHeight w:val="315"/>
          <w:ins w:id="1846"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47" w:author="Kuei Yuan Chen" w:date="2015-11-13T17:33:00Z"/>
                <w:rFonts w:ascii="Arial" w:eastAsia="Times New Roman" w:hAnsi="Arial" w:cs="Arial"/>
                <w:sz w:val="20"/>
                <w:szCs w:val="20"/>
              </w:rPr>
            </w:pPr>
            <w:ins w:id="1848" w:author="Kuei Yuan Chen" w:date="2015-11-13T17:33:00Z">
              <w:r w:rsidRPr="00507405">
                <w:rPr>
                  <w:rFonts w:ascii="Arial" w:eastAsia="Times New Roman" w:hAnsi="Arial" w:cs="Arial"/>
                  <w:sz w:val="20"/>
                  <w:szCs w:val="20"/>
                </w:rPr>
                <w:t>Episode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49" w:author="Kuei Yuan Chen" w:date="2015-11-13T17:33:00Z"/>
                <w:rFonts w:ascii="Arial" w:eastAsia="Times New Roman" w:hAnsi="Arial" w:cs="Arial"/>
                <w:sz w:val="20"/>
                <w:szCs w:val="20"/>
              </w:rPr>
            </w:pPr>
            <w:ins w:id="1850" w:author="Kuei Yuan Chen" w:date="2015-11-13T17:33:00Z">
              <w:r w:rsidRPr="00507405">
                <w:rPr>
                  <w:rFonts w:ascii="Arial" w:eastAsia="Times New Roman" w:hAnsi="Arial" w:cs="Arial"/>
                  <w:sz w:val="20"/>
                  <w:szCs w:val="20"/>
                </w:rPr>
                <w:t>BUDGET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51" w:author="Kuei Yuan Chen" w:date="2015-11-13T17:33:00Z"/>
                <w:rFonts w:ascii="Arial" w:eastAsia="Times New Roman" w:hAnsi="Arial" w:cs="Arial"/>
                <w:sz w:val="20"/>
                <w:szCs w:val="20"/>
              </w:rPr>
            </w:pPr>
            <w:ins w:id="1852" w:author="Kuei Yuan Chen" w:date="2015-11-13T17:33:00Z">
              <w:r w:rsidRPr="00507405">
                <w:rPr>
                  <w:rFonts w:ascii="Arial" w:eastAsia="Times New Roman" w:hAnsi="Arial" w:cs="Arial"/>
                  <w:sz w:val="20"/>
                  <w:szCs w:val="20"/>
                </w:rPr>
                <w:t xml:space="preserve">Decimal </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53" w:author="Kuei Yuan Chen" w:date="2015-11-13T17:33:00Z"/>
                <w:rFonts w:ascii="Arial" w:eastAsia="Times New Roman" w:hAnsi="Arial" w:cs="Arial"/>
                <w:sz w:val="20"/>
                <w:szCs w:val="20"/>
              </w:rPr>
            </w:pPr>
            <w:ins w:id="1854" w:author="Kuei Yuan Chen" w:date="2015-11-13T17:33:00Z">
              <w:r w:rsidRPr="00507405">
                <w:rPr>
                  <w:rFonts w:ascii="Arial" w:eastAsia="Times New Roman" w:hAnsi="Arial" w:cs="Arial"/>
                  <w:sz w:val="20"/>
                  <w:szCs w:val="20"/>
                </w:rPr>
                <w:t>10,2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55" w:author="Kuei Yuan Chen" w:date="2015-11-13T17:33:00Z"/>
                <w:rFonts w:ascii="Arial" w:eastAsia="Times New Roman" w:hAnsi="Arial" w:cs="Arial"/>
                <w:sz w:val="20"/>
                <w:szCs w:val="20"/>
              </w:rPr>
            </w:pPr>
            <w:ins w:id="1856"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57" w:author="Kuei Yuan Chen" w:date="2015-11-13T17:33:00Z"/>
                <w:rFonts w:ascii="Arial" w:eastAsia="Times New Roman" w:hAnsi="Arial" w:cs="Arial"/>
                <w:sz w:val="20"/>
                <w:szCs w:val="20"/>
              </w:rPr>
            </w:pPr>
            <w:ins w:id="1858" w:author="Kuei Yuan Chen" w:date="2015-11-13T17:33:00Z">
              <w:r w:rsidRPr="00507405">
                <w:rPr>
                  <w:rFonts w:ascii="Arial" w:eastAsia="Times New Roman" w:hAnsi="Arial" w:cs="Arial"/>
                  <w:sz w:val="20"/>
                  <w:szCs w:val="20"/>
                </w:rPr>
                <w:t>Amount of funds for Episode</w:t>
              </w:r>
            </w:ins>
          </w:p>
        </w:tc>
      </w:tr>
      <w:tr w:rsidR="00507405" w:rsidRPr="00507405" w:rsidTr="00507405">
        <w:trPr>
          <w:trHeight w:val="315"/>
          <w:ins w:id="1859"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60" w:author="Kuei Yuan Chen" w:date="2015-11-13T17:33:00Z"/>
                <w:rFonts w:ascii="Arial" w:eastAsia="Times New Roman" w:hAnsi="Arial" w:cs="Arial"/>
                <w:sz w:val="20"/>
                <w:szCs w:val="20"/>
              </w:rPr>
            </w:pPr>
            <w:ins w:id="1861" w:author="Kuei Yuan Chen" w:date="2015-11-13T17:33:00Z">
              <w:r w:rsidRPr="00507405">
                <w:rPr>
                  <w:rFonts w:ascii="Arial" w:eastAsia="Times New Roman" w:hAnsi="Arial" w:cs="Arial"/>
                  <w:sz w:val="20"/>
                  <w:szCs w:val="20"/>
                </w:rPr>
                <w:t>Crew</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62" w:author="Kuei Yuan Chen" w:date="2015-11-13T17:33:00Z"/>
                <w:rFonts w:ascii="Arial" w:eastAsia="Times New Roman" w:hAnsi="Arial" w:cs="Arial"/>
                <w:sz w:val="20"/>
                <w:szCs w:val="20"/>
              </w:rPr>
            </w:pPr>
            <w:ins w:id="1863" w:author="Kuei Yuan Chen" w:date="2015-11-13T17:33:00Z">
              <w:r w:rsidRPr="00507405">
                <w:rPr>
                  <w:rFonts w:ascii="Arial" w:eastAsia="Times New Roman" w:hAnsi="Arial" w:cs="Arial"/>
                  <w:sz w:val="20"/>
                  <w:szCs w:val="20"/>
                </w:rPr>
                <w:t>PRJ_NO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64" w:author="Kuei Yuan Chen" w:date="2015-11-13T17:33:00Z"/>
                <w:rFonts w:ascii="Arial" w:eastAsia="Times New Roman" w:hAnsi="Arial" w:cs="Arial"/>
                <w:sz w:val="20"/>
                <w:szCs w:val="20"/>
              </w:rPr>
            </w:pPr>
            <w:proofErr w:type="spellStart"/>
            <w:ins w:id="1865"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866" w:author="Kuei Yuan Chen" w:date="2015-11-13T17:33:00Z"/>
                <w:rFonts w:ascii="Arial" w:eastAsia="Times New Roman" w:hAnsi="Arial" w:cs="Arial"/>
                <w:sz w:val="20"/>
                <w:szCs w:val="20"/>
              </w:rPr>
            </w:pPr>
            <w:ins w:id="1867"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68" w:author="Kuei Yuan Chen" w:date="2015-11-13T17:33:00Z"/>
                <w:rFonts w:ascii="Arial" w:eastAsia="Times New Roman" w:hAnsi="Arial" w:cs="Arial"/>
                <w:sz w:val="20"/>
                <w:szCs w:val="20"/>
              </w:rPr>
            </w:pPr>
            <w:ins w:id="1869" w:author="Kuei Yuan Chen" w:date="2015-11-13T17:33:00Z">
              <w:r w:rsidRPr="00507405">
                <w:rPr>
                  <w:rFonts w:ascii="Arial" w:eastAsia="Times New Roman" w:hAnsi="Arial" w:cs="Arial"/>
                  <w:sz w:val="20"/>
                  <w:szCs w:val="20"/>
                </w:rPr>
                <w:t>Primary Key, Foreign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70" w:author="Kuei Yuan Chen" w:date="2015-11-13T17:33:00Z"/>
                <w:rFonts w:ascii="Arial" w:eastAsia="Times New Roman" w:hAnsi="Arial" w:cs="Arial"/>
                <w:sz w:val="20"/>
                <w:szCs w:val="20"/>
              </w:rPr>
            </w:pPr>
            <w:ins w:id="1871" w:author="Kuei Yuan Chen" w:date="2015-11-13T17:33:00Z">
              <w:r w:rsidRPr="00507405">
                <w:rPr>
                  <w:rFonts w:ascii="Arial" w:eastAsia="Times New Roman" w:hAnsi="Arial" w:cs="Arial"/>
                  <w:sz w:val="20"/>
                  <w:szCs w:val="20"/>
                </w:rPr>
                <w:t>Unique Identifier for Project(PK)</w:t>
              </w:r>
            </w:ins>
          </w:p>
        </w:tc>
      </w:tr>
      <w:tr w:rsidR="00507405" w:rsidRPr="00507405" w:rsidTr="00507405">
        <w:trPr>
          <w:trHeight w:val="315"/>
          <w:ins w:id="1872"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73" w:author="Kuei Yuan Chen" w:date="2015-11-13T17:33:00Z"/>
                <w:rFonts w:ascii="Arial" w:eastAsia="Times New Roman" w:hAnsi="Arial" w:cs="Arial"/>
                <w:sz w:val="20"/>
                <w:szCs w:val="20"/>
              </w:rPr>
            </w:pPr>
            <w:ins w:id="1874" w:author="Kuei Yuan Chen" w:date="2015-11-13T17:33:00Z">
              <w:r w:rsidRPr="00507405">
                <w:rPr>
                  <w:rFonts w:ascii="Arial" w:eastAsia="Times New Roman" w:hAnsi="Arial" w:cs="Arial"/>
                  <w:sz w:val="20"/>
                  <w:szCs w:val="20"/>
                </w:rPr>
                <w:t>Crew</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75" w:author="Kuei Yuan Chen" w:date="2015-11-13T17:33:00Z"/>
                <w:rFonts w:ascii="Arial" w:eastAsia="Times New Roman" w:hAnsi="Arial" w:cs="Arial"/>
                <w:sz w:val="20"/>
                <w:szCs w:val="20"/>
              </w:rPr>
            </w:pPr>
            <w:ins w:id="1876" w:author="Kuei Yuan Chen" w:date="2015-11-13T17:33:00Z">
              <w:r w:rsidRPr="00507405">
                <w:rPr>
                  <w:rFonts w:ascii="Arial" w:eastAsia="Times New Roman" w:hAnsi="Arial" w:cs="Arial"/>
                  <w:sz w:val="20"/>
                  <w:szCs w:val="20"/>
                </w:rPr>
                <w:t>EMP_NO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77" w:author="Kuei Yuan Chen" w:date="2015-11-13T17:33:00Z"/>
                <w:rFonts w:ascii="Arial" w:eastAsia="Times New Roman" w:hAnsi="Arial" w:cs="Arial"/>
                <w:sz w:val="20"/>
                <w:szCs w:val="20"/>
              </w:rPr>
            </w:pPr>
            <w:proofErr w:type="spellStart"/>
            <w:ins w:id="1878"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879" w:author="Kuei Yuan Chen" w:date="2015-11-13T17:33:00Z"/>
                <w:rFonts w:ascii="Arial" w:eastAsia="Times New Roman" w:hAnsi="Arial" w:cs="Arial"/>
                <w:sz w:val="20"/>
                <w:szCs w:val="20"/>
              </w:rPr>
            </w:pPr>
            <w:ins w:id="1880"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81" w:author="Kuei Yuan Chen" w:date="2015-11-13T17:33:00Z"/>
                <w:rFonts w:ascii="Arial" w:eastAsia="Times New Roman" w:hAnsi="Arial" w:cs="Arial"/>
                <w:sz w:val="20"/>
                <w:szCs w:val="20"/>
              </w:rPr>
            </w:pPr>
            <w:ins w:id="1882" w:author="Kuei Yuan Chen" w:date="2015-11-13T17:33:00Z">
              <w:r w:rsidRPr="00507405">
                <w:rPr>
                  <w:rFonts w:ascii="Arial" w:eastAsia="Times New Roman" w:hAnsi="Arial" w:cs="Arial"/>
                  <w:sz w:val="20"/>
                  <w:szCs w:val="20"/>
                </w:rPr>
                <w:t>Primary Key, Foreign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83" w:author="Kuei Yuan Chen" w:date="2015-11-13T17:33:00Z"/>
                <w:rFonts w:ascii="Arial" w:eastAsia="Times New Roman" w:hAnsi="Arial" w:cs="Arial"/>
                <w:sz w:val="20"/>
                <w:szCs w:val="20"/>
              </w:rPr>
            </w:pPr>
            <w:ins w:id="1884" w:author="Kuei Yuan Chen" w:date="2015-11-13T17:33:00Z">
              <w:r w:rsidRPr="00507405">
                <w:rPr>
                  <w:rFonts w:ascii="Arial" w:eastAsia="Times New Roman" w:hAnsi="Arial" w:cs="Arial"/>
                  <w:sz w:val="20"/>
                  <w:szCs w:val="20"/>
                </w:rPr>
                <w:t>Unique Identifier for Employees(PK)</w:t>
              </w:r>
            </w:ins>
          </w:p>
        </w:tc>
      </w:tr>
      <w:tr w:rsidR="00507405" w:rsidRPr="00507405" w:rsidTr="00507405">
        <w:trPr>
          <w:trHeight w:val="315"/>
          <w:ins w:id="1885"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86" w:author="Kuei Yuan Chen" w:date="2015-11-13T17:33:00Z"/>
                <w:rFonts w:ascii="Arial" w:eastAsia="Times New Roman" w:hAnsi="Arial" w:cs="Arial"/>
                <w:sz w:val="20"/>
                <w:szCs w:val="20"/>
              </w:rPr>
            </w:pPr>
            <w:ins w:id="1887" w:author="Kuei Yuan Chen" w:date="2015-11-13T17:33:00Z">
              <w:r w:rsidRPr="00507405">
                <w:rPr>
                  <w:rFonts w:ascii="Arial" w:eastAsia="Times New Roman" w:hAnsi="Arial" w:cs="Arial"/>
                  <w:sz w:val="20"/>
                  <w:szCs w:val="20"/>
                </w:rPr>
                <w:t>Project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88" w:author="Kuei Yuan Chen" w:date="2015-11-13T17:33:00Z"/>
                <w:rFonts w:ascii="Arial" w:eastAsia="Times New Roman" w:hAnsi="Arial" w:cs="Arial"/>
                <w:sz w:val="20"/>
                <w:szCs w:val="20"/>
              </w:rPr>
            </w:pPr>
            <w:ins w:id="1889" w:author="Kuei Yuan Chen" w:date="2015-11-13T17:33:00Z">
              <w:r w:rsidRPr="00507405">
                <w:rPr>
                  <w:rFonts w:ascii="Arial" w:eastAsia="Times New Roman" w:hAnsi="Arial" w:cs="Arial"/>
                  <w:sz w:val="20"/>
                  <w:szCs w:val="20"/>
                </w:rPr>
                <w:t>PRJ_NO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90" w:author="Kuei Yuan Chen" w:date="2015-11-13T17:33:00Z"/>
                <w:rFonts w:ascii="Arial" w:eastAsia="Times New Roman" w:hAnsi="Arial" w:cs="Arial"/>
                <w:sz w:val="20"/>
                <w:szCs w:val="20"/>
              </w:rPr>
            </w:pPr>
            <w:proofErr w:type="spellStart"/>
            <w:ins w:id="1891"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892" w:author="Kuei Yuan Chen" w:date="2015-11-13T17:33:00Z"/>
                <w:rFonts w:ascii="Arial" w:eastAsia="Times New Roman" w:hAnsi="Arial" w:cs="Arial"/>
                <w:sz w:val="20"/>
                <w:szCs w:val="20"/>
              </w:rPr>
            </w:pPr>
            <w:ins w:id="1893"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94" w:author="Kuei Yuan Chen" w:date="2015-11-13T17:33:00Z"/>
                <w:rFonts w:ascii="Arial" w:eastAsia="Times New Roman" w:hAnsi="Arial" w:cs="Arial"/>
                <w:sz w:val="20"/>
                <w:szCs w:val="20"/>
              </w:rPr>
            </w:pPr>
            <w:ins w:id="1895" w:author="Kuei Yuan Chen" w:date="2015-11-13T17:33:00Z">
              <w:r w:rsidRPr="00507405">
                <w:rPr>
                  <w:rFonts w:ascii="Arial" w:eastAsia="Times New Roman" w:hAnsi="Arial" w:cs="Arial"/>
                  <w:sz w:val="20"/>
                  <w:szCs w:val="20"/>
                </w:rPr>
                <w:t>Primary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96" w:author="Kuei Yuan Chen" w:date="2015-11-13T17:33:00Z"/>
                <w:rFonts w:ascii="Arial" w:eastAsia="Times New Roman" w:hAnsi="Arial" w:cs="Arial"/>
                <w:sz w:val="20"/>
                <w:szCs w:val="20"/>
              </w:rPr>
            </w:pPr>
            <w:ins w:id="1897" w:author="Kuei Yuan Chen" w:date="2015-11-13T17:33:00Z">
              <w:r w:rsidRPr="00507405">
                <w:rPr>
                  <w:rFonts w:ascii="Arial" w:eastAsia="Times New Roman" w:hAnsi="Arial" w:cs="Arial"/>
                  <w:sz w:val="20"/>
                  <w:szCs w:val="20"/>
                </w:rPr>
                <w:t>Unique Identifier for Project (PK)</w:t>
              </w:r>
            </w:ins>
          </w:p>
        </w:tc>
      </w:tr>
      <w:tr w:rsidR="00507405" w:rsidRPr="00507405" w:rsidTr="00507405">
        <w:trPr>
          <w:trHeight w:val="315"/>
          <w:ins w:id="1898"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899" w:author="Kuei Yuan Chen" w:date="2015-11-13T17:33:00Z"/>
                <w:rFonts w:ascii="Arial" w:eastAsia="Times New Roman" w:hAnsi="Arial" w:cs="Arial"/>
                <w:sz w:val="20"/>
                <w:szCs w:val="20"/>
              </w:rPr>
            </w:pPr>
            <w:ins w:id="1900" w:author="Kuei Yuan Chen" w:date="2015-11-13T17:33:00Z">
              <w:r w:rsidRPr="00507405">
                <w:rPr>
                  <w:rFonts w:ascii="Arial" w:eastAsia="Times New Roman" w:hAnsi="Arial" w:cs="Arial"/>
                  <w:sz w:val="20"/>
                  <w:szCs w:val="20"/>
                </w:rPr>
                <w:t>Project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01" w:author="Kuei Yuan Chen" w:date="2015-11-13T17:33:00Z"/>
                <w:rFonts w:ascii="Arial" w:eastAsia="Times New Roman" w:hAnsi="Arial" w:cs="Arial"/>
                <w:sz w:val="20"/>
                <w:szCs w:val="20"/>
              </w:rPr>
            </w:pPr>
            <w:ins w:id="1902" w:author="Kuei Yuan Chen" w:date="2015-11-13T17:33:00Z">
              <w:r w:rsidRPr="00507405">
                <w:rPr>
                  <w:rFonts w:ascii="Arial" w:eastAsia="Times New Roman" w:hAnsi="Arial" w:cs="Arial"/>
                  <w:sz w:val="20"/>
                  <w:szCs w:val="20"/>
                </w:rPr>
                <w:t>EPI_NO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03" w:author="Kuei Yuan Chen" w:date="2015-11-13T17:33:00Z"/>
                <w:rFonts w:ascii="Arial" w:eastAsia="Times New Roman" w:hAnsi="Arial" w:cs="Arial"/>
                <w:sz w:val="20"/>
                <w:szCs w:val="20"/>
              </w:rPr>
            </w:pPr>
            <w:proofErr w:type="spellStart"/>
            <w:ins w:id="1904"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905" w:author="Kuei Yuan Chen" w:date="2015-11-13T17:33:00Z"/>
                <w:rFonts w:ascii="Arial" w:eastAsia="Times New Roman" w:hAnsi="Arial" w:cs="Arial"/>
                <w:sz w:val="20"/>
                <w:szCs w:val="20"/>
              </w:rPr>
            </w:pPr>
            <w:ins w:id="1906"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07" w:author="Kuei Yuan Chen" w:date="2015-11-13T17:33:00Z"/>
                <w:rFonts w:ascii="Arial" w:eastAsia="Times New Roman" w:hAnsi="Arial" w:cs="Arial"/>
                <w:sz w:val="20"/>
                <w:szCs w:val="20"/>
              </w:rPr>
            </w:pPr>
            <w:ins w:id="1908" w:author="Kuei Yuan Chen" w:date="2015-11-13T17:33:00Z">
              <w:r w:rsidRPr="00507405">
                <w:rPr>
                  <w:rFonts w:ascii="Arial" w:eastAsia="Times New Roman" w:hAnsi="Arial" w:cs="Arial"/>
                  <w:sz w:val="20"/>
                  <w:szCs w:val="20"/>
                </w:rPr>
                <w:t>Foreign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09" w:author="Kuei Yuan Chen" w:date="2015-11-13T17:33:00Z"/>
                <w:rFonts w:ascii="Arial" w:eastAsia="Times New Roman" w:hAnsi="Arial" w:cs="Arial"/>
                <w:sz w:val="20"/>
                <w:szCs w:val="20"/>
              </w:rPr>
            </w:pPr>
            <w:ins w:id="1910" w:author="Kuei Yuan Chen" w:date="2015-11-13T17:33:00Z">
              <w:r w:rsidRPr="00507405">
                <w:rPr>
                  <w:rFonts w:ascii="Arial" w:eastAsia="Times New Roman" w:hAnsi="Arial" w:cs="Arial"/>
                  <w:sz w:val="20"/>
                  <w:szCs w:val="20"/>
                </w:rPr>
                <w:t>Reference to Unique Episode (FK)</w:t>
              </w:r>
            </w:ins>
          </w:p>
        </w:tc>
      </w:tr>
      <w:tr w:rsidR="00507405" w:rsidRPr="00507405" w:rsidTr="00507405">
        <w:trPr>
          <w:trHeight w:val="315"/>
          <w:ins w:id="1911"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12" w:author="Kuei Yuan Chen" w:date="2015-11-13T17:33:00Z"/>
                <w:rFonts w:ascii="Arial" w:eastAsia="Times New Roman" w:hAnsi="Arial" w:cs="Arial"/>
                <w:sz w:val="20"/>
                <w:szCs w:val="20"/>
              </w:rPr>
            </w:pPr>
            <w:ins w:id="1913" w:author="Kuei Yuan Chen" w:date="2015-11-13T17:33:00Z">
              <w:r w:rsidRPr="00507405">
                <w:rPr>
                  <w:rFonts w:ascii="Arial" w:eastAsia="Times New Roman" w:hAnsi="Arial" w:cs="Arial"/>
                  <w:sz w:val="20"/>
                  <w:szCs w:val="20"/>
                </w:rPr>
                <w:t>Project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14" w:author="Kuei Yuan Chen" w:date="2015-11-13T17:33:00Z"/>
                <w:rFonts w:ascii="Arial" w:eastAsia="Times New Roman" w:hAnsi="Arial" w:cs="Arial"/>
                <w:sz w:val="20"/>
                <w:szCs w:val="20"/>
              </w:rPr>
            </w:pPr>
            <w:ins w:id="1915" w:author="Kuei Yuan Chen" w:date="2015-11-13T17:33:00Z">
              <w:r w:rsidRPr="00507405">
                <w:rPr>
                  <w:rFonts w:ascii="Arial" w:eastAsia="Times New Roman" w:hAnsi="Arial" w:cs="Arial"/>
                  <w:sz w:val="20"/>
                  <w:szCs w:val="20"/>
                </w:rPr>
                <w:t>LOCATION</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16" w:author="Kuei Yuan Chen" w:date="2015-11-13T17:33:00Z"/>
                <w:rFonts w:ascii="Arial" w:eastAsia="Times New Roman" w:hAnsi="Arial" w:cs="Arial"/>
                <w:sz w:val="20"/>
                <w:szCs w:val="20"/>
              </w:rPr>
            </w:pPr>
            <w:proofErr w:type="spellStart"/>
            <w:ins w:id="1917"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918" w:author="Kuei Yuan Chen" w:date="2015-11-13T17:33:00Z"/>
                <w:rFonts w:ascii="Arial" w:eastAsia="Times New Roman" w:hAnsi="Arial" w:cs="Arial"/>
                <w:sz w:val="20"/>
                <w:szCs w:val="20"/>
              </w:rPr>
            </w:pPr>
            <w:ins w:id="1919" w:author="Kuei Yuan Chen" w:date="2015-11-13T17:33:00Z">
              <w:r w:rsidRPr="00507405">
                <w:rPr>
                  <w:rFonts w:ascii="Arial" w:eastAsia="Times New Roman" w:hAnsi="Arial" w:cs="Arial"/>
                  <w:sz w:val="20"/>
                  <w:szCs w:val="20"/>
                </w:rPr>
                <w:t>50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20" w:author="Kuei Yuan Chen" w:date="2015-11-13T17:33:00Z"/>
                <w:rFonts w:ascii="Arial" w:eastAsia="Times New Roman" w:hAnsi="Arial" w:cs="Arial"/>
                <w:sz w:val="20"/>
                <w:szCs w:val="20"/>
              </w:rPr>
            </w:pPr>
            <w:ins w:id="1921"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22" w:author="Kuei Yuan Chen" w:date="2015-11-13T17:33:00Z"/>
                <w:rFonts w:ascii="Arial" w:eastAsia="Times New Roman" w:hAnsi="Arial" w:cs="Arial"/>
                <w:sz w:val="20"/>
                <w:szCs w:val="20"/>
              </w:rPr>
            </w:pPr>
            <w:ins w:id="1923" w:author="Kuei Yuan Chen" w:date="2015-11-13T17:33:00Z">
              <w:r w:rsidRPr="00507405">
                <w:rPr>
                  <w:rFonts w:ascii="Arial" w:eastAsia="Times New Roman" w:hAnsi="Arial" w:cs="Arial"/>
                  <w:sz w:val="20"/>
                  <w:szCs w:val="20"/>
                </w:rPr>
                <w:t>Location of Work for Project</w:t>
              </w:r>
            </w:ins>
          </w:p>
        </w:tc>
      </w:tr>
      <w:tr w:rsidR="00507405" w:rsidRPr="00507405" w:rsidTr="00507405">
        <w:trPr>
          <w:trHeight w:val="315"/>
          <w:ins w:id="1924"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25" w:author="Kuei Yuan Chen" w:date="2015-11-13T17:33:00Z"/>
                <w:rFonts w:ascii="Arial" w:eastAsia="Times New Roman" w:hAnsi="Arial" w:cs="Arial"/>
                <w:sz w:val="20"/>
                <w:szCs w:val="20"/>
              </w:rPr>
            </w:pPr>
            <w:ins w:id="1926" w:author="Kuei Yuan Chen" w:date="2015-11-13T17:33:00Z">
              <w:r w:rsidRPr="00507405">
                <w:rPr>
                  <w:rFonts w:ascii="Arial" w:eastAsia="Times New Roman" w:hAnsi="Arial" w:cs="Arial"/>
                  <w:sz w:val="20"/>
                  <w:szCs w:val="20"/>
                </w:rPr>
                <w:t>Project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27" w:author="Kuei Yuan Chen" w:date="2015-11-13T17:33:00Z"/>
                <w:rFonts w:ascii="Arial" w:eastAsia="Times New Roman" w:hAnsi="Arial" w:cs="Arial"/>
                <w:sz w:val="20"/>
                <w:szCs w:val="20"/>
              </w:rPr>
            </w:pPr>
            <w:ins w:id="1928" w:author="Kuei Yuan Chen" w:date="2015-11-13T17:33:00Z">
              <w:r w:rsidRPr="00507405">
                <w:rPr>
                  <w:rFonts w:ascii="Arial" w:eastAsia="Times New Roman" w:hAnsi="Arial" w:cs="Arial"/>
                  <w:sz w:val="20"/>
                  <w:szCs w:val="20"/>
                </w:rPr>
                <w:t>PRJ_DESC</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29" w:author="Kuei Yuan Chen" w:date="2015-11-13T17:33:00Z"/>
                <w:rFonts w:ascii="Arial" w:eastAsia="Times New Roman" w:hAnsi="Arial" w:cs="Arial"/>
                <w:sz w:val="20"/>
                <w:szCs w:val="20"/>
              </w:rPr>
            </w:pPr>
            <w:proofErr w:type="spellStart"/>
            <w:ins w:id="1930"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931" w:author="Kuei Yuan Chen" w:date="2015-11-13T17:33:00Z"/>
                <w:rFonts w:ascii="Arial" w:eastAsia="Times New Roman" w:hAnsi="Arial" w:cs="Arial"/>
                <w:sz w:val="20"/>
                <w:szCs w:val="20"/>
              </w:rPr>
            </w:pPr>
            <w:ins w:id="1932" w:author="Kuei Yuan Chen" w:date="2015-11-13T17:33:00Z">
              <w:r w:rsidRPr="00507405">
                <w:rPr>
                  <w:rFonts w:ascii="Arial" w:eastAsia="Times New Roman" w:hAnsi="Arial" w:cs="Arial"/>
                  <w:sz w:val="20"/>
                  <w:szCs w:val="20"/>
                </w:rPr>
                <w:t>5000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33" w:author="Kuei Yuan Chen" w:date="2015-11-13T17:33:00Z"/>
                <w:rFonts w:ascii="Arial" w:eastAsia="Times New Roman" w:hAnsi="Arial" w:cs="Arial"/>
                <w:sz w:val="20"/>
                <w:szCs w:val="20"/>
              </w:rPr>
            </w:pPr>
            <w:ins w:id="1934"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35" w:author="Kuei Yuan Chen" w:date="2015-11-13T17:33:00Z"/>
                <w:rFonts w:ascii="Arial" w:eastAsia="Times New Roman" w:hAnsi="Arial" w:cs="Arial"/>
                <w:sz w:val="20"/>
                <w:szCs w:val="20"/>
              </w:rPr>
            </w:pPr>
            <w:ins w:id="1936" w:author="Kuei Yuan Chen" w:date="2015-11-13T17:33:00Z">
              <w:r w:rsidRPr="00507405">
                <w:rPr>
                  <w:rFonts w:ascii="Arial" w:eastAsia="Times New Roman" w:hAnsi="Arial" w:cs="Arial"/>
                  <w:sz w:val="20"/>
                  <w:szCs w:val="20"/>
                </w:rPr>
                <w:t>Description of Project</w:t>
              </w:r>
            </w:ins>
          </w:p>
        </w:tc>
      </w:tr>
      <w:tr w:rsidR="00507405" w:rsidRPr="00507405" w:rsidTr="00507405">
        <w:trPr>
          <w:trHeight w:val="315"/>
          <w:ins w:id="1937"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38" w:author="Kuei Yuan Chen" w:date="2015-11-13T17:33:00Z"/>
                <w:rFonts w:ascii="Arial" w:eastAsia="Times New Roman" w:hAnsi="Arial" w:cs="Arial"/>
                <w:sz w:val="20"/>
                <w:szCs w:val="20"/>
              </w:rPr>
            </w:pPr>
            <w:ins w:id="1939" w:author="Kuei Yuan Chen" w:date="2015-11-13T17:33:00Z">
              <w:r w:rsidRPr="00507405">
                <w:rPr>
                  <w:rFonts w:ascii="Arial" w:eastAsia="Times New Roman" w:hAnsi="Arial" w:cs="Arial"/>
                  <w:sz w:val="20"/>
                  <w:szCs w:val="20"/>
                </w:rPr>
                <w:t>Employee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40" w:author="Kuei Yuan Chen" w:date="2015-11-13T17:33:00Z"/>
                <w:rFonts w:ascii="Arial" w:eastAsia="Times New Roman" w:hAnsi="Arial" w:cs="Arial"/>
                <w:sz w:val="20"/>
                <w:szCs w:val="20"/>
              </w:rPr>
            </w:pPr>
            <w:ins w:id="1941" w:author="Kuei Yuan Chen" w:date="2015-11-13T17:33:00Z">
              <w:r w:rsidRPr="00507405">
                <w:rPr>
                  <w:rFonts w:ascii="Arial" w:eastAsia="Times New Roman" w:hAnsi="Arial" w:cs="Arial"/>
                  <w:sz w:val="20"/>
                  <w:szCs w:val="20"/>
                </w:rPr>
                <w:t>EMP_NO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42" w:author="Kuei Yuan Chen" w:date="2015-11-13T17:33:00Z"/>
                <w:rFonts w:ascii="Arial" w:eastAsia="Times New Roman" w:hAnsi="Arial" w:cs="Arial"/>
                <w:sz w:val="20"/>
                <w:szCs w:val="20"/>
              </w:rPr>
            </w:pPr>
            <w:proofErr w:type="spellStart"/>
            <w:ins w:id="1943"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944" w:author="Kuei Yuan Chen" w:date="2015-11-13T17:33:00Z"/>
                <w:rFonts w:ascii="Arial" w:eastAsia="Times New Roman" w:hAnsi="Arial" w:cs="Arial"/>
                <w:sz w:val="20"/>
                <w:szCs w:val="20"/>
              </w:rPr>
            </w:pPr>
            <w:ins w:id="1945"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46" w:author="Kuei Yuan Chen" w:date="2015-11-13T17:33:00Z"/>
                <w:rFonts w:ascii="Arial" w:eastAsia="Times New Roman" w:hAnsi="Arial" w:cs="Arial"/>
                <w:sz w:val="20"/>
                <w:szCs w:val="20"/>
              </w:rPr>
            </w:pPr>
            <w:ins w:id="1947" w:author="Kuei Yuan Chen" w:date="2015-11-13T17:33:00Z">
              <w:r w:rsidRPr="00507405">
                <w:rPr>
                  <w:rFonts w:ascii="Arial" w:eastAsia="Times New Roman" w:hAnsi="Arial" w:cs="Arial"/>
                  <w:sz w:val="20"/>
                  <w:szCs w:val="20"/>
                </w:rPr>
                <w:t>Primary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48" w:author="Kuei Yuan Chen" w:date="2015-11-13T17:33:00Z"/>
                <w:rFonts w:ascii="Arial" w:eastAsia="Times New Roman" w:hAnsi="Arial" w:cs="Arial"/>
                <w:sz w:val="20"/>
                <w:szCs w:val="20"/>
              </w:rPr>
            </w:pPr>
            <w:ins w:id="1949" w:author="Kuei Yuan Chen" w:date="2015-11-13T17:33:00Z">
              <w:r w:rsidRPr="00507405">
                <w:rPr>
                  <w:rFonts w:ascii="Arial" w:eastAsia="Times New Roman" w:hAnsi="Arial" w:cs="Arial"/>
                  <w:sz w:val="20"/>
                  <w:szCs w:val="20"/>
                </w:rPr>
                <w:t>Unique Identifier for Employee (PK)</w:t>
              </w:r>
            </w:ins>
          </w:p>
        </w:tc>
      </w:tr>
      <w:tr w:rsidR="00507405" w:rsidRPr="00507405" w:rsidTr="00507405">
        <w:trPr>
          <w:trHeight w:val="315"/>
          <w:ins w:id="1950"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51" w:author="Kuei Yuan Chen" w:date="2015-11-13T17:33:00Z"/>
                <w:rFonts w:ascii="Arial" w:eastAsia="Times New Roman" w:hAnsi="Arial" w:cs="Arial"/>
                <w:sz w:val="20"/>
                <w:szCs w:val="20"/>
              </w:rPr>
            </w:pPr>
            <w:ins w:id="1952" w:author="Kuei Yuan Chen" w:date="2015-11-13T17:33:00Z">
              <w:r w:rsidRPr="00507405">
                <w:rPr>
                  <w:rFonts w:ascii="Arial" w:eastAsia="Times New Roman" w:hAnsi="Arial" w:cs="Arial"/>
                  <w:sz w:val="20"/>
                  <w:szCs w:val="20"/>
                </w:rPr>
                <w:t>Employee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53" w:author="Kuei Yuan Chen" w:date="2015-11-13T17:33:00Z"/>
                <w:rFonts w:ascii="Arial" w:eastAsia="Times New Roman" w:hAnsi="Arial" w:cs="Arial"/>
                <w:sz w:val="20"/>
                <w:szCs w:val="20"/>
              </w:rPr>
            </w:pPr>
            <w:ins w:id="1954" w:author="Kuei Yuan Chen" w:date="2015-11-13T17:33:00Z">
              <w:r w:rsidRPr="00507405">
                <w:rPr>
                  <w:rFonts w:ascii="Arial" w:eastAsia="Times New Roman" w:hAnsi="Arial" w:cs="Arial"/>
                  <w:sz w:val="20"/>
                  <w:szCs w:val="20"/>
                </w:rPr>
                <w:t>DEP_NAME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55" w:author="Kuei Yuan Chen" w:date="2015-11-13T17:33:00Z"/>
                <w:rFonts w:ascii="Arial" w:eastAsia="Times New Roman" w:hAnsi="Arial" w:cs="Arial"/>
                <w:sz w:val="20"/>
                <w:szCs w:val="20"/>
              </w:rPr>
            </w:pPr>
            <w:proofErr w:type="spellStart"/>
            <w:ins w:id="1956"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957" w:author="Kuei Yuan Chen" w:date="2015-11-13T17:33:00Z"/>
                <w:rFonts w:ascii="Arial" w:eastAsia="Times New Roman" w:hAnsi="Arial" w:cs="Arial"/>
                <w:sz w:val="20"/>
                <w:szCs w:val="20"/>
              </w:rPr>
            </w:pPr>
            <w:ins w:id="1958"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59" w:author="Kuei Yuan Chen" w:date="2015-11-13T17:33:00Z"/>
                <w:rFonts w:ascii="Arial" w:eastAsia="Times New Roman" w:hAnsi="Arial" w:cs="Arial"/>
                <w:sz w:val="20"/>
                <w:szCs w:val="20"/>
              </w:rPr>
            </w:pPr>
            <w:ins w:id="1960"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61" w:author="Kuei Yuan Chen" w:date="2015-11-13T17:33:00Z"/>
                <w:rFonts w:ascii="Arial" w:eastAsia="Times New Roman" w:hAnsi="Arial" w:cs="Arial"/>
                <w:sz w:val="20"/>
                <w:szCs w:val="20"/>
              </w:rPr>
            </w:pPr>
            <w:ins w:id="1962" w:author="Kuei Yuan Chen" w:date="2015-11-13T17:33:00Z">
              <w:r w:rsidRPr="00507405">
                <w:rPr>
                  <w:rFonts w:ascii="Arial" w:eastAsia="Times New Roman" w:hAnsi="Arial" w:cs="Arial"/>
                  <w:sz w:val="20"/>
                  <w:szCs w:val="20"/>
                </w:rPr>
                <w:t xml:space="preserve">The </w:t>
              </w:r>
              <w:proofErr w:type="spellStart"/>
              <w:r w:rsidRPr="00507405">
                <w:rPr>
                  <w:rFonts w:ascii="Arial" w:eastAsia="Times New Roman" w:hAnsi="Arial" w:cs="Arial"/>
                  <w:sz w:val="20"/>
                  <w:szCs w:val="20"/>
                </w:rPr>
                <w:t>departemnt</w:t>
              </w:r>
              <w:proofErr w:type="spellEnd"/>
              <w:r w:rsidRPr="00507405">
                <w:rPr>
                  <w:rFonts w:ascii="Arial" w:eastAsia="Times New Roman" w:hAnsi="Arial" w:cs="Arial"/>
                  <w:sz w:val="20"/>
                  <w:szCs w:val="20"/>
                </w:rPr>
                <w:t xml:space="preserve"> of employees</w:t>
              </w:r>
            </w:ins>
          </w:p>
        </w:tc>
      </w:tr>
      <w:tr w:rsidR="00507405" w:rsidRPr="00507405" w:rsidTr="00507405">
        <w:trPr>
          <w:trHeight w:val="315"/>
          <w:ins w:id="1963"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64" w:author="Kuei Yuan Chen" w:date="2015-11-13T17:33:00Z"/>
                <w:rFonts w:ascii="Arial" w:eastAsia="Times New Roman" w:hAnsi="Arial" w:cs="Arial"/>
                <w:sz w:val="20"/>
                <w:szCs w:val="20"/>
              </w:rPr>
            </w:pPr>
            <w:ins w:id="1965" w:author="Kuei Yuan Chen" w:date="2015-11-13T17:33:00Z">
              <w:r w:rsidRPr="00507405">
                <w:rPr>
                  <w:rFonts w:ascii="Arial" w:eastAsia="Times New Roman" w:hAnsi="Arial" w:cs="Arial"/>
                  <w:sz w:val="20"/>
                  <w:szCs w:val="20"/>
                </w:rPr>
                <w:t>Employee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66" w:author="Kuei Yuan Chen" w:date="2015-11-13T17:33:00Z"/>
                <w:rFonts w:ascii="Arial" w:eastAsia="Times New Roman" w:hAnsi="Arial" w:cs="Arial"/>
                <w:sz w:val="20"/>
                <w:szCs w:val="20"/>
              </w:rPr>
            </w:pPr>
            <w:ins w:id="1967" w:author="Kuei Yuan Chen" w:date="2015-11-13T17:33:00Z">
              <w:r w:rsidRPr="00507405">
                <w:rPr>
                  <w:rFonts w:ascii="Arial" w:eastAsia="Times New Roman" w:hAnsi="Arial" w:cs="Arial"/>
                  <w:sz w:val="20"/>
                  <w:szCs w:val="20"/>
                </w:rPr>
                <w:t>LAST_NAME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68" w:author="Kuei Yuan Chen" w:date="2015-11-13T17:33:00Z"/>
                <w:rFonts w:ascii="Arial" w:eastAsia="Times New Roman" w:hAnsi="Arial" w:cs="Arial"/>
                <w:sz w:val="20"/>
                <w:szCs w:val="20"/>
              </w:rPr>
            </w:pPr>
            <w:proofErr w:type="spellStart"/>
            <w:ins w:id="1969"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970" w:author="Kuei Yuan Chen" w:date="2015-11-13T17:33:00Z"/>
                <w:rFonts w:ascii="Arial" w:eastAsia="Times New Roman" w:hAnsi="Arial" w:cs="Arial"/>
                <w:sz w:val="20"/>
                <w:szCs w:val="20"/>
              </w:rPr>
            </w:pPr>
            <w:ins w:id="1971" w:author="Kuei Yuan Chen" w:date="2015-11-13T17:33:00Z">
              <w:r w:rsidRPr="00507405">
                <w:rPr>
                  <w:rFonts w:ascii="Arial" w:eastAsia="Times New Roman" w:hAnsi="Arial" w:cs="Arial"/>
                  <w:sz w:val="20"/>
                  <w:szCs w:val="20"/>
                </w:rPr>
                <w:t>20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72" w:author="Kuei Yuan Chen" w:date="2015-11-13T17:33:00Z"/>
                <w:rFonts w:ascii="Arial" w:eastAsia="Times New Roman" w:hAnsi="Arial" w:cs="Arial"/>
                <w:sz w:val="20"/>
                <w:szCs w:val="20"/>
              </w:rPr>
            </w:pPr>
            <w:ins w:id="1973"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74" w:author="Kuei Yuan Chen" w:date="2015-11-13T17:33:00Z"/>
                <w:rFonts w:ascii="Arial" w:eastAsia="Times New Roman" w:hAnsi="Arial" w:cs="Arial"/>
                <w:sz w:val="20"/>
                <w:szCs w:val="20"/>
              </w:rPr>
            </w:pPr>
            <w:ins w:id="1975" w:author="Kuei Yuan Chen" w:date="2015-11-13T17:33:00Z">
              <w:r w:rsidRPr="00507405">
                <w:rPr>
                  <w:rFonts w:ascii="Arial" w:eastAsia="Times New Roman" w:hAnsi="Arial" w:cs="Arial"/>
                  <w:sz w:val="20"/>
                  <w:szCs w:val="20"/>
                </w:rPr>
                <w:t>Family Name of Employee</w:t>
              </w:r>
            </w:ins>
          </w:p>
        </w:tc>
      </w:tr>
      <w:tr w:rsidR="00507405" w:rsidRPr="00507405" w:rsidTr="00507405">
        <w:trPr>
          <w:trHeight w:val="315"/>
          <w:ins w:id="1976"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77" w:author="Kuei Yuan Chen" w:date="2015-11-13T17:33:00Z"/>
                <w:rFonts w:ascii="Arial" w:eastAsia="Times New Roman" w:hAnsi="Arial" w:cs="Arial"/>
                <w:sz w:val="20"/>
                <w:szCs w:val="20"/>
              </w:rPr>
            </w:pPr>
            <w:ins w:id="1978" w:author="Kuei Yuan Chen" w:date="2015-11-13T17:33:00Z">
              <w:r w:rsidRPr="00507405">
                <w:rPr>
                  <w:rFonts w:ascii="Arial" w:eastAsia="Times New Roman" w:hAnsi="Arial" w:cs="Arial"/>
                  <w:sz w:val="20"/>
                  <w:szCs w:val="20"/>
                </w:rPr>
                <w:t>Employee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79" w:author="Kuei Yuan Chen" w:date="2015-11-13T17:33:00Z"/>
                <w:rFonts w:ascii="Arial" w:eastAsia="Times New Roman" w:hAnsi="Arial" w:cs="Arial"/>
                <w:sz w:val="20"/>
                <w:szCs w:val="20"/>
              </w:rPr>
            </w:pPr>
            <w:ins w:id="1980" w:author="Kuei Yuan Chen" w:date="2015-11-13T17:33:00Z">
              <w:r w:rsidRPr="00507405">
                <w:rPr>
                  <w:rFonts w:ascii="Arial" w:eastAsia="Times New Roman" w:hAnsi="Arial" w:cs="Arial"/>
                  <w:sz w:val="20"/>
                  <w:szCs w:val="20"/>
                </w:rPr>
                <w:t>FIRST_NAME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81" w:author="Kuei Yuan Chen" w:date="2015-11-13T17:33:00Z"/>
                <w:rFonts w:ascii="Arial" w:eastAsia="Times New Roman" w:hAnsi="Arial" w:cs="Arial"/>
                <w:sz w:val="20"/>
                <w:szCs w:val="20"/>
              </w:rPr>
            </w:pPr>
            <w:proofErr w:type="spellStart"/>
            <w:ins w:id="1982"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983" w:author="Kuei Yuan Chen" w:date="2015-11-13T17:33:00Z"/>
                <w:rFonts w:ascii="Arial" w:eastAsia="Times New Roman" w:hAnsi="Arial" w:cs="Arial"/>
                <w:sz w:val="20"/>
                <w:szCs w:val="20"/>
              </w:rPr>
            </w:pPr>
            <w:ins w:id="1984" w:author="Kuei Yuan Chen" w:date="2015-11-13T17:33:00Z">
              <w:r w:rsidRPr="00507405">
                <w:rPr>
                  <w:rFonts w:ascii="Arial" w:eastAsia="Times New Roman" w:hAnsi="Arial" w:cs="Arial"/>
                  <w:sz w:val="20"/>
                  <w:szCs w:val="20"/>
                </w:rPr>
                <w:t>20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85" w:author="Kuei Yuan Chen" w:date="2015-11-13T17:33:00Z"/>
                <w:rFonts w:ascii="Arial" w:eastAsia="Times New Roman" w:hAnsi="Arial" w:cs="Arial"/>
                <w:sz w:val="20"/>
                <w:szCs w:val="20"/>
              </w:rPr>
            </w:pPr>
            <w:ins w:id="1986"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87" w:author="Kuei Yuan Chen" w:date="2015-11-13T17:33:00Z"/>
                <w:rFonts w:ascii="Arial" w:eastAsia="Times New Roman" w:hAnsi="Arial" w:cs="Arial"/>
                <w:sz w:val="20"/>
                <w:szCs w:val="20"/>
              </w:rPr>
            </w:pPr>
            <w:ins w:id="1988" w:author="Kuei Yuan Chen" w:date="2015-11-13T17:33:00Z">
              <w:r w:rsidRPr="00507405">
                <w:rPr>
                  <w:rFonts w:ascii="Arial" w:eastAsia="Times New Roman" w:hAnsi="Arial" w:cs="Arial"/>
                  <w:sz w:val="20"/>
                  <w:szCs w:val="20"/>
                </w:rPr>
                <w:t>Given Name of Employee</w:t>
              </w:r>
            </w:ins>
          </w:p>
        </w:tc>
      </w:tr>
      <w:tr w:rsidR="00507405" w:rsidRPr="00507405" w:rsidTr="00507405">
        <w:trPr>
          <w:trHeight w:val="315"/>
          <w:ins w:id="1989"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90" w:author="Kuei Yuan Chen" w:date="2015-11-13T17:33:00Z"/>
                <w:rFonts w:ascii="Arial" w:eastAsia="Times New Roman" w:hAnsi="Arial" w:cs="Arial"/>
                <w:sz w:val="20"/>
                <w:szCs w:val="20"/>
              </w:rPr>
            </w:pPr>
            <w:ins w:id="1991" w:author="Kuei Yuan Chen" w:date="2015-11-13T17:33:00Z">
              <w:r w:rsidRPr="00507405">
                <w:rPr>
                  <w:rFonts w:ascii="Arial" w:eastAsia="Times New Roman" w:hAnsi="Arial" w:cs="Arial"/>
                  <w:sz w:val="20"/>
                  <w:szCs w:val="20"/>
                </w:rPr>
                <w:t>Employee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92" w:author="Kuei Yuan Chen" w:date="2015-11-13T17:33:00Z"/>
                <w:rFonts w:ascii="Arial" w:eastAsia="Times New Roman" w:hAnsi="Arial" w:cs="Arial"/>
                <w:sz w:val="20"/>
                <w:szCs w:val="20"/>
              </w:rPr>
            </w:pPr>
            <w:ins w:id="1993" w:author="Kuei Yuan Chen" w:date="2015-11-13T17:33:00Z">
              <w:r w:rsidRPr="00507405">
                <w:rPr>
                  <w:rFonts w:ascii="Arial" w:eastAsia="Times New Roman" w:hAnsi="Arial" w:cs="Arial"/>
                  <w:sz w:val="20"/>
                  <w:szCs w:val="20"/>
                </w:rPr>
                <w:t>JOB_TITLE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94" w:author="Kuei Yuan Chen" w:date="2015-11-13T17:33:00Z"/>
                <w:rFonts w:ascii="Arial" w:eastAsia="Times New Roman" w:hAnsi="Arial" w:cs="Arial"/>
                <w:sz w:val="20"/>
                <w:szCs w:val="20"/>
              </w:rPr>
            </w:pPr>
            <w:proofErr w:type="spellStart"/>
            <w:ins w:id="1995"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1996" w:author="Kuei Yuan Chen" w:date="2015-11-13T17:33:00Z"/>
                <w:rFonts w:ascii="Arial" w:eastAsia="Times New Roman" w:hAnsi="Arial" w:cs="Arial"/>
                <w:sz w:val="20"/>
                <w:szCs w:val="20"/>
              </w:rPr>
            </w:pPr>
            <w:ins w:id="1997" w:author="Kuei Yuan Chen" w:date="2015-11-13T17:33:00Z">
              <w:r w:rsidRPr="00507405">
                <w:rPr>
                  <w:rFonts w:ascii="Arial" w:eastAsia="Times New Roman" w:hAnsi="Arial" w:cs="Arial"/>
                  <w:sz w:val="20"/>
                  <w:szCs w:val="20"/>
                </w:rPr>
                <w:t>20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1998" w:author="Kuei Yuan Chen" w:date="2015-11-13T17:33:00Z"/>
                <w:rFonts w:ascii="Arial" w:eastAsia="Times New Roman" w:hAnsi="Arial" w:cs="Arial"/>
                <w:sz w:val="20"/>
                <w:szCs w:val="20"/>
              </w:rPr>
            </w:pPr>
            <w:ins w:id="1999"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00" w:author="Kuei Yuan Chen" w:date="2015-11-13T17:33:00Z"/>
                <w:rFonts w:ascii="Arial" w:eastAsia="Times New Roman" w:hAnsi="Arial" w:cs="Arial"/>
                <w:sz w:val="20"/>
                <w:szCs w:val="20"/>
              </w:rPr>
            </w:pPr>
            <w:ins w:id="2001" w:author="Kuei Yuan Chen" w:date="2015-11-13T17:33:00Z">
              <w:r w:rsidRPr="00507405">
                <w:rPr>
                  <w:rFonts w:ascii="Arial" w:eastAsia="Times New Roman" w:hAnsi="Arial" w:cs="Arial"/>
                  <w:sz w:val="20"/>
                  <w:szCs w:val="20"/>
                </w:rPr>
                <w:t>Job Title of Employee</w:t>
              </w:r>
            </w:ins>
          </w:p>
        </w:tc>
      </w:tr>
      <w:tr w:rsidR="00507405" w:rsidRPr="00507405" w:rsidTr="00507405">
        <w:trPr>
          <w:trHeight w:val="315"/>
          <w:ins w:id="2002"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03" w:author="Kuei Yuan Chen" w:date="2015-11-13T17:33:00Z"/>
                <w:rFonts w:ascii="Arial" w:eastAsia="Times New Roman" w:hAnsi="Arial" w:cs="Arial"/>
                <w:sz w:val="20"/>
                <w:szCs w:val="20"/>
              </w:rPr>
            </w:pPr>
            <w:ins w:id="2004" w:author="Kuei Yuan Chen" w:date="2015-11-13T17:33:00Z">
              <w:r w:rsidRPr="00507405">
                <w:rPr>
                  <w:rFonts w:ascii="Arial" w:eastAsia="Times New Roman" w:hAnsi="Arial" w:cs="Arial"/>
                  <w:sz w:val="20"/>
                  <w:szCs w:val="20"/>
                </w:rPr>
                <w:t>Employee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05" w:author="Kuei Yuan Chen" w:date="2015-11-13T17:33:00Z"/>
                <w:rFonts w:ascii="Arial" w:eastAsia="Times New Roman" w:hAnsi="Arial" w:cs="Arial"/>
                <w:sz w:val="20"/>
                <w:szCs w:val="20"/>
              </w:rPr>
            </w:pPr>
            <w:ins w:id="2006" w:author="Kuei Yuan Chen" w:date="2015-11-13T17:33:00Z">
              <w:r w:rsidRPr="00507405">
                <w:rPr>
                  <w:rFonts w:ascii="Arial" w:eastAsia="Times New Roman" w:hAnsi="Arial" w:cs="Arial"/>
                  <w:sz w:val="20"/>
                  <w:szCs w:val="20"/>
                </w:rPr>
                <w:t>EMP_CONT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07" w:author="Kuei Yuan Chen" w:date="2015-11-13T17:33:00Z"/>
                <w:rFonts w:ascii="Arial" w:eastAsia="Times New Roman" w:hAnsi="Arial" w:cs="Arial"/>
                <w:sz w:val="20"/>
                <w:szCs w:val="20"/>
              </w:rPr>
            </w:pPr>
            <w:proofErr w:type="spellStart"/>
            <w:ins w:id="2008"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009" w:author="Kuei Yuan Chen" w:date="2015-11-13T17:33:00Z"/>
                <w:rFonts w:ascii="Arial" w:eastAsia="Times New Roman" w:hAnsi="Arial" w:cs="Arial"/>
                <w:sz w:val="20"/>
                <w:szCs w:val="20"/>
              </w:rPr>
            </w:pPr>
            <w:ins w:id="2010" w:author="Kuei Yuan Chen" w:date="2015-11-13T17:33:00Z">
              <w:r w:rsidRPr="00507405">
                <w:rPr>
                  <w:rFonts w:ascii="Arial" w:eastAsia="Times New Roman" w:hAnsi="Arial" w:cs="Arial"/>
                  <w:sz w:val="20"/>
                  <w:szCs w:val="20"/>
                </w:rPr>
                <w:t>500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11" w:author="Kuei Yuan Chen" w:date="2015-11-13T17:33:00Z"/>
                <w:rFonts w:ascii="Arial" w:eastAsia="Times New Roman" w:hAnsi="Arial" w:cs="Arial"/>
                <w:sz w:val="20"/>
                <w:szCs w:val="20"/>
              </w:rPr>
            </w:pPr>
            <w:ins w:id="2012"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13" w:author="Kuei Yuan Chen" w:date="2015-11-13T17:33:00Z"/>
                <w:rFonts w:ascii="Arial" w:eastAsia="Times New Roman" w:hAnsi="Arial" w:cs="Arial"/>
                <w:sz w:val="20"/>
                <w:szCs w:val="20"/>
              </w:rPr>
            </w:pPr>
            <w:ins w:id="2014" w:author="Kuei Yuan Chen" w:date="2015-11-13T17:33:00Z">
              <w:r w:rsidRPr="00507405">
                <w:rPr>
                  <w:rFonts w:ascii="Arial" w:eastAsia="Times New Roman" w:hAnsi="Arial" w:cs="Arial"/>
                  <w:sz w:val="20"/>
                  <w:szCs w:val="20"/>
                </w:rPr>
                <w:t>Employee Contact Information</w:t>
              </w:r>
            </w:ins>
          </w:p>
        </w:tc>
      </w:tr>
      <w:tr w:rsidR="00507405" w:rsidRPr="00507405" w:rsidTr="00507405">
        <w:trPr>
          <w:trHeight w:val="315"/>
          <w:ins w:id="2015"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16" w:author="Kuei Yuan Chen" w:date="2015-11-13T17:33:00Z"/>
                <w:rFonts w:ascii="Arial" w:eastAsia="Times New Roman" w:hAnsi="Arial" w:cs="Arial"/>
                <w:sz w:val="20"/>
                <w:szCs w:val="20"/>
              </w:rPr>
            </w:pPr>
            <w:ins w:id="2017" w:author="Kuei Yuan Chen" w:date="2015-11-13T17:33:00Z">
              <w:r w:rsidRPr="00507405">
                <w:rPr>
                  <w:rFonts w:ascii="Arial" w:eastAsia="Times New Roman" w:hAnsi="Arial" w:cs="Arial"/>
                  <w:sz w:val="20"/>
                  <w:szCs w:val="20"/>
                </w:rPr>
                <w:t>Purchase Order(PO)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18" w:author="Kuei Yuan Chen" w:date="2015-11-13T17:33:00Z"/>
                <w:rFonts w:ascii="Arial" w:eastAsia="Times New Roman" w:hAnsi="Arial" w:cs="Arial"/>
                <w:sz w:val="20"/>
                <w:szCs w:val="20"/>
              </w:rPr>
            </w:pPr>
            <w:ins w:id="2019" w:author="Kuei Yuan Chen" w:date="2015-11-13T17:33:00Z">
              <w:r w:rsidRPr="00507405">
                <w:rPr>
                  <w:rFonts w:ascii="Arial" w:eastAsia="Times New Roman" w:hAnsi="Arial" w:cs="Arial"/>
                  <w:sz w:val="20"/>
                  <w:szCs w:val="20"/>
                </w:rPr>
                <w:t>PO_NO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20" w:author="Kuei Yuan Chen" w:date="2015-11-13T17:33:00Z"/>
                <w:rFonts w:ascii="Arial" w:eastAsia="Times New Roman" w:hAnsi="Arial" w:cs="Arial"/>
                <w:sz w:val="20"/>
                <w:szCs w:val="20"/>
              </w:rPr>
            </w:pPr>
            <w:proofErr w:type="spellStart"/>
            <w:ins w:id="2021"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022" w:author="Kuei Yuan Chen" w:date="2015-11-13T17:33:00Z"/>
                <w:rFonts w:ascii="Arial" w:eastAsia="Times New Roman" w:hAnsi="Arial" w:cs="Arial"/>
                <w:sz w:val="20"/>
                <w:szCs w:val="20"/>
              </w:rPr>
            </w:pPr>
            <w:ins w:id="2023"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24" w:author="Kuei Yuan Chen" w:date="2015-11-13T17:33:00Z"/>
                <w:rFonts w:ascii="Arial" w:eastAsia="Times New Roman" w:hAnsi="Arial" w:cs="Arial"/>
                <w:sz w:val="20"/>
                <w:szCs w:val="20"/>
              </w:rPr>
            </w:pPr>
            <w:ins w:id="2025" w:author="Kuei Yuan Chen" w:date="2015-11-13T17:33:00Z">
              <w:r w:rsidRPr="00507405">
                <w:rPr>
                  <w:rFonts w:ascii="Arial" w:eastAsia="Times New Roman" w:hAnsi="Arial" w:cs="Arial"/>
                  <w:sz w:val="20"/>
                  <w:szCs w:val="20"/>
                </w:rPr>
                <w:t>Primary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26" w:author="Kuei Yuan Chen" w:date="2015-11-13T17:33:00Z"/>
                <w:rFonts w:ascii="Arial" w:eastAsia="Times New Roman" w:hAnsi="Arial" w:cs="Arial"/>
                <w:sz w:val="20"/>
                <w:szCs w:val="20"/>
              </w:rPr>
            </w:pPr>
            <w:ins w:id="2027" w:author="Kuei Yuan Chen" w:date="2015-11-13T17:33:00Z">
              <w:r w:rsidRPr="00507405">
                <w:rPr>
                  <w:rFonts w:ascii="Arial" w:eastAsia="Times New Roman" w:hAnsi="Arial" w:cs="Arial"/>
                  <w:sz w:val="20"/>
                  <w:szCs w:val="20"/>
                </w:rPr>
                <w:t>Unique Identifier for PO (PK)</w:t>
              </w:r>
            </w:ins>
          </w:p>
        </w:tc>
      </w:tr>
      <w:tr w:rsidR="00507405" w:rsidRPr="00507405" w:rsidTr="00507405">
        <w:trPr>
          <w:trHeight w:val="315"/>
          <w:ins w:id="2028"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29" w:author="Kuei Yuan Chen" w:date="2015-11-13T17:33:00Z"/>
                <w:rFonts w:ascii="Arial" w:eastAsia="Times New Roman" w:hAnsi="Arial" w:cs="Arial"/>
                <w:sz w:val="20"/>
                <w:szCs w:val="20"/>
              </w:rPr>
            </w:pPr>
            <w:ins w:id="2030" w:author="Kuei Yuan Chen" w:date="2015-11-13T17:33:00Z">
              <w:r w:rsidRPr="00507405">
                <w:rPr>
                  <w:rFonts w:ascii="Arial" w:eastAsia="Times New Roman" w:hAnsi="Arial" w:cs="Arial"/>
                  <w:sz w:val="20"/>
                  <w:szCs w:val="20"/>
                </w:rPr>
                <w:t>Purchase Order(PO)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31" w:author="Kuei Yuan Chen" w:date="2015-11-13T17:33:00Z"/>
                <w:rFonts w:ascii="Arial" w:eastAsia="Times New Roman" w:hAnsi="Arial" w:cs="Arial"/>
                <w:sz w:val="20"/>
                <w:szCs w:val="20"/>
              </w:rPr>
            </w:pPr>
            <w:ins w:id="2032" w:author="Kuei Yuan Chen" w:date="2015-11-13T17:33:00Z">
              <w:r w:rsidRPr="00507405">
                <w:rPr>
                  <w:rFonts w:ascii="Arial" w:eastAsia="Times New Roman" w:hAnsi="Arial" w:cs="Arial"/>
                  <w:sz w:val="20"/>
                  <w:szCs w:val="20"/>
                </w:rPr>
                <w:t>EMP_NO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33" w:author="Kuei Yuan Chen" w:date="2015-11-13T17:33:00Z"/>
                <w:rFonts w:ascii="Arial" w:eastAsia="Times New Roman" w:hAnsi="Arial" w:cs="Arial"/>
                <w:sz w:val="20"/>
                <w:szCs w:val="20"/>
              </w:rPr>
            </w:pPr>
            <w:proofErr w:type="spellStart"/>
            <w:ins w:id="2034"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035" w:author="Kuei Yuan Chen" w:date="2015-11-13T17:33:00Z"/>
                <w:rFonts w:ascii="Arial" w:eastAsia="Times New Roman" w:hAnsi="Arial" w:cs="Arial"/>
                <w:sz w:val="20"/>
                <w:szCs w:val="20"/>
              </w:rPr>
            </w:pPr>
            <w:ins w:id="2036"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37" w:author="Kuei Yuan Chen" w:date="2015-11-13T17:33:00Z"/>
                <w:rFonts w:ascii="Arial" w:eastAsia="Times New Roman" w:hAnsi="Arial" w:cs="Arial"/>
                <w:sz w:val="20"/>
                <w:szCs w:val="20"/>
              </w:rPr>
            </w:pPr>
            <w:ins w:id="2038" w:author="Kuei Yuan Chen" w:date="2015-11-13T17:33:00Z">
              <w:r w:rsidRPr="00507405">
                <w:rPr>
                  <w:rFonts w:ascii="Arial" w:eastAsia="Times New Roman" w:hAnsi="Arial" w:cs="Arial"/>
                  <w:sz w:val="20"/>
                  <w:szCs w:val="20"/>
                </w:rPr>
                <w:t>Foreign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39" w:author="Kuei Yuan Chen" w:date="2015-11-13T17:33:00Z"/>
                <w:rFonts w:ascii="Arial" w:eastAsia="Times New Roman" w:hAnsi="Arial" w:cs="Arial"/>
                <w:sz w:val="20"/>
                <w:szCs w:val="20"/>
              </w:rPr>
            </w:pPr>
            <w:ins w:id="2040" w:author="Kuei Yuan Chen" w:date="2015-11-13T17:33:00Z">
              <w:r w:rsidRPr="00507405">
                <w:rPr>
                  <w:rFonts w:ascii="Arial" w:eastAsia="Times New Roman" w:hAnsi="Arial" w:cs="Arial"/>
                  <w:sz w:val="20"/>
                  <w:szCs w:val="20"/>
                </w:rPr>
                <w:t>Reference to Unique Employee (FK)</w:t>
              </w:r>
            </w:ins>
          </w:p>
        </w:tc>
      </w:tr>
      <w:tr w:rsidR="00507405" w:rsidRPr="00507405" w:rsidTr="00507405">
        <w:trPr>
          <w:trHeight w:val="315"/>
          <w:ins w:id="2041"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42" w:author="Kuei Yuan Chen" w:date="2015-11-13T17:33:00Z"/>
                <w:rFonts w:ascii="Arial" w:eastAsia="Times New Roman" w:hAnsi="Arial" w:cs="Arial"/>
                <w:sz w:val="20"/>
                <w:szCs w:val="20"/>
              </w:rPr>
            </w:pPr>
            <w:ins w:id="2043" w:author="Kuei Yuan Chen" w:date="2015-11-13T17:33:00Z">
              <w:r w:rsidRPr="00507405">
                <w:rPr>
                  <w:rFonts w:ascii="Arial" w:eastAsia="Times New Roman" w:hAnsi="Arial" w:cs="Arial"/>
                  <w:sz w:val="20"/>
                  <w:szCs w:val="20"/>
                </w:rPr>
                <w:lastRenderedPageBreak/>
                <w:t>Purchase Order(PO)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44" w:author="Kuei Yuan Chen" w:date="2015-11-13T17:33:00Z"/>
                <w:rFonts w:ascii="Arial" w:eastAsia="Times New Roman" w:hAnsi="Arial" w:cs="Arial"/>
                <w:sz w:val="20"/>
                <w:szCs w:val="20"/>
              </w:rPr>
            </w:pPr>
            <w:ins w:id="2045" w:author="Kuei Yuan Chen" w:date="2015-11-13T17:33:00Z">
              <w:r w:rsidRPr="00507405">
                <w:rPr>
                  <w:rFonts w:ascii="Arial" w:eastAsia="Times New Roman" w:hAnsi="Arial" w:cs="Arial"/>
                  <w:sz w:val="20"/>
                  <w:szCs w:val="20"/>
                </w:rPr>
                <w:t>PRJ_NO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46" w:author="Kuei Yuan Chen" w:date="2015-11-13T17:33:00Z"/>
                <w:rFonts w:ascii="Arial" w:eastAsia="Times New Roman" w:hAnsi="Arial" w:cs="Arial"/>
                <w:sz w:val="20"/>
                <w:szCs w:val="20"/>
              </w:rPr>
            </w:pPr>
            <w:proofErr w:type="spellStart"/>
            <w:ins w:id="2047"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048" w:author="Kuei Yuan Chen" w:date="2015-11-13T17:33:00Z"/>
                <w:rFonts w:ascii="Arial" w:eastAsia="Times New Roman" w:hAnsi="Arial" w:cs="Arial"/>
                <w:sz w:val="20"/>
                <w:szCs w:val="20"/>
              </w:rPr>
            </w:pPr>
            <w:ins w:id="2049"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50" w:author="Kuei Yuan Chen" w:date="2015-11-13T17:33:00Z"/>
                <w:rFonts w:ascii="Arial" w:eastAsia="Times New Roman" w:hAnsi="Arial" w:cs="Arial"/>
                <w:sz w:val="20"/>
                <w:szCs w:val="20"/>
              </w:rPr>
            </w:pPr>
            <w:ins w:id="2051" w:author="Kuei Yuan Chen" w:date="2015-11-13T17:33:00Z">
              <w:r w:rsidRPr="00507405">
                <w:rPr>
                  <w:rFonts w:ascii="Arial" w:eastAsia="Times New Roman" w:hAnsi="Arial" w:cs="Arial"/>
                  <w:sz w:val="20"/>
                  <w:szCs w:val="20"/>
                </w:rPr>
                <w:t>Foreign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52" w:author="Kuei Yuan Chen" w:date="2015-11-13T17:33:00Z"/>
                <w:rFonts w:ascii="Arial" w:eastAsia="Times New Roman" w:hAnsi="Arial" w:cs="Arial"/>
                <w:sz w:val="20"/>
                <w:szCs w:val="20"/>
              </w:rPr>
            </w:pPr>
            <w:ins w:id="2053" w:author="Kuei Yuan Chen" w:date="2015-11-13T17:33:00Z">
              <w:r w:rsidRPr="00507405">
                <w:rPr>
                  <w:rFonts w:ascii="Arial" w:eastAsia="Times New Roman" w:hAnsi="Arial" w:cs="Arial"/>
                  <w:sz w:val="20"/>
                  <w:szCs w:val="20"/>
                </w:rPr>
                <w:t>Reference to Unique Project (FK)</w:t>
              </w:r>
            </w:ins>
          </w:p>
        </w:tc>
      </w:tr>
      <w:tr w:rsidR="00507405" w:rsidRPr="00507405" w:rsidTr="00507405">
        <w:trPr>
          <w:trHeight w:val="315"/>
          <w:ins w:id="2054"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55" w:author="Kuei Yuan Chen" w:date="2015-11-13T17:33:00Z"/>
                <w:rFonts w:ascii="Arial" w:eastAsia="Times New Roman" w:hAnsi="Arial" w:cs="Arial"/>
                <w:sz w:val="20"/>
                <w:szCs w:val="20"/>
              </w:rPr>
            </w:pPr>
            <w:ins w:id="2056" w:author="Kuei Yuan Chen" w:date="2015-11-13T17:33:00Z">
              <w:r w:rsidRPr="00507405">
                <w:rPr>
                  <w:rFonts w:ascii="Arial" w:eastAsia="Times New Roman" w:hAnsi="Arial" w:cs="Arial"/>
                  <w:sz w:val="20"/>
                  <w:szCs w:val="20"/>
                </w:rPr>
                <w:t>Purchase Order(PO)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57" w:author="Kuei Yuan Chen" w:date="2015-11-13T17:33:00Z"/>
                <w:rFonts w:ascii="Arial" w:eastAsia="Times New Roman" w:hAnsi="Arial" w:cs="Arial"/>
                <w:sz w:val="20"/>
                <w:szCs w:val="20"/>
              </w:rPr>
            </w:pPr>
            <w:ins w:id="2058" w:author="Kuei Yuan Chen" w:date="2015-11-13T17:33:00Z">
              <w:r w:rsidRPr="00507405">
                <w:rPr>
                  <w:rFonts w:ascii="Arial" w:eastAsia="Times New Roman" w:hAnsi="Arial" w:cs="Arial"/>
                  <w:sz w:val="20"/>
                  <w:szCs w:val="20"/>
                </w:rPr>
                <w:t>PO_DATE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59" w:author="Kuei Yuan Chen" w:date="2015-11-13T17:33:00Z"/>
                <w:rFonts w:ascii="Arial" w:eastAsia="Times New Roman" w:hAnsi="Arial" w:cs="Arial"/>
                <w:sz w:val="20"/>
                <w:szCs w:val="20"/>
              </w:rPr>
            </w:pPr>
            <w:ins w:id="2060" w:author="Kuei Yuan Chen" w:date="2015-11-13T17:33:00Z">
              <w:r w:rsidRPr="00507405">
                <w:rPr>
                  <w:rFonts w:ascii="Arial" w:eastAsia="Times New Roman" w:hAnsi="Arial" w:cs="Arial"/>
                  <w:sz w:val="20"/>
                  <w:szCs w:val="20"/>
                </w:rPr>
                <w:t>Date</w:t>
              </w:r>
            </w:ins>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07405" w:rsidRPr="00507405" w:rsidRDefault="00507405" w:rsidP="00507405">
            <w:pPr>
              <w:spacing w:after="0" w:line="240" w:lineRule="auto"/>
              <w:rPr>
                <w:ins w:id="2061" w:author="Kuei Yuan Chen" w:date="2015-11-13T17:33:00Z"/>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62" w:author="Kuei Yuan Chen" w:date="2015-11-13T17:33:00Z"/>
                <w:rFonts w:ascii="Arial" w:eastAsia="Times New Roman" w:hAnsi="Arial" w:cs="Arial"/>
                <w:sz w:val="20"/>
                <w:szCs w:val="20"/>
              </w:rPr>
            </w:pPr>
            <w:ins w:id="2063"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64" w:author="Kuei Yuan Chen" w:date="2015-11-13T17:33:00Z"/>
                <w:rFonts w:ascii="Arial" w:eastAsia="Times New Roman" w:hAnsi="Arial" w:cs="Arial"/>
                <w:sz w:val="20"/>
                <w:szCs w:val="20"/>
              </w:rPr>
            </w:pPr>
            <w:ins w:id="2065" w:author="Kuei Yuan Chen" w:date="2015-11-13T17:33:00Z">
              <w:r w:rsidRPr="00507405">
                <w:rPr>
                  <w:rFonts w:ascii="Arial" w:eastAsia="Times New Roman" w:hAnsi="Arial" w:cs="Arial"/>
                  <w:sz w:val="20"/>
                  <w:szCs w:val="20"/>
                </w:rPr>
                <w:t>Creation Date of PO</w:t>
              </w:r>
            </w:ins>
          </w:p>
        </w:tc>
      </w:tr>
      <w:tr w:rsidR="00507405" w:rsidRPr="00507405" w:rsidTr="00507405">
        <w:trPr>
          <w:trHeight w:val="315"/>
          <w:ins w:id="2066"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67" w:author="Kuei Yuan Chen" w:date="2015-11-13T17:33:00Z"/>
                <w:rFonts w:ascii="Arial" w:eastAsia="Times New Roman" w:hAnsi="Arial" w:cs="Arial"/>
                <w:sz w:val="20"/>
                <w:szCs w:val="20"/>
              </w:rPr>
            </w:pPr>
            <w:ins w:id="2068" w:author="Kuei Yuan Chen" w:date="2015-11-13T17:33:00Z">
              <w:r w:rsidRPr="00507405">
                <w:rPr>
                  <w:rFonts w:ascii="Arial" w:eastAsia="Times New Roman" w:hAnsi="Arial" w:cs="Arial"/>
                  <w:sz w:val="20"/>
                  <w:szCs w:val="20"/>
                </w:rPr>
                <w:t>Invoice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69" w:author="Kuei Yuan Chen" w:date="2015-11-13T17:33:00Z"/>
                <w:rFonts w:ascii="Arial" w:eastAsia="Times New Roman" w:hAnsi="Arial" w:cs="Arial"/>
                <w:sz w:val="20"/>
                <w:szCs w:val="20"/>
              </w:rPr>
            </w:pPr>
            <w:ins w:id="2070" w:author="Kuei Yuan Chen" w:date="2015-11-13T17:33:00Z">
              <w:r w:rsidRPr="00507405">
                <w:rPr>
                  <w:rFonts w:ascii="Arial" w:eastAsia="Times New Roman" w:hAnsi="Arial" w:cs="Arial"/>
                  <w:sz w:val="20"/>
                  <w:szCs w:val="20"/>
                </w:rPr>
                <w:t>INV_NO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71" w:author="Kuei Yuan Chen" w:date="2015-11-13T17:33:00Z"/>
                <w:rFonts w:ascii="Arial" w:eastAsia="Times New Roman" w:hAnsi="Arial" w:cs="Arial"/>
                <w:sz w:val="20"/>
                <w:szCs w:val="20"/>
              </w:rPr>
            </w:pPr>
            <w:proofErr w:type="spellStart"/>
            <w:ins w:id="2072"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073" w:author="Kuei Yuan Chen" w:date="2015-11-13T17:33:00Z"/>
                <w:rFonts w:ascii="Arial" w:eastAsia="Times New Roman" w:hAnsi="Arial" w:cs="Arial"/>
                <w:sz w:val="20"/>
                <w:szCs w:val="20"/>
              </w:rPr>
            </w:pPr>
            <w:ins w:id="2074"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75" w:author="Kuei Yuan Chen" w:date="2015-11-13T17:33:00Z"/>
                <w:rFonts w:ascii="Arial" w:eastAsia="Times New Roman" w:hAnsi="Arial" w:cs="Arial"/>
                <w:sz w:val="20"/>
                <w:szCs w:val="20"/>
              </w:rPr>
            </w:pPr>
            <w:ins w:id="2076" w:author="Kuei Yuan Chen" w:date="2015-11-13T17:33:00Z">
              <w:r w:rsidRPr="00507405">
                <w:rPr>
                  <w:rFonts w:ascii="Arial" w:eastAsia="Times New Roman" w:hAnsi="Arial" w:cs="Arial"/>
                  <w:sz w:val="20"/>
                  <w:szCs w:val="20"/>
                </w:rPr>
                <w:t>Primary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77" w:author="Kuei Yuan Chen" w:date="2015-11-13T17:33:00Z"/>
                <w:rFonts w:ascii="Arial" w:eastAsia="Times New Roman" w:hAnsi="Arial" w:cs="Arial"/>
                <w:sz w:val="20"/>
                <w:szCs w:val="20"/>
              </w:rPr>
            </w:pPr>
            <w:ins w:id="2078" w:author="Kuei Yuan Chen" w:date="2015-11-13T17:33:00Z">
              <w:r w:rsidRPr="00507405">
                <w:rPr>
                  <w:rFonts w:ascii="Arial" w:eastAsia="Times New Roman" w:hAnsi="Arial" w:cs="Arial"/>
                  <w:sz w:val="20"/>
                  <w:szCs w:val="20"/>
                </w:rPr>
                <w:t>Unique Identifier for Invoice (PK)</w:t>
              </w:r>
            </w:ins>
          </w:p>
        </w:tc>
      </w:tr>
      <w:tr w:rsidR="00507405" w:rsidRPr="00507405" w:rsidTr="00507405">
        <w:trPr>
          <w:trHeight w:val="315"/>
          <w:ins w:id="2079"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80" w:author="Kuei Yuan Chen" w:date="2015-11-13T17:33:00Z"/>
                <w:rFonts w:ascii="Arial" w:eastAsia="Times New Roman" w:hAnsi="Arial" w:cs="Arial"/>
                <w:sz w:val="20"/>
                <w:szCs w:val="20"/>
              </w:rPr>
            </w:pPr>
            <w:ins w:id="2081" w:author="Kuei Yuan Chen" w:date="2015-11-13T17:33:00Z">
              <w:r w:rsidRPr="00507405">
                <w:rPr>
                  <w:rFonts w:ascii="Arial" w:eastAsia="Times New Roman" w:hAnsi="Arial" w:cs="Arial"/>
                  <w:sz w:val="20"/>
                  <w:szCs w:val="20"/>
                </w:rPr>
                <w:t>Invoice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82" w:author="Kuei Yuan Chen" w:date="2015-11-13T17:33:00Z"/>
                <w:rFonts w:ascii="Arial" w:eastAsia="Times New Roman" w:hAnsi="Arial" w:cs="Arial"/>
                <w:sz w:val="20"/>
                <w:szCs w:val="20"/>
              </w:rPr>
            </w:pPr>
            <w:ins w:id="2083" w:author="Kuei Yuan Chen" w:date="2015-11-13T17:33:00Z">
              <w:r w:rsidRPr="00507405">
                <w:rPr>
                  <w:rFonts w:ascii="Arial" w:eastAsia="Times New Roman" w:hAnsi="Arial" w:cs="Arial"/>
                  <w:sz w:val="20"/>
                  <w:szCs w:val="20"/>
                </w:rPr>
                <w:t>SUP_NO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84" w:author="Kuei Yuan Chen" w:date="2015-11-13T17:33:00Z"/>
                <w:rFonts w:ascii="Arial" w:eastAsia="Times New Roman" w:hAnsi="Arial" w:cs="Arial"/>
                <w:sz w:val="20"/>
                <w:szCs w:val="20"/>
              </w:rPr>
            </w:pPr>
            <w:proofErr w:type="spellStart"/>
            <w:ins w:id="2085"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086" w:author="Kuei Yuan Chen" w:date="2015-11-13T17:33:00Z"/>
                <w:rFonts w:ascii="Arial" w:eastAsia="Times New Roman" w:hAnsi="Arial" w:cs="Arial"/>
                <w:sz w:val="20"/>
                <w:szCs w:val="20"/>
              </w:rPr>
            </w:pPr>
            <w:ins w:id="2087"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88" w:author="Kuei Yuan Chen" w:date="2015-11-13T17:33:00Z"/>
                <w:rFonts w:ascii="Arial" w:eastAsia="Times New Roman" w:hAnsi="Arial" w:cs="Arial"/>
                <w:sz w:val="20"/>
                <w:szCs w:val="20"/>
              </w:rPr>
            </w:pPr>
            <w:ins w:id="2089" w:author="Kuei Yuan Chen" w:date="2015-11-13T17:33:00Z">
              <w:r w:rsidRPr="00507405">
                <w:rPr>
                  <w:rFonts w:ascii="Arial" w:eastAsia="Times New Roman" w:hAnsi="Arial" w:cs="Arial"/>
                  <w:sz w:val="20"/>
                  <w:szCs w:val="20"/>
                </w:rPr>
                <w:t>Foreign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90" w:author="Kuei Yuan Chen" w:date="2015-11-13T17:33:00Z"/>
                <w:rFonts w:ascii="Arial" w:eastAsia="Times New Roman" w:hAnsi="Arial" w:cs="Arial"/>
                <w:sz w:val="20"/>
                <w:szCs w:val="20"/>
              </w:rPr>
            </w:pPr>
            <w:ins w:id="2091" w:author="Kuei Yuan Chen" w:date="2015-11-13T17:33:00Z">
              <w:r w:rsidRPr="00507405">
                <w:rPr>
                  <w:rFonts w:ascii="Arial" w:eastAsia="Times New Roman" w:hAnsi="Arial" w:cs="Arial"/>
                  <w:sz w:val="20"/>
                  <w:szCs w:val="20"/>
                </w:rPr>
                <w:t>Reference to Unique Supplier (FK)</w:t>
              </w:r>
            </w:ins>
          </w:p>
        </w:tc>
      </w:tr>
      <w:tr w:rsidR="00507405" w:rsidRPr="00507405" w:rsidTr="00507405">
        <w:trPr>
          <w:trHeight w:val="315"/>
          <w:ins w:id="2092"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93" w:author="Kuei Yuan Chen" w:date="2015-11-13T17:33:00Z"/>
                <w:rFonts w:ascii="Arial" w:eastAsia="Times New Roman" w:hAnsi="Arial" w:cs="Arial"/>
                <w:sz w:val="20"/>
                <w:szCs w:val="20"/>
              </w:rPr>
            </w:pPr>
            <w:ins w:id="2094" w:author="Kuei Yuan Chen" w:date="2015-11-13T17:33:00Z">
              <w:r w:rsidRPr="00507405">
                <w:rPr>
                  <w:rFonts w:ascii="Arial" w:eastAsia="Times New Roman" w:hAnsi="Arial" w:cs="Arial"/>
                  <w:sz w:val="20"/>
                  <w:szCs w:val="20"/>
                </w:rPr>
                <w:t>Invoice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95" w:author="Kuei Yuan Chen" w:date="2015-11-13T17:33:00Z"/>
                <w:rFonts w:ascii="Arial" w:eastAsia="Times New Roman" w:hAnsi="Arial" w:cs="Arial"/>
                <w:sz w:val="20"/>
                <w:szCs w:val="20"/>
              </w:rPr>
            </w:pPr>
            <w:ins w:id="2096" w:author="Kuei Yuan Chen" w:date="2015-11-13T17:33:00Z">
              <w:r w:rsidRPr="00507405">
                <w:rPr>
                  <w:rFonts w:ascii="Arial" w:eastAsia="Times New Roman" w:hAnsi="Arial" w:cs="Arial"/>
                  <w:sz w:val="20"/>
                  <w:szCs w:val="20"/>
                </w:rPr>
                <w:t>PO_NO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097" w:author="Kuei Yuan Chen" w:date="2015-11-13T17:33:00Z"/>
                <w:rFonts w:ascii="Arial" w:eastAsia="Times New Roman" w:hAnsi="Arial" w:cs="Arial"/>
                <w:sz w:val="20"/>
                <w:szCs w:val="20"/>
              </w:rPr>
            </w:pPr>
            <w:proofErr w:type="spellStart"/>
            <w:ins w:id="2098"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099" w:author="Kuei Yuan Chen" w:date="2015-11-13T17:33:00Z"/>
                <w:rFonts w:ascii="Arial" w:eastAsia="Times New Roman" w:hAnsi="Arial" w:cs="Arial"/>
                <w:sz w:val="20"/>
                <w:szCs w:val="20"/>
              </w:rPr>
            </w:pPr>
            <w:ins w:id="2100"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01" w:author="Kuei Yuan Chen" w:date="2015-11-13T17:33:00Z"/>
                <w:rFonts w:ascii="Arial" w:eastAsia="Times New Roman" w:hAnsi="Arial" w:cs="Arial"/>
                <w:sz w:val="20"/>
                <w:szCs w:val="20"/>
              </w:rPr>
            </w:pPr>
            <w:ins w:id="2102" w:author="Kuei Yuan Chen" w:date="2015-11-13T17:33:00Z">
              <w:r w:rsidRPr="00507405">
                <w:rPr>
                  <w:rFonts w:ascii="Arial" w:eastAsia="Times New Roman" w:hAnsi="Arial" w:cs="Arial"/>
                  <w:sz w:val="20"/>
                  <w:szCs w:val="20"/>
                </w:rPr>
                <w:t>Foreign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03" w:author="Kuei Yuan Chen" w:date="2015-11-13T17:33:00Z"/>
                <w:rFonts w:ascii="Arial" w:eastAsia="Times New Roman" w:hAnsi="Arial" w:cs="Arial"/>
                <w:sz w:val="20"/>
                <w:szCs w:val="20"/>
              </w:rPr>
            </w:pPr>
            <w:ins w:id="2104" w:author="Kuei Yuan Chen" w:date="2015-11-13T17:33:00Z">
              <w:r w:rsidRPr="00507405">
                <w:rPr>
                  <w:rFonts w:ascii="Arial" w:eastAsia="Times New Roman" w:hAnsi="Arial" w:cs="Arial"/>
                  <w:sz w:val="20"/>
                  <w:szCs w:val="20"/>
                </w:rPr>
                <w:t>Reference to Unique PO (FK)</w:t>
              </w:r>
            </w:ins>
          </w:p>
        </w:tc>
      </w:tr>
      <w:tr w:rsidR="00507405" w:rsidRPr="00507405" w:rsidTr="00507405">
        <w:trPr>
          <w:trHeight w:val="315"/>
          <w:ins w:id="2105"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06" w:author="Kuei Yuan Chen" w:date="2015-11-13T17:33:00Z"/>
                <w:rFonts w:ascii="Arial" w:eastAsia="Times New Roman" w:hAnsi="Arial" w:cs="Arial"/>
                <w:sz w:val="20"/>
                <w:szCs w:val="20"/>
              </w:rPr>
            </w:pPr>
            <w:ins w:id="2107" w:author="Kuei Yuan Chen" w:date="2015-11-13T17:33:00Z">
              <w:r w:rsidRPr="00507405">
                <w:rPr>
                  <w:rFonts w:ascii="Arial" w:eastAsia="Times New Roman" w:hAnsi="Arial" w:cs="Arial"/>
                  <w:sz w:val="20"/>
                  <w:szCs w:val="20"/>
                </w:rPr>
                <w:t>Invoice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08" w:author="Kuei Yuan Chen" w:date="2015-11-13T17:33:00Z"/>
                <w:rFonts w:ascii="Arial" w:eastAsia="Times New Roman" w:hAnsi="Arial" w:cs="Arial"/>
                <w:sz w:val="20"/>
                <w:szCs w:val="20"/>
              </w:rPr>
            </w:pPr>
            <w:ins w:id="2109" w:author="Kuei Yuan Chen" w:date="2015-11-13T17:33:00Z">
              <w:r w:rsidRPr="00507405">
                <w:rPr>
                  <w:rFonts w:ascii="Arial" w:eastAsia="Times New Roman" w:hAnsi="Arial" w:cs="Arial"/>
                  <w:sz w:val="20"/>
                  <w:szCs w:val="20"/>
                </w:rPr>
                <w:t>INV_DATE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10" w:author="Kuei Yuan Chen" w:date="2015-11-13T17:33:00Z"/>
                <w:rFonts w:ascii="Arial" w:eastAsia="Times New Roman" w:hAnsi="Arial" w:cs="Arial"/>
                <w:sz w:val="20"/>
                <w:szCs w:val="20"/>
              </w:rPr>
            </w:pPr>
            <w:ins w:id="2111" w:author="Kuei Yuan Chen" w:date="2015-11-13T17:33:00Z">
              <w:r w:rsidRPr="00507405">
                <w:rPr>
                  <w:rFonts w:ascii="Arial" w:eastAsia="Times New Roman" w:hAnsi="Arial" w:cs="Arial"/>
                  <w:sz w:val="20"/>
                  <w:szCs w:val="20"/>
                </w:rPr>
                <w:t>Date</w:t>
              </w:r>
            </w:ins>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07405" w:rsidRPr="00507405" w:rsidRDefault="00507405" w:rsidP="00507405">
            <w:pPr>
              <w:spacing w:after="0" w:line="240" w:lineRule="auto"/>
              <w:rPr>
                <w:ins w:id="2112" w:author="Kuei Yuan Chen" w:date="2015-11-13T17:33:00Z"/>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13" w:author="Kuei Yuan Chen" w:date="2015-11-13T17:33:00Z"/>
                <w:rFonts w:ascii="Arial" w:eastAsia="Times New Roman" w:hAnsi="Arial" w:cs="Arial"/>
                <w:sz w:val="20"/>
                <w:szCs w:val="20"/>
              </w:rPr>
            </w:pPr>
            <w:ins w:id="2114"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15" w:author="Kuei Yuan Chen" w:date="2015-11-13T17:33:00Z"/>
                <w:rFonts w:ascii="Arial" w:eastAsia="Times New Roman" w:hAnsi="Arial" w:cs="Arial"/>
                <w:sz w:val="20"/>
                <w:szCs w:val="20"/>
              </w:rPr>
            </w:pPr>
            <w:ins w:id="2116" w:author="Kuei Yuan Chen" w:date="2015-11-13T17:33:00Z">
              <w:r w:rsidRPr="00507405">
                <w:rPr>
                  <w:rFonts w:ascii="Arial" w:eastAsia="Times New Roman" w:hAnsi="Arial" w:cs="Arial"/>
                  <w:sz w:val="20"/>
                  <w:szCs w:val="20"/>
                </w:rPr>
                <w:t>Creation Date of Invoice</w:t>
              </w:r>
            </w:ins>
          </w:p>
        </w:tc>
      </w:tr>
      <w:tr w:rsidR="00507405" w:rsidRPr="00507405" w:rsidTr="00507405">
        <w:trPr>
          <w:trHeight w:val="315"/>
          <w:ins w:id="2117"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18" w:author="Kuei Yuan Chen" w:date="2015-11-13T17:33:00Z"/>
                <w:rFonts w:ascii="Arial" w:eastAsia="Times New Roman" w:hAnsi="Arial" w:cs="Arial"/>
                <w:sz w:val="20"/>
                <w:szCs w:val="20"/>
              </w:rPr>
            </w:pPr>
            <w:ins w:id="2119" w:author="Kuei Yuan Chen" w:date="2015-11-13T17:33:00Z">
              <w:r w:rsidRPr="00507405">
                <w:rPr>
                  <w:rFonts w:ascii="Arial" w:eastAsia="Times New Roman" w:hAnsi="Arial" w:cs="Arial"/>
                  <w:sz w:val="20"/>
                  <w:szCs w:val="20"/>
                </w:rPr>
                <w:t>Invoice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20" w:author="Kuei Yuan Chen" w:date="2015-11-13T17:33:00Z"/>
                <w:rFonts w:ascii="Arial" w:eastAsia="Times New Roman" w:hAnsi="Arial" w:cs="Arial"/>
                <w:sz w:val="20"/>
                <w:szCs w:val="20"/>
              </w:rPr>
            </w:pPr>
            <w:ins w:id="2121" w:author="Kuei Yuan Chen" w:date="2015-11-13T17:33:00Z">
              <w:r w:rsidRPr="00507405">
                <w:rPr>
                  <w:rFonts w:ascii="Arial" w:eastAsia="Times New Roman" w:hAnsi="Arial" w:cs="Arial"/>
                  <w:sz w:val="20"/>
                  <w:szCs w:val="20"/>
                </w:rPr>
                <w:t>SHIP_INFO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22" w:author="Kuei Yuan Chen" w:date="2015-11-13T17:33:00Z"/>
                <w:rFonts w:ascii="Arial" w:eastAsia="Times New Roman" w:hAnsi="Arial" w:cs="Arial"/>
                <w:sz w:val="20"/>
                <w:szCs w:val="20"/>
              </w:rPr>
            </w:pPr>
            <w:proofErr w:type="spellStart"/>
            <w:ins w:id="2123"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124" w:author="Kuei Yuan Chen" w:date="2015-11-13T17:33:00Z"/>
                <w:rFonts w:ascii="Arial" w:eastAsia="Times New Roman" w:hAnsi="Arial" w:cs="Arial"/>
                <w:sz w:val="20"/>
                <w:szCs w:val="20"/>
              </w:rPr>
            </w:pPr>
            <w:ins w:id="2125" w:author="Kuei Yuan Chen" w:date="2015-11-13T17:33:00Z">
              <w:r w:rsidRPr="00507405">
                <w:rPr>
                  <w:rFonts w:ascii="Arial" w:eastAsia="Times New Roman" w:hAnsi="Arial" w:cs="Arial"/>
                  <w:sz w:val="20"/>
                  <w:szCs w:val="20"/>
                </w:rPr>
                <w:t>500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26" w:author="Kuei Yuan Chen" w:date="2015-11-13T17:33:00Z"/>
                <w:rFonts w:ascii="Arial" w:eastAsia="Times New Roman" w:hAnsi="Arial" w:cs="Arial"/>
                <w:sz w:val="20"/>
                <w:szCs w:val="20"/>
              </w:rPr>
            </w:pPr>
            <w:ins w:id="2127"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28" w:author="Kuei Yuan Chen" w:date="2015-11-13T17:33:00Z"/>
                <w:rFonts w:ascii="Arial" w:eastAsia="Times New Roman" w:hAnsi="Arial" w:cs="Arial"/>
                <w:sz w:val="20"/>
                <w:szCs w:val="20"/>
              </w:rPr>
            </w:pPr>
            <w:ins w:id="2129" w:author="Kuei Yuan Chen" w:date="2015-11-13T17:33:00Z">
              <w:r w:rsidRPr="00507405">
                <w:rPr>
                  <w:rFonts w:ascii="Arial" w:eastAsia="Times New Roman" w:hAnsi="Arial" w:cs="Arial"/>
                  <w:sz w:val="20"/>
                  <w:szCs w:val="20"/>
                </w:rPr>
                <w:t>The destination of order item</w:t>
              </w:r>
            </w:ins>
          </w:p>
        </w:tc>
      </w:tr>
      <w:tr w:rsidR="00507405" w:rsidRPr="00507405" w:rsidTr="00507405">
        <w:trPr>
          <w:trHeight w:val="315"/>
          <w:ins w:id="2130"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31" w:author="Kuei Yuan Chen" w:date="2015-11-13T17:33:00Z"/>
                <w:rFonts w:ascii="Arial" w:eastAsia="Times New Roman" w:hAnsi="Arial" w:cs="Arial"/>
                <w:sz w:val="20"/>
                <w:szCs w:val="20"/>
              </w:rPr>
            </w:pPr>
            <w:ins w:id="2132" w:author="Kuei Yuan Chen" w:date="2015-11-13T17:33:00Z">
              <w:r w:rsidRPr="00507405">
                <w:rPr>
                  <w:rFonts w:ascii="Arial" w:eastAsia="Times New Roman" w:hAnsi="Arial" w:cs="Arial"/>
                  <w:sz w:val="20"/>
                  <w:szCs w:val="20"/>
                </w:rPr>
                <w:t>Invoice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33" w:author="Kuei Yuan Chen" w:date="2015-11-13T17:33:00Z"/>
                <w:rFonts w:ascii="Arial" w:eastAsia="Times New Roman" w:hAnsi="Arial" w:cs="Arial"/>
                <w:sz w:val="20"/>
                <w:szCs w:val="20"/>
              </w:rPr>
            </w:pPr>
            <w:ins w:id="2134" w:author="Kuei Yuan Chen" w:date="2015-11-13T17:33:00Z">
              <w:r w:rsidRPr="00507405">
                <w:rPr>
                  <w:rFonts w:ascii="Arial" w:eastAsia="Times New Roman" w:hAnsi="Arial" w:cs="Arial"/>
                  <w:sz w:val="20"/>
                  <w:szCs w:val="20"/>
                </w:rPr>
                <w:t>PAID</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35" w:author="Kuei Yuan Chen" w:date="2015-11-13T17:33:00Z"/>
                <w:rFonts w:ascii="Arial" w:eastAsia="Times New Roman" w:hAnsi="Arial" w:cs="Arial"/>
                <w:sz w:val="20"/>
                <w:szCs w:val="20"/>
              </w:rPr>
            </w:pPr>
            <w:ins w:id="2136" w:author="Kuei Yuan Chen" w:date="2015-11-13T17:33:00Z">
              <w:r w:rsidRPr="00507405">
                <w:rPr>
                  <w:rFonts w:ascii="Arial" w:eastAsia="Times New Roman" w:hAnsi="Arial" w:cs="Arial"/>
                  <w:sz w:val="20"/>
                  <w:szCs w:val="20"/>
                </w:rPr>
                <w:t xml:space="preserve">Decimal </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37" w:author="Kuei Yuan Chen" w:date="2015-11-13T17:33:00Z"/>
                <w:rFonts w:ascii="Arial" w:eastAsia="Times New Roman" w:hAnsi="Arial" w:cs="Arial"/>
                <w:sz w:val="20"/>
                <w:szCs w:val="20"/>
              </w:rPr>
            </w:pPr>
            <w:ins w:id="2138" w:author="Kuei Yuan Chen" w:date="2015-11-13T17:33:00Z">
              <w:r w:rsidRPr="00507405">
                <w:rPr>
                  <w:rFonts w:ascii="Arial" w:eastAsia="Times New Roman" w:hAnsi="Arial" w:cs="Arial"/>
                  <w:sz w:val="20"/>
                  <w:szCs w:val="20"/>
                </w:rPr>
                <w:t>10,2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39" w:author="Kuei Yuan Chen" w:date="2015-11-13T17:33:00Z"/>
                <w:rFonts w:ascii="Arial" w:eastAsia="Times New Roman" w:hAnsi="Arial" w:cs="Arial"/>
                <w:sz w:val="20"/>
                <w:szCs w:val="20"/>
              </w:rPr>
            </w:pPr>
            <w:ins w:id="2140"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41" w:author="Kuei Yuan Chen" w:date="2015-11-13T17:33:00Z"/>
                <w:rFonts w:ascii="Arial" w:eastAsia="Times New Roman" w:hAnsi="Arial" w:cs="Arial"/>
                <w:sz w:val="20"/>
                <w:szCs w:val="20"/>
              </w:rPr>
            </w:pPr>
            <w:ins w:id="2142" w:author="Kuei Yuan Chen" w:date="2015-11-13T17:33:00Z">
              <w:r w:rsidRPr="00507405">
                <w:rPr>
                  <w:rFonts w:ascii="Arial" w:eastAsia="Times New Roman" w:hAnsi="Arial" w:cs="Arial"/>
                  <w:sz w:val="20"/>
                  <w:szCs w:val="20"/>
                </w:rPr>
                <w:t>Payment Status of Invoice</w:t>
              </w:r>
            </w:ins>
          </w:p>
        </w:tc>
      </w:tr>
      <w:tr w:rsidR="00507405" w:rsidRPr="00507405" w:rsidTr="00507405">
        <w:trPr>
          <w:trHeight w:val="315"/>
          <w:ins w:id="2143"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44" w:author="Kuei Yuan Chen" w:date="2015-11-13T17:33:00Z"/>
                <w:rFonts w:ascii="Arial" w:eastAsia="Times New Roman" w:hAnsi="Arial" w:cs="Arial"/>
                <w:sz w:val="20"/>
                <w:szCs w:val="20"/>
              </w:rPr>
            </w:pPr>
            <w:ins w:id="2145" w:author="Kuei Yuan Chen" w:date="2015-11-13T17:33:00Z">
              <w:r w:rsidRPr="00507405">
                <w:rPr>
                  <w:rFonts w:ascii="Arial" w:eastAsia="Times New Roman" w:hAnsi="Arial" w:cs="Arial"/>
                  <w:sz w:val="20"/>
                  <w:szCs w:val="20"/>
                </w:rPr>
                <w:t>Supplier</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46" w:author="Kuei Yuan Chen" w:date="2015-11-13T17:33:00Z"/>
                <w:rFonts w:ascii="Arial" w:eastAsia="Times New Roman" w:hAnsi="Arial" w:cs="Arial"/>
                <w:sz w:val="20"/>
                <w:szCs w:val="20"/>
              </w:rPr>
            </w:pPr>
            <w:ins w:id="2147" w:author="Kuei Yuan Chen" w:date="2015-11-13T17:33:00Z">
              <w:r w:rsidRPr="00507405">
                <w:rPr>
                  <w:rFonts w:ascii="Arial" w:eastAsia="Times New Roman" w:hAnsi="Arial" w:cs="Arial"/>
                  <w:sz w:val="20"/>
                  <w:szCs w:val="20"/>
                </w:rPr>
                <w:t>SUP_NO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48" w:author="Kuei Yuan Chen" w:date="2015-11-13T17:33:00Z"/>
                <w:rFonts w:ascii="Arial" w:eastAsia="Times New Roman" w:hAnsi="Arial" w:cs="Arial"/>
                <w:sz w:val="20"/>
                <w:szCs w:val="20"/>
              </w:rPr>
            </w:pPr>
            <w:proofErr w:type="spellStart"/>
            <w:ins w:id="2149"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150" w:author="Kuei Yuan Chen" w:date="2015-11-13T17:33:00Z"/>
                <w:rFonts w:ascii="Arial" w:eastAsia="Times New Roman" w:hAnsi="Arial" w:cs="Arial"/>
                <w:sz w:val="20"/>
                <w:szCs w:val="20"/>
              </w:rPr>
            </w:pPr>
            <w:ins w:id="2151"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52" w:author="Kuei Yuan Chen" w:date="2015-11-13T17:33:00Z"/>
                <w:rFonts w:ascii="Arial" w:eastAsia="Times New Roman" w:hAnsi="Arial" w:cs="Arial"/>
                <w:sz w:val="20"/>
                <w:szCs w:val="20"/>
              </w:rPr>
            </w:pPr>
            <w:ins w:id="2153" w:author="Kuei Yuan Chen" w:date="2015-11-13T17:33:00Z">
              <w:r w:rsidRPr="00507405">
                <w:rPr>
                  <w:rFonts w:ascii="Arial" w:eastAsia="Times New Roman" w:hAnsi="Arial" w:cs="Arial"/>
                  <w:sz w:val="20"/>
                  <w:szCs w:val="20"/>
                </w:rPr>
                <w:t>Primary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54" w:author="Kuei Yuan Chen" w:date="2015-11-13T17:33:00Z"/>
                <w:rFonts w:ascii="Arial" w:eastAsia="Times New Roman" w:hAnsi="Arial" w:cs="Arial"/>
                <w:sz w:val="20"/>
                <w:szCs w:val="20"/>
              </w:rPr>
            </w:pPr>
            <w:ins w:id="2155" w:author="Kuei Yuan Chen" w:date="2015-11-13T17:33:00Z">
              <w:r w:rsidRPr="00507405">
                <w:rPr>
                  <w:rFonts w:ascii="Arial" w:eastAsia="Times New Roman" w:hAnsi="Arial" w:cs="Arial"/>
                  <w:sz w:val="20"/>
                  <w:szCs w:val="20"/>
                </w:rPr>
                <w:t>Unique Identifier of Supplier (PK)</w:t>
              </w:r>
            </w:ins>
          </w:p>
        </w:tc>
      </w:tr>
      <w:tr w:rsidR="00507405" w:rsidRPr="00507405" w:rsidTr="00507405">
        <w:trPr>
          <w:trHeight w:val="315"/>
          <w:ins w:id="2156"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57" w:author="Kuei Yuan Chen" w:date="2015-11-13T17:33:00Z"/>
                <w:rFonts w:ascii="Arial" w:eastAsia="Times New Roman" w:hAnsi="Arial" w:cs="Arial"/>
                <w:sz w:val="20"/>
                <w:szCs w:val="20"/>
              </w:rPr>
            </w:pPr>
            <w:ins w:id="2158" w:author="Kuei Yuan Chen" w:date="2015-11-13T17:33:00Z">
              <w:r w:rsidRPr="00507405">
                <w:rPr>
                  <w:rFonts w:ascii="Arial" w:eastAsia="Times New Roman" w:hAnsi="Arial" w:cs="Arial"/>
                  <w:sz w:val="20"/>
                  <w:szCs w:val="20"/>
                </w:rPr>
                <w:t>Supplier</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59" w:author="Kuei Yuan Chen" w:date="2015-11-13T17:33:00Z"/>
                <w:rFonts w:ascii="Arial" w:eastAsia="Times New Roman" w:hAnsi="Arial" w:cs="Arial"/>
                <w:sz w:val="20"/>
                <w:szCs w:val="20"/>
              </w:rPr>
            </w:pPr>
            <w:ins w:id="2160" w:author="Kuei Yuan Chen" w:date="2015-11-13T17:33:00Z">
              <w:r w:rsidRPr="00507405">
                <w:rPr>
                  <w:rFonts w:ascii="Arial" w:eastAsia="Times New Roman" w:hAnsi="Arial" w:cs="Arial"/>
                  <w:sz w:val="20"/>
                  <w:szCs w:val="20"/>
                </w:rPr>
                <w:t>SUP_NAME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61" w:author="Kuei Yuan Chen" w:date="2015-11-13T17:33:00Z"/>
                <w:rFonts w:ascii="Arial" w:eastAsia="Times New Roman" w:hAnsi="Arial" w:cs="Arial"/>
                <w:sz w:val="20"/>
                <w:szCs w:val="20"/>
              </w:rPr>
            </w:pPr>
            <w:proofErr w:type="spellStart"/>
            <w:ins w:id="2162"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163" w:author="Kuei Yuan Chen" w:date="2015-11-13T17:33:00Z"/>
                <w:rFonts w:ascii="Arial" w:eastAsia="Times New Roman" w:hAnsi="Arial" w:cs="Arial"/>
                <w:sz w:val="20"/>
                <w:szCs w:val="20"/>
              </w:rPr>
            </w:pPr>
            <w:ins w:id="2164" w:author="Kuei Yuan Chen" w:date="2015-11-13T17:33:00Z">
              <w:r w:rsidRPr="00507405">
                <w:rPr>
                  <w:rFonts w:ascii="Arial" w:eastAsia="Times New Roman" w:hAnsi="Arial" w:cs="Arial"/>
                  <w:sz w:val="20"/>
                  <w:szCs w:val="20"/>
                </w:rPr>
                <w:t>20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65" w:author="Kuei Yuan Chen" w:date="2015-11-13T17:33:00Z"/>
                <w:rFonts w:ascii="Arial" w:eastAsia="Times New Roman" w:hAnsi="Arial" w:cs="Arial"/>
                <w:sz w:val="20"/>
                <w:szCs w:val="20"/>
              </w:rPr>
            </w:pPr>
            <w:ins w:id="2166"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67" w:author="Kuei Yuan Chen" w:date="2015-11-13T17:33:00Z"/>
                <w:rFonts w:ascii="Arial" w:eastAsia="Times New Roman" w:hAnsi="Arial" w:cs="Arial"/>
                <w:sz w:val="20"/>
                <w:szCs w:val="20"/>
              </w:rPr>
            </w:pPr>
            <w:ins w:id="2168" w:author="Kuei Yuan Chen" w:date="2015-11-13T17:33:00Z">
              <w:r w:rsidRPr="00507405">
                <w:rPr>
                  <w:rFonts w:ascii="Arial" w:eastAsia="Times New Roman" w:hAnsi="Arial" w:cs="Arial"/>
                  <w:sz w:val="20"/>
                  <w:szCs w:val="20"/>
                </w:rPr>
                <w:t>Name of Supplier</w:t>
              </w:r>
            </w:ins>
          </w:p>
        </w:tc>
      </w:tr>
      <w:tr w:rsidR="00507405" w:rsidRPr="00507405" w:rsidTr="00507405">
        <w:trPr>
          <w:trHeight w:val="315"/>
          <w:ins w:id="2169"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70" w:author="Kuei Yuan Chen" w:date="2015-11-13T17:33:00Z"/>
                <w:rFonts w:ascii="Arial" w:eastAsia="Times New Roman" w:hAnsi="Arial" w:cs="Arial"/>
                <w:sz w:val="20"/>
                <w:szCs w:val="20"/>
              </w:rPr>
            </w:pPr>
            <w:ins w:id="2171" w:author="Kuei Yuan Chen" w:date="2015-11-13T17:33:00Z">
              <w:r w:rsidRPr="00507405">
                <w:rPr>
                  <w:rFonts w:ascii="Arial" w:eastAsia="Times New Roman" w:hAnsi="Arial" w:cs="Arial"/>
                  <w:sz w:val="20"/>
                  <w:szCs w:val="20"/>
                </w:rPr>
                <w:t>Supplier</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72" w:author="Kuei Yuan Chen" w:date="2015-11-13T17:33:00Z"/>
                <w:rFonts w:ascii="Arial" w:eastAsia="Times New Roman" w:hAnsi="Arial" w:cs="Arial"/>
                <w:sz w:val="20"/>
                <w:szCs w:val="20"/>
              </w:rPr>
            </w:pPr>
            <w:ins w:id="2173" w:author="Kuei Yuan Chen" w:date="2015-11-13T17:33:00Z">
              <w:r w:rsidRPr="00507405">
                <w:rPr>
                  <w:rFonts w:ascii="Arial" w:eastAsia="Times New Roman" w:hAnsi="Arial" w:cs="Arial"/>
                  <w:sz w:val="20"/>
                  <w:szCs w:val="20"/>
                </w:rPr>
                <w:t>SUP_TYPE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74" w:author="Kuei Yuan Chen" w:date="2015-11-13T17:33:00Z"/>
                <w:rFonts w:ascii="Arial" w:eastAsia="Times New Roman" w:hAnsi="Arial" w:cs="Arial"/>
                <w:sz w:val="20"/>
                <w:szCs w:val="20"/>
              </w:rPr>
            </w:pPr>
            <w:proofErr w:type="spellStart"/>
            <w:ins w:id="2175"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176" w:author="Kuei Yuan Chen" w:date="2015-11-13T17:33:00Z"/>
                <w:rFonts w:ascii="Arial" w:eastAsia="Times New Roman" w:hAnsi="Arial" w:cs="Arial"/>
                <w:sz w:val="20"/>
                <w:szCs w:val="20"/>
              </w:rPr>
            </w:pPr>
            <w:ins w:id="2177" w:author="Kuei Yuan Chen" w:date="2015-11-13T17:33:00Z">
              <w:r w:rsidRPr="00507405">
                <w:rPr>
                  <w:rFonts w:ascii="Arial" w:eastAsia="Times New Roman" w:hAnsi="Arial" w:cs="Arial"/>
                  <w:sz w:val="20"/>
                  <w:szCs w:val="20"/>
                </w:rPr>
                <w:t>20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78" w:author="Kuei Yuan Chen" w:date="2015-11-13T17:33:00Z"/>
                <w:rFonts w:ascii="Arial" w:eastAsia="Times New Roman" w:hAnsi="Arial" w:cs="Arial"/>
                <w:sz w:val="20"/>
                <w:szCs w:val="20"/>
              </w:rPr>
            </w:pPr>
            <w:ins w:id="2179"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80" w:author="Kuei Yuan Chen" w:date="2015-11-13T17:33:00Z"/>
                <w:rFonts w:ascii="Arial" w:eastAsia="Times New Roman" w:hAnsi="Arial" w:cs="Arial"/>
                <w:sz w:val="20"/>
                <w:szCs w:val="20"/>
              </w:rPr>
            </w:pPr>
            <w:ins w:id="2181" w:author="Kuei Yuan Chen" w:date="2015-11-13T17:33:00Z">
              <w:r w:rsidRPr="00507405">
                <w:rPr>
                  <w:rFonts w:ascii="Arial" w:eastAsia="Times New Roman" w:hAnsi="Arial" w:cs="Arial"/>
                  <w:sz w:val="20"/>
                  <w:szCs w:val="20"/>
                </w:rPr>
                <w:t>Type of Stock Carried</w:t>
              </w:r>
            </w:ins>
          </w:p>
        </w:tc>
      </w:tr>
      <w:tr w:rsidR="00507405" w:rsidRPr="00507405" w:rsidTr="00507405">
        <w:trPr>
          <w:trHeight w:val="315"/>
          <w:ins w:id="2182"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83" w:author="Kuei Yuan Chen" w:date="2015-11-13T17:33:00Z"/>
                <w:rFonts w:ascii="Arial" w:eastAsia="Times New Roman" w:hAnsi="Arial" w:cs="Arial"/>
                <w:sz w:val="20"/>
                <w:szCs w:val="20"/>
              </w:rPr>
            </w:pPr>
            <w:ins w:id="2184" w:author="Kuei Yuan Chen" w:date="2015-11-13T17:33:00Z">
              <w:r w:rsidRPr="00507405">
                <w:rPr>
                  <w:rFonts w:ascii="Arial" w:eastAsia="Times New Roman" w:hAnsi="Arial" w:cs="Arial"/>
                  <w:sz w:val="20"/>
                  <w:szCs w:val="20"/>
                </w:rPr>
                <w:t>Supplier</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85" w:author="Kuei Yuan Chen" w:date="2015-11-13T17:33:00Z"/>
                <w:rFonts w:ascii="Arial" w:eastAsia="Times New Roman" w:hAnsi="Arial" w:cs="Arial"/>
                <w:sz w:val="20"/>
                <w:szCs w:val="20"/>
              </w:rPr>
            </w:pPr>
            <w:ins w:id="2186" w:author="Kuei Yuan Chen" w:date="2015-11-13T17:33:00Z">
              <w:r w:rsidRPr="00507405">
                <w:rPr>
                  <w:rFonts w:ascii="Arial" w:eastAsia="Times New Roman" w:hAnsi="Arial" w:cs="Arial"/>
                  <w:sz w:val="20"/>
                  <w:szCs w:val="20"/>
                </w:rPr>
                <w:t>SUP_CONT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87" w:author="Kuei Yuan Chen" w:date="2015-11-13T17:33:00Z"/>
                <w:rFonts w:ascii="Arial" w:eastAsia="Times New Roman" w:hAnsi="Arial" w:cs="Arial"/>
                <w:sz w:val="20"/>
                <w:szCs w:val="20"/>
              </w:rPr>
            </w:pPr>
            <w:proofErr w:type="spellStart"/>
            <w:ins w:id="2188"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189" w:author="Kuei Yuan Chen" w:date="2015-11-13T17:33:00Z"/>
                <w:rFonts w:ascii="Arial" w:eastAsia="Times New Roman" w:hAnsi="Arial" w:cs="Arial"/>
                <w:sz w:val="20"/>
                <w:szCs w:val="20"/>
              </w:rPr>
            </w:pPr>
            <w:ins w:id="2190" w:author="Kuei Yuan Chen" w:date="2015-11-13T17:33:00Z">
              <w:r w:rsidRPr="00507405">
                <w:rPr>
                  <w:rFonts w:ascii="Arial" w:eastAsia="Times New Roman" w:hAnsi="Arial" w:cs="Arial"/>
                  <w:sz w:val="20"/>
                  <w:szCs w:val="20"/>
                </w:rPr>
                <w:t>500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91" w:author="Kuei Yuan Chen" w:date="2015-11-13T17:33:00Z"/>
                <w:rFonts w:ascii="Arial" w:eastAsia="Times New Roman" w:hAnsi="Arial" w:cs="Arial"/>
                <w:sz w:val="20"/>
                <w:szCs w:val="20"/>
              </w:rPr>
            </w:pPr>
            <w:ins w:id="2192"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93" w:author="Kuei Yuan Chen" w:date="2015-11-13T17:33:00Z"/>
                <w:rFonts w:ascii="Arial" w:eastAsia="Times New Roman" w:hAnsi="Arial" w:cs="Arial"/>
                <w:sz w:val="20"/>
                <w:szCs w:val="20"/>
              </w:rPr>
            </w:pPr>
            <w:ins w:id="2194" w:author="Kuei Yuan Chen" w:date="2015-11-13T17:33:00Z">
              <w:r w:rsidRPr="00507405">
                <w:rPr>
                  <w:rFonts w:ascii="Arial" w:eastAsia="Times New Roman" w:hAnsi="Arial" w:cs="Arial"/>
                  <w:sz w:val="20"/>
                  <w:szCs w:val="20"/>
                </w:rPr>
                <w:t>Supplier Contact Information</w:t>
              </w:r>
            </w:ins>
          </w:p>
        </w:tc>
      </w:tr>
      <w:tr w:rsidR="00507405" w:rsidRPr="00507405" w:rsidTr="00507405">
        <w:trPr>
          <w:trHeight w:val="315"/>
          <w:ins w:id="2195"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96" w:author="Kuei Yuan Chen" w:date="2015-11-13T17:33:00Z"/>
                <w:rFonts w:ascii="Arial" w:eastAsia="Times New Roman" w:hAnsi="Arial" w:cs="Arial"/>
                <w:sz w:val="20"/>
                <w:szCs w:val="20"/>
              </w:rPr>
            </w:pPr>
            <w:proofErr w:type="spellStart"/>
            <w:ins w:id="2197" w:author="Kuei Yuan Chen" w:date="2015-11-13T17:33:00Z">
              <w:r w:rsidRPr="00507405">
                <w:rPr>
                  <w:rFonts w:ascii="Arial" w:eastAsia="Times New Roman" w:hAnsi="Arial" w:cs="Arial"/>
                  <w:sz w:val="20"/>
                  <w:szCs w:val="20"/>
                </w:rPr>
                <w:t>Supplier_Inventory</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198" w:author="Kuei Yuan Chen" w:date="2015-11-13T17:33:00Z"/>
                <w:rFonts w:ascii="Arial" w:eastAsia="Times New Roman" w:hAnsi="Arial" w:cs="Arial"/>
                <w:sz w:val="20"/>
                <w:szCs w:val="20"/>
              </w:rPr>
            </w:pPr>
            <w:ins w:id="2199" w:author="Kuei Yuan Chen" w:date="2015-11-13T17:33:00Z">
              <w:r w:rsidRPr="00507405">
                <w:rPr>
                  <w:rFonts w:ascii="Arial" w:eastAsia="Times New Roman" w:hAnsi="Arial" w:cs="Arial"/>
                  <w:sz w:val="20"/>
                  <w:szCs w:val="20"/>
                </w:rPr>
                <w:t>SUP_NO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00" w:author="Kuei Yuan Chen" w:date="2015-11-13T17:33:00Z"/>
                <w:rFonts w:ascii="Arial" w:eastAsia="Times New Roman" w:hAnsi="Arial" w:cs="Arial"/>
                <w:sz w:val="20"/>
                <w:szCs w:val="20"/>
              </w:rPr>
            </w:pPr>
            <w:proofErr w:type="spellStart"/>
            <w:ins w:id="2201"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202" w:author="Kuei Yuan Chen" w:date="2015-11-13T17:33:00Z"/>
                <w:rFonts w:ascii="Arial" w:eastAsia="Times New Roman" w:hAnsi="Arial" w:cs="Arial"/>
                <w:sz w:val="20"/>
                <w:szCs w:val="20"/>
              </w:rPr>
            </w:pPr>
            <w:ins w:id="2203"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04" w:author="Kuei Yuan Chen" w:date="2015-11-13T17:33:00Z"/>
                <w:rFonts w:ascii="Arial" w:eastAsia="Times New Roman" w:hAnsi="Arial" w:cs="Arial"/>
                <w:sz w:val="20"/>
                <w:szCs w:val="20"/>
              </w:rPr>
            </w:pPr>
            <w:ins w:id="2205" w:author="Kuei Yuan Chen" w:date="2015-11-13T17:33:00Z">
              <w:r w:rsidRPr="00507405">
                <w:rPr>
                  <w:rFonts w:ascii="Arial" w:eastAsia="Times New Roman" w:hAnsi="Arial" w:cs="Arial"/>
                  <w:sz w:val="20"/>
                  <w:szCs w:val="20"/>
                </w:rPr>
                <w:t>Primary Key, Foreign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06" w:author="Kuei Yuan Chen" w:date="2015-11-13T17:33:00Z"/>
                <w:rFonts w:ascii="Arial" w:eastAsia="Times New Roman" w:hAnsi="Arial" w:cs="Arial"/>
                <w:sz w:val="20"/>
                <w:szCs w:val="20"/>
              </w:rPr>
            </w:pPr>
            <w:ins w:id="2207" w:author="Kuei Yuan Chen" w:date="2015-11-13T17:33:00Z">
              <w:r w:rsidRPr="00507405">
                <w:rPr>
                  <w:rFonts w:ascii="Arial" w:eastAsia="Times New Roman" w:hAnsi="Arial" w:cs="Arial"/>
                  <w:sz w:val="20"/>
                  <w:szCs w:val="20"/>
                </w:rPr>
                <w:t>Reference to Unique Supplier (PK, FK)</w:t>
              </w:r>
            </w:ins>
          </w:p>
        </w:tc>
      </w:tr>
      <w:tr w:rsidR="00507405" w:rsidRPr="00507405" w:rsidTr="00507405">
        <w:trPr>
          <w:trHeight w:val="315"/>
          <w:ins w:id="2208"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09" w:author="Kuei Yuan Chen" w:date="2015-11-13T17:33:00Z"/>
                <w:rFonts w:ascii="Arial" w:eastAsia="Times New Roman" w:hAnsi="Arial" w:cs="Arial"/>
                <w:sz w:val="20"/>
                <w:szCs w:val="20"/>
              </w:rPr>
            </w:pPr>
            <w:proofErr w:type="spellStart"/>
            <w:ins w:id="2210" w:author="Kuei Yuan Chen" w:date="2015-11-13T17:33:00Z">
              <w:r w:rsidRPr="00507405">
                <w:rPr>
                  <w:rFonts w:ascii="Arial" w:eastAsia="Times New Roman" w:hAnsi="Arial" w:cs="Arial"/>
                  <w:sz w:val="20"/>
                  <w:szCs w:val="20"/>
                </w:rPr>
                <w:t>Supplier_Inventory</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11" w:author="Kuei Yuan Chen" w:date="2015-11-13T17:33:00Z"/>
                <w:rFonts w:ascii="Arial" w:eastAsia="Times New Roman" w:hAnsi="Arial" w:cs="Arial"/>
                <w:sz w:val="20"/>
                <w:szCs w:val="20"/>
              </w:rPr>
            </w:pPr>
            <w:ins w:id="2212" w:author="Kuei Yuan Chen" w:date="2015-11-13T17:33:00Z">
              <w:r w:rsidRPr="00507405">
                <w:rPr>
                  <w:rFonts w:ascii="Arial" w:eastAsia="Times New Roman" w:hAnsi="Arial" w:cs="Arial"/>
                  <w:sz w:val="20"/>
                  <w:szCs w:val="20"/>
                </w:rPr>
                <w:t>ITEM_NO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13" w:author="Kuei Yuan Chen" w:date="2015-11-13T17:33:00Z"/>
                <w:rFonts w:ascii="Arial" w:eastAsia="Times New Roman" w:hAnsi="Arial" w:cs="Arial"/>
                <w:sz w:val="20"/>
                <w:szCs w:val="20"/>
              </w:rPr>
            </w:pPr>
            <w:proofErr w:type="spellStart"/>
            <w:ins w:id="2214"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215" w:author="Kuei Yuan Chen" w:date="2015-11-13T17:33:00Z"/>
                <w:rFonts w:ascii="Arial" w:eastAsia="Times New Roman" w:hAnsi="Arial" w:cs="Arial"/>
                <w:sz w:val="20"/>
                <w:szCs w:val="20"/>
              </w:rPr>
            </w:pPr>
            <w:ins w:id="2216" w:author="Kuei Yuan Chen" w:date="2015-11-13T17:33:00Z">
              <w:r w:rsidRPr="00507405">
                <w:rPr>
                  <w:rFonts w:ascii="Arial" w:eastAsia="Times New Roman" w:hAnsi="Arial" w:cs="Arial"/>
                  <w:sz w:val="20"/>
                  <w:szCs w:val="20"/>
                </w:rPr>
                <w:t>20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17" w:author="Kuei Yuan Chen" w:date="2015-11-13T17:33:00Z"/>
                <w:rFonts w:ascii="Arial" w:eastAsia="Times New Roman" w:hAnsi="Arial" w:cs="Arial"/>
                <w:sz w:val="20"/>
                <w:szCs w:val="20"/>
              </w:rPr>
            </w:pPr>
            <w:ins w:id="2218" w:author="Kuei Yuan Chen" w:date="2015-11-13T17:33:00Z">
              <w:r w:rsidRPr="00507405">
                <w:rPr>
                  <w:rFonts w:ascii="Arial" w:eastAsia="Times New Roman" w:hAnsi="Arial" w:cs="Arial"/>
                  <w:sz w:val="20"/>
                  <w:szCs w:val="20"/>
                </w:rPr>
                <w:t>Primary Key, Foreign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19" w:author="Kuei Yuan Chen" w:date="2015-11-13T17:33:00Z"/>
                <w:rFonts w:ascii="Arial" w:eastAsia="Times New Roman" w:hAnsi="Arial" w:cs="Arial"/>
                <w:sz w:val="20"/>
                <w:szCs w:val="20"/>
              </w:rPr>
            </w:pPr>
            <w:ins w:id="2220" w:author="Kuei Yuan Chen" w:date="2015-11-13T17:33:00Z">
              <w:r w:rsidRPr="00507405">
                <w:rPr>
                  <w:rFonts w:ascii="Arial" w:eastAsia="Times New Roman" w:hAnsi="Arial" w:cs="Arial"/>
                  <w:sz w:val="20"/>
                  <w:szCs w:val="20"/>
                </w:rPr>
                <w:t>Reference to Unique Item (PK, FK)</w:t>
              </w:r>
            </w:ins>
          </w:p>
        </w:tc>
      </w:tr>
      <w:tr w:rsidR="00507405" w:rsidRPr="00507405" w:rsidTr="00507405">
        <w:trPr>
          <w:trHeight w:val="315"/>
          <w:ins w:id="2221"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22" w:author="Kuei Yuan Chen" w:date="2015-11-13T17:33:00Z"/>
                <w:rFonts w:ascii="Arial" w:eastAsia="Times New Roman" w:hAnsi="Arial" w:cs="Arial"/>
                <w:sz w:val="20"/>
                <w:szCs w:val="20"/>
              </w:rPr>
            </w:pPr>
            <w:proofErr w:type="spellStart"/>
            <w:ins w:id="2223" w:author="Kuei Yuan Chen" w:date="2015-11-13T17:33:00Z">
              <w:r w:rsidRPr="00507405">
                <w:rPr>
                  <w:rFonts w:ascii="Arial" w:eastAsia="Times New Roman" w:hAnsi="Arial" w:cs="Arial"/>
                  <w:sz w:val="20"/>
                  <w:szCs w:val="20"/>
                </w:rPr>
                <w:t>Supplier_Inventory</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24" w:author="Kuei Yuan Chen" w:date="2015-11-13T17:33:00Z"/>
                <w:rFonts w:ascii="Arial" w:eastAsia="Times New Roman" w:hAnsi="Arial" w:cs="Arial"/>
                <w:sz w:val="20"/>
                <w:szCs w:val="20"/>
              </w:rPr>
            </w:pPr>
            <w:ins w:id="2225" w:author="Kuei Yuan Chen" w:date="2015-11-13T17:33:00Z">
              <w:r w:rsidRPr="00507405">
                <w:rPr>
                  <w:rFonts w:ascii="Arial" w:eastAsia="Times New Roman" w:hAnsi="Arial" w:cs="Arial"/>
                  <w:sz w:val="20"/>
                  <w:szCs w:val="20"/>
                </w:rPr>
                <w:t>PRICE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26" w:author="Kuei Yuan Chen" w:date="2015-11-13T17:33:00Z"/>
                <w:rFonts w:ascii="Arial" w:eastAsia="Times New Roman" w:hAnsi="Arial" w:cs="Arial"/>
                <w:sz w:val="20"/>
                <w:szCs w:val="20"/>
              </w:rPr>
            </w:pPr>
            <w:ins w:id="2227" w:author="Kuei Yuan Chen" w:date="2015-11-13T17:33:00Z">
              <w:r w:rsidRPr="00507405">
                <w:rPr>
                  <w:rFonts w:ascii="Arial" w:eastAsia="Times New Roman" w:hAnsi="Arial" w:cs="Arial"/>
                  <w:sz w:val="20"/>
                  <w:szCs w:val="20"/>
                </w:rPr>
                <w:t>Decimal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28" w:author="Kuei Yuan Chen" w:date="2015-11-13T17:33:00Z"/>
                <w:rFonts w:ascii="Arial" w:eastAsia="Times New Roman" w:hAnsi="Arial" w:cs="Arial"/>
                <w:sz w:val="20"/>
                <w:szCs w:val="20"/>
              </w:rPr>
            </w:pPr>
            <w:ins w:id="2229" w:author="Kuei Yuan Chen" w:date="2015-11-13T17:33:00Z">
              <w:r w:rsidRPr="00507405">
                <w:rPr>
                  <w:rFonts w:ascii="Arial" w:eastAsia="Times New Roman" w:hAnsi="Arial" w:cs="Arial"/>
                  <w:sz w:val="20"/>
                  <w:szCs w:val="20"/>
                </w:rPr>
                <w:t>10,2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30" w:author="Kuei Yuan Chen" w:date="2015-11-13T17:33:00Z"/>
                <w:rFonts w:ascii="Arial" w:eastAsia="Times New Roman" w:hAnsi="Arial" w:cs="Arial"/>
                <w:sz w:val="20"/>
                <w:szCs w:val="20"/>
              </w:rPr>
            </w:pPr>
            <w:ins w:id="2231"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32" w:author="Kuei Yuan Chen" w:date="2015-11-13T17:33:00Z"/>
                <w:rFonts w:ascii="Arial" w:eastAsia="Times New Roman" w:hAnsi="Arial" w:cs="Arial"/>
                <w:sz w:val="20"/>
                <w:szCs w:val="20"/>
              </w:rPr>
            </w:pPr>
            <w:ins w:id="2233" w:author="Kuei Yuan Chen" w:date="2015-11-13T17:33:00Z">
              <w:r w:rsidRPr="00507405">
                <w:rPr>
                  <w:rFonts w:ascii="Arial" w:eastAsia="Times New Roman" w:hAnsi="Arial" w:cs="Arial"/>
                  <w:sz w:val="20"/>
                  <w:szCs w:val="20"/>
                </w:rPr>
                <w:t>Supplier's Unitary Price for Item</w:t>
              </w:r>
            </w:ins>
          </w:p>
        </w:tc>
      </w:tr>
      <w:tr w:rsidR="00507405" w:rsidRPr="00507405" w:rsidTr="00507405">
        <w:trPr>
          <w:trHeight w:val="315"/>
          <w:ins w:id="2234"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35" w:author="Kuei Yuan Chen" w:date="2015-11-13T17:33:00Z"/>
                <w:rFonts w:ascii="Arial" w:eastAsia="Times New Roman" w:hAnsi="Arial" w:cs="Arial"/>
                <w:sz w:val="20"/>
                <w:szCs w:val="20"/>
              </w:rPr>
            </w:pPr>
            <w:proofErr w:type="spellStart"/>
            <w:ins w:id="2236" w:author="Kuei Yuan Chen" w:date="2015-11-13T17:33:00Z">
              <w:r w:rsidRPr="00507405">
                <w:rPr>
                  <w:rFonts w:ascii="Arial" w:eastAsia="Times New Roman" w:hAnsi="Arial" w:cs="Arial"/>
                  <w:sz w:val="20"/>
                  <w:szCs w:val="20"/>
                </w:rPr>
                <w:t>Supplier_Inventory</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37" w:author="Kuei Yuan Chen" w:date="2015-11-13T17:33:00Z"/>
                <w:rFonts w:ascii="Arial" w:eastAsia="Times New Roman" w:hAnsi="Arial" w:cs="Arial"/>
                <w:sz w:val="20"/>
                <w:szCs w:val="20"/>
              </w:rPr>
            </w:pPr>
            <w:ins w:id="2238" w:author="Kuei Yuan Chen" w:date="2015-11-13T17:33:00Z">
              <w:r w:rsidRPr="00507405">
                <w:rPr>
                  <w:rFonts w:ascii="Arial" w:eastAsia="Times New Roman" w:hAnsi="Arial" w:cs="Arial"/>
                  <w:sz w:val="20"/>
                  <w:szCs w:val="20"/>
                </w:rPr>
                <w:t>SUP_QUANTITY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39" w:author="Kuei Yuan Chen" w:date="2015-11-13T17:33:00Z"/>
                <w:rFonts w:ascii="Arial" w:eastAsia="Times New Roman" w:hAnsi="Arial" w:cs="Arial"/>
                <w:sz w:val="20"/>
                <w:szCs w:val="20"/>
              </w:rPr>
            </w:pPr>
            <w:ins w:id="2240" w:author="Kuei Yuan Chen" w:date="2015-11-13T17:33:00Z">
              <w:r w:rsidRPr="00507405">
                <w:rPr>
                  <w:rFonts w:ascii="Arial" w:eastAsia="Times New Roman" w:hAnsi="Arial" w:cs="Arial"/>
                  <w:sz w:val="20"/>
                  <w:szCs w:val="20"/>
                </w:rPr>
                <w:t>Number</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41" w:author="Kuei Yuan Chen" w:date="2015-11-13T17:33:00Z"/>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42" w:author="Kuei Yuan Chen" w:date="2015-11-13T17:33:00Z"/>
                <w:rFonts w:ascii="Arial" w:eastAsia="Times New Roman" w:hAnsi="Arial" w:cs="Arial"/>
                <w:sz w:val="20"/>
                <w:szCs w:val="20"/>
              </w:rPr>
            </w:pPr>
            <w:ins w:id="2243"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44" w:author="Kuei Yuan Chen" w:date="2015-11-13T17:33:00Z"/>
                <w:rFonts w:ascii="Arial" w:eastAsia="Times New Roman" w:hAnsi="Arial" w:cs="Arial"/>
                <w:sz w:val="20"/>
                <w:szCs w:val="20"/>
              </w:rPr>
            </w:pPr>
            <w:ins w:id="2245" w:author="Kuei Yuan Chen" w:date="2015-11-13T17:33:00Z">
              <w:r w:rsidRPr="00507405">
                <w:rPr>
                  <w:rFonts w:ascii="Arial" w:eastAsia="Times New Roman" w:hAnsi="Arial" w:cs="Arial"/>
                  <w:sz w:val="20"/>
                  <w:szCs w:val="20"/>
                </w:rPr>
                <w:t>Supplier's Stock Quantity</w:t>
              </w:r>
            </w:ins>
          </w:p>
        </w:tc>
      </w:tr>
      <w:tr w:rsidR="00507405" w:rsidRPr="00507405" w:rsidTr="00507405">
        <w:trPr>
          <w:trHeight w:val="315"/>
          <w:ins w:id="2246"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47" w:author="Kuei Yuan Chen" w:date="2015-11-13T17:33:00Z"/>
                <w:rFonts w:ascii="Arial" w:eastAsia="Times New Roman" w:hAnsi="Arial" w:cs="Arial"/>
                <w:sz w:val="20"/>
                <w:szCs w:val="20"/>
              </w:rPr>
            </w:pPr>
            <w:proofErr w:type="spellStart"/>
            <w:ins w:id="2248" w:author="Kuei Yuan Chen" w:date="2015-11-13T17:33:00Z">
              <w:r w:rsidRPr="00507405">
                <w:rPr>
                  <w:rFonts w:ascii="Arial" w:eastAsia="Times New Roman" w:hAnsi="Arial" w:cs="Arial"/>
                  <w:sz w:val="20"/>
                  <w:szCs w:val="20"/>
                </w:rPr>
                <w:t>Invoice_Item</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49" w:author="Kuei Yuan Chen" w:date="2015-11-13T17:33:00Z"/>
                <w:rFonts w:ascii="Arial" w:eastAsia="Times New Roman" w:hAnsi="Arial" w:cs="Arial"/>
                <w:sz w:val="20"/>
                <w:szCs w:val="20"/>
              </w:rPr>
            </w:pPr>
            <w:ins w:id="2250" w:author="Kuei Yuan Chen" w:date="2015-11-13T17:33:00Z">
              <w:r w:rsidRPr="00507405">
                <w:rPr>
                  <w:rFonts w:ascii="Arial" w:eastAsia="Times New Roman" w:hAnsi="Arial" w:cs="Arial"/>
                  <w:sz w:val="20"/>
                  <w:szCs w:val="20"/>
                </w:rPr>
                <w:t>INVOICE_NO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51" w:author="Kuei Yuan Chen" w:date="2015-11-13T17:33:00Z"/>
                <w:rFonts w:ascii="Arial" w:eastAsia="Times New Roman" w:hAnsi="Arial" w:cs="Arial"/>
                <w:sz w:val="20"/>
                <w:szCs w:val="20"/>
              </w:rPr>
            </w:pPr>
            <w:proofErr w:type="spellStart"/>
            <w:ins w:id="2252"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253" w:author="Kuei Yuan Chen" w:date="2015-11-13T17:33:00Z"/>
                <w:rFonts w:ascii="Arial" w:eastAsia="Times New Roman" w:hAnsi="Arial" w:cs="Arial"/>
                <w:sz w:val="20"/>
                <w:szCs w:val="20"/>
              </w:rPr>
            </w:pPr>
            <w:ins w:id="2254"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55" w:author="Kuei Yuan Chen" w:date="2015-11-13T17:33:00Z"/>
                <w:rFonts w:ascii="Arial" w:eastAsia="Times New Roman" w:hAnsi="Arial" w:cs="Arial"/>
                <w:sz w:val="20"/>
                <w:szCs w:val="20"/>
              </w:rPr>
            </w:pPr>
            <w:ins w:id="2256" w:author="Kuei Yuan Chen" w:date="2015-11-13T17:33:00Z">
              <w:r w:rsidRPr="00507405">
                <w:rPr>
                  <w:rFonts w:ascii="Arial" w:eastAsia="Times New Roman" w:hAnsi="Arial" w:cs="Arial"/>
                  <w:sz w:val="20"/>
                  <w:szCs w:val="20"/>
                </w:rPr>
                <w:t>Primary Key, Foreign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57" w:author="Kuei Yuan Chen" w:date="2015-11-13T17:33:00Z"/>
                <w:rFonts w:ascii="Arial" w:eastAsia="Times New Roman" w:hAnsi="Arial" w:cs="Arial"/>
                <w:sz w:val="20"/>
                <w:szCs w:val="20"/>
              </w:rPr>
            </w:pPr>
            <w:ins w:id="2258" w:author="Kuei Yuan Chen" w:date="2015-11-13T17:33:00Z">
              <w:r w:rsidRPr="00507405">
                <w:rPr>
                  <w:rFonts w:ascii="Arial" w:eastAsia="Times New Roman" w:hAnsi="Arial" w:cs="Arial"/>
                  <w:sz w:val="20"/>
                  <w:szCs w:val="20"/>
                </w:rPr>
                <w:t>Reference to Unique Invoice (PK, FK)</w:t>
              </w:r>
            </w:ins>
          </w:p>
        </w:tc>
      </w:tr>
      <w:tr w:rsidR="00507405" w:rsidRPr="00507405" w:rsidTr="00507405">
        <w:trPr>
          <w:trHeight w:val="315"/>
          <w:ins w:id="2259"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60" w:author="Kuei Yuan Chen" w:date="2015-11-13T17:33:00Z"/>
                <w:rFonts w:ascii="Arial" w:eastAsia="Times New Roman" w:hAnsi="Arial" w:cs="Arial"/>
                <w:sz w:val="20"/>
                <w:szCs w:val="20"/>
              </w:rPr>
            </w:pPr>
            <w:proofErr w:type="spellStart"/>
            <w:ins w:id="2261" w:author="Kuei Yuan Chen" w:date="2015-11-13T17:33:00Z">
              <w:r w:rsidRPr="00507405">
                <w:rPr>
                  <w:rFonts w:ascii="Arial" w:eastAsia="Times New Roman" w:hAnsi="Arial" w:cs="Arial"/>
                  <w:sz w:val="20"/>
                  <w:szCs w:val="20"/>
                </w:rPr>
                <w:t>Invoice_Item</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62" w:author="Kuei Yuan Chen" w:date="2015-11-13T17:33:00Z"/>
                <w:rFonts w:ascii="Arial" w:eastAsia="Times New Roman" w:hAnsi="Arial" w:cs="Arial"/>
                <w:sz w:val="20"/>
                <w:szCs w:val="20"/>
              </w:rPr>
            </w:pPr>
            <w:ins w:id="2263" w:author="Kuei Yuan Chen" w:date="2015-11-13T17:33:00Z">
              <w:r w:rsidRPr="00507405">
                <w:rPr>
                  <w:rFonts w:ascii="Arial" w:eastAsia="Times New Roman" w:hAnsi="Arial" w:cs="Arial"/>
                  <w:sz w:val="20"/>
                  <w:szCs w:val="20"/>
                </w:rPr>
                <w:t>ITEM_NO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64" w:author="Kuei Yuan Chen" w:date="2015-11-13T17:33:00Z"/>
                <w:rFonts w:ascii="Arial" w:eastAsia="Times New Roman" w:hAnsi="Arial" w:cs="Arial"/>
                <w:sz w:val="20"/>
                <w:szCs w:val="20"/>
              </w:rPr>
            </w:pPr>
            <w:proofErr w:type="spellStart"/>
            <w:ins w:id="2265"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266" w:author="Kuei Yuan Chen" w:date="2015-11-13T17:33:00Z"/>
                <w:rFonts w:ascii="Arial" w:eastAsia="Times New Roman" w:hAnsi="Arial" w:cs="Arial"/>
                <w:sz w:val="20"/>
                <w:szCs w:val="20"/>
              </w:rPr>
            </w:pPr>
            <w:ins w:id="2267"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68" w:author="Kuei Yuan Chen" w:date="2015-11-13T17:33:00Z"/>
                <w:rFonts w:ascii="Arial" w:eastAsia="Times New Roman" w:hAnsi="Arial" w:cs="Arial"/>
                <w:sz w:val="20"/>
                <w:szCs w:val="20"/>
              </w:rPr>
            </w:pPr>
            <w:ins w:id="2269" w:author="Kuei Yuan Chen" w:date="2015-11-13T17:33:00Z">
              <w:r w:rsidRPr="00507405">
                <w:rPr>
                  <w:rFonts w:ascii="Arial" w:eastAsia="Times New Roman" w:hAnsi="Arial" w:cs="Arial"/>
                  <w:sz w:val="20"/>
                  <w:szCs w:val="20"/>
                </w:rPr>
                <w:t>Primary Key, Foreign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70" w:author="Kuei Yuan Chen" w:date="2015-11-13T17:33:00Z"/>
                <w:rFonts w:ascii="Arial" w:eastAsia="Times New Roman" w:hAnsi="Arial" w:cs="Arial"/>
                <w:sz w:val="20"/>
                <w:szCs w:val="20"/>
              </w:rPr>
            </w:pPr>
            <w:ins w:id="2271" w:author="Kuei Yuan Chen" w:date="2015-11-13T17:33:00Z">
              <w:r w:rsidRPr="00507405">
                <w:rPr>
                  <w:rFonts w:ascii="Arial" w:eastAsia="Times New Roman" w:hAnsi="Arial" w:cs="Arial"/>
                  <w:sz w:val="20"/>
                  <w:szCs w:val="20"/>
                </w:rPr>
                <w:t>Reference to Unique Item (PK, FK)</w:t>
              </w:r>
            </w:ins>
          </w:p>
        </w:tc>
      </w:tr>
      <w:tr w:rsidR="00507405" w:rsidRPr="00507405" w:rsidTr="00507405">
        <w:trPr>
          <w:trHeight w:val="315"/>
          <w:ins w:id="2272"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73" w:author="Kuei Yuan Chen" w:date="2015-11-13T17:33:00Z"/>
                <w:rFonts w:ascii="Arial" w:eastAsia="Times New Roman" w:hAnsi="Arial" w:cs="Arial"/>
                <w:sz w:val="20"/>
                <w:szCs w:val="20"/>
              </w:rPr>
            </w:pPr>
            <w:proofErr w:type="spellStart"/>
            <w:ins w:id="2274" w:author="Kuei Yuan Chen" w:date="2015-11-13T17:33:00Z">
              <w:r w:rsidRPr="00507405">
                <w:rPr>
                  <w:rFonts w:ascii="Arial" w:eastAsia="Times New Roman" w:hAnsi="Arial" w:cs="Arial"/>
                  <w:sz w:val="20"/>
                  <w:szCs w:val="20"/>
                </w:rPr>
                <w:t>Invoice_Item</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75" w:author="Kuei Yuan Chen" w:date="2015-11-13T17:33:00Z"/>
                <w:rFonts w:ascii="Arial" w:eastAsia="Times New Roman" w:hAnsi="Arial" w:cs="Arial"/>
                <w:sz w:val="20"/>
                <w:szCs w:val="20"/>
              </w:rPr>
            </w:pPr>
            <w:ins w:id="2276" w:author="Kuei Yuan Chen" w:date="2015-11-13T17:33:00Z">
              <w:r w:rsidRPr="00507405">
                <w:rPr>
                  <w:rFonts w:ascii="Arial" w:eastAsia="Times New Roman" w:hAnsi="Arial" w:cs="Arial"/>
                  <w:sz w:val="20"/>
                  <w:szCs w:val="20"/>
                </w:rPr>
                <w:t>INV_QUANTITY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77" w:author="Kuei Yuan Chen" w:date="2015-11-13T17:33:00Z"/>
                <w:rFonts w:ascii="Arial" w:eastAsia="Times New Roman" w:hAnsi="Arial" w:cs="Arial"/>
                <w:sz w:val="20"/>
                <w:szCs w:val="20"/>
              </w:rPr>
            </w:pPr>
            <w:ins w:id="2278" w:author="Kuei Yuan Chen" w:date="2015-11-13T17:33:00Z">
              <w:r w:rsidRPr="00507405">
                <w:rPr>
                  <w:rFonts w:ascii="Arial" w:eastAsia="Times New Roman" w:hAnsi="Arial" w:cs="Arial"/>
                  <w:sz w:val="20"/>
                  <w:szCs w:val="20"/>
                </w:rPr>
                <w:t>Number</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79" w:author="Kuei Yuan Chen" w:date="2015-11-13T17:33:00Z"/>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80" w:author="Kuei Yuan Chen" w:date="2015-11-13T17:33:00Z"/>
                <w:rFonts w:ascii="Arial" w:eastAsia="Times New Roman" w:hAnsi="Arial" w:cs="Arial"/>
                <w:sz w:val="20"/>
                <w:szCs w:val="20"/>
              </w:rPr>
            </w:pPr>
            <w:ins w:id="2281"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82" w:author="Kuei Yuan Chen" w:date="2015-11-13T17:33:00Z"/>
                <w:rFonts w:ascii="Arial" w:eastAsia="Times New Roman" w:hAnsi="Arial" w:cs="Arial"/>
                <w:sz w:val="20"/>
                <w:szCs w:val="20"/>
              </w:rPr>
            </w:pPr>
            <w:ins w:id="2283" w:author="Kuei Yuan Chen" w:date="2015-11-13T17:33:00Z">
              <w:r w:rsidRPr="00507405">
                <w:rPr>
                  <w:rFonts w:ascii="Arial" w:eastAsia="Times New Roman" w:hAnsi="Arial" w:cs="Arial"/>
                  <w:sz w:val="20"/>
                  <w:szCs w:val="20"/>
                </w:rPr>
                <w:t>Amount of Item Bought on Invoice</w:t>
              </w:r>
            </w:ins>
          </w:p>
        </w:tc>
      </w:tr>
      <w:tr w:rsidR="00507405" w:rsidRPr="00507405" w:rsidTr="00507405">
        <w:trPr>
          <w:trHeight w:val="315"/>
          <w:ins w:id="2284"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85" w:author="Kuei Yuan Chen" w:date="2015-11-13T17:33:00Z"/>
                <w:rFonts w:ascii="Arial" w:eastAsia="Times New Roman" w:hAnsi="Arial" w:cs="Arial"/>
                <w:sz w:val="20"/>
                <w:szCs w:val="20"/>
              </w:rPr>
            </w:pPr>
            <w:ins w:id="2286" w:author="Kuei Yuan Chen" w:date="2015-11-13T17:33:00Z">
              <w:r w:rsidRPr="00507405">
                <w:rPr>
                  <w:rFonts w:ascii="Arial" w:eastAsia="Times New Roman" w:hAnsi="Arial" w:cs="Arial"/>
                  <w:sz w:val="20"/>
                  <w:szCs w:val="20"/>
                </w:rPr>
                <w:t>Item</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87" w:author="Kuei Yuan Chen" w:date="2015-11-13T17:33:00Z"/>
                <w:rFonts w:ascii="Arial" w:eastAsia="Times New Roman" w:hAnsi="Arial" w:cs="Arial"/>
                <w:sz w:val="20"/>
                <w:szCs w:val="20"/>
              </w:rPr>
            </w:pPr>
            <w:ins w:id="2288" w:author="Kuei Yuan Chen" w:date="2015-11-13T17:33:00Z">
              <w:r w:rsidRPr="00507405">
                <w:rPr>
                  <w:rFonts w:ascii="Arial" w:eastAsia="Times New Roman" w:hAnsi="Arial" w:cs="Arial"/>
                  <w:sz w:val="20"/>
                  <w:szCs w:val="20"/>
                </w:rPr>
                <w:t>ITEM_NO</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89" w:author="Kuei Yuan Chen" w:date="2015-11-13T17:33:00Z"/>
                <w:rFonts w:ascii="Arial" w:eastAsia="Times New Roman" w:hAnsi="Arial" w:cs="Arial"/>
                <w:sz w:val="20"/>
                <w:szCs w:val="20"/>
              </w:rPr>
            </w:pPr>
            <w:proofErr w:type="spellStart"/>
            <w:ins w:id="2290"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291" w:author="Kuei Yuan Chen" w:date="2015-11-13T17:33:00Z"/>
                <w:rFonts w:ascii="Arial" w:eastAsia="Times New Roman" w:hAnsi="Arial" w:cs="Arial"/>
                <w:sz w:val="20"/>
                <w:szCs w:val="20"/>
              </w:rPr>
            </w:pPr>
            <w:ins w:id="2292" w:author="Kuei Yuan Chen" w:date="2015-11-13T17:33:00Z">
              <w:r w:rsidRPr="00507405">
                <w:rPr>
                  <w:rFonts w:ascii="Arial" w:eastAsia="Times New Roman" w:hAnsi="Arial"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93" w:author="Kuei Yuan Chen" w:date="2015-11-13T17:33:00Z"/>
                <w:rFonts w:ascii="Arial" w:eastAsia="Times New Roman" w:hAnsi="Arial" w:cs="Arial"/>
                <w:sz w:val="20"/>
                <w:szCs w:val="20"/>
              </w:rPr>
            </w:pPr>
            <w:ins w:id="2294" w:author="Kuei Yuan Chen" w:date="2015-11-13T17:33:00Z">
              <w:r w:rsidRPr="00507405">
                <w:rPr>
                  <w:rFonts w:ascii="Arial" w:eastAsia="Times New Roman" w:hAnsi="Arial" w:cs="Arial"/>
                  <w:sz w:val="20"/>
                  <w:szCs w:val="20"/>
                </w:rPr>
                <w:t>Primary Key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95" w:author="Kuei Yuan Chen" w:date="2015-11-13T17:33:00Z"/>
                <w:rFonts w:ascii="Arial" w:eastAsia="Times New Roman" w:hAnsi="Arial" w:cs="Arial"/>
                <w:sz w:val="20"/>
                <w:szCs w:val="20"/>
              </w:rPr>
            </w:pPr>
            <w:ins w:id="2296" w:author="Kuei Yuan Chen" w:date="2015-11-13T17:33:00Z">
              <w:r w:rsidRPr="00507405">
                <w:rPr>
                  <w:rFonts w:ascii="Arial" w:eastAsia="Times New Roman" w:hAnsi="Arial" w:cs="Arial"/>
                  <w:sz w:val="20"/>
                  <w:szCs w:val="20"/>
                </w:rPr>
                <w:t>Unique Identifier for Item (PK)</w:t>
              </w:r>
            </w:ins>
          </w:p>
        </w:tc>
      </w:tr>
      <w:tr w:rsidR="00507405" w:rsidRPr="00507405" w:rsidTr="00507405">
        <w:trPr>
          <w:trHeight w:val="315"/>
          <w:ins w:id="2297"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298" w:author="Kuei Yuan Chen" w:date="2015-11-13T17:33:00Z"/>
                <w:rFonts w:ascii="Arial" w:eastAsia="Times New Roman" w:hAnsi="Arial" w:cs="Arial"/>
                <w:sz w:val="20"/>
                <w:szCs w:val="20"/>
              </w:rPr>
            </w:pPr>
            <w:ins w:id="2299" w:author="Kuei Yuan Chen" w:date="2015-11-13T17:33:00Z">
              <w:r w:rsidRPr="00507405">
                <w:rPr>
                  <w:rFonts w:ascii="Arial" w:eastAsia="Times New Roman" w:hAnsi="Arial" w:cs="Arial"/>
                  <w:sz w:val="20"/>
                  <w:szCs w:val="20"/>
                </w:rPr>
                <w:t>Item</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00" w:author="Kuei Yuan Chen" w:date="2015-11-13T17:33:00Z"/>
                <w:rFonts w:ascii="Arial" w:eastAsia="Times New Roman" w:hAnsi="Arial" w:cs="Arial"/>
                <w:sz w:val="20"/>
                <w:szCs w:val="20"/>
              </w:rPr>
            </w:pPr>
            <w:ins w:id="2301" w:author="Kuei Yuan Chen" w:date="2015-11-13T17:33:00Z">
              <w:r w:rsidRPr="00507405">
                <w:rPr>
                  <w:rFonts w:ascii="Arial" w:eastAsia="Times New Roman" w:hAnsi="Arial" w:cs="Arial"/>
                  <w:sz w:val="20"/>
                  <w:szCs w:val="20"/>
                </w:rPr>
                <w:t>ITEM_NAME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02" w:author="Kuei Yuan Chen" w:date="2015-11-13T17:33:00Z"/>
                <w:rFonts w:ascii="Arial" w:eastAsia="Times New Roman" w:hAnsi="Arial" w:cs="Arial"/>
                <w:sz w:val="20"/>
                <w:szCs w:val="20"/>
              </w:rPr>
            </w:pPr>
            <w:proofErr w:type="spellStart"/>
            <w:ins w:id="2303"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304" w:author="Kuei Yuan Chen" w:date="2015-11-13T17:33:00Z"/>
                <w:rFonts w:ascii="Arial" w:eastAsia="Times New Roman" w:hAnsi="Arial" w:cs="Arial"/>
                <w:sz w:val="20"/>
                <w:szCs w:val="20"/>
              </w:rPr>
            </w:pPr>
            <w:ins w:id="2305" w:author="Kuei Yuan Chen" w:date="2015-11-13T17:33:00Z">
              <w:r w:rsidRPr="00507405">
                <w:rPr>
                  <w:rFonts w:ascii="Arial" w:eastAsia="Times New Roman" w:hAnsi="Arial" w:cs="Arial"/>
                  <w:sz w:val="20"/>
                  <w:szCs w:val="20"/>
                </w:rPr>
                <w:t>20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06" w:author="Kuei Yuan Chen" w:date="2015-11-13T17:33:00Z"/>
                <w:rFonts w:ascii="Arial" w:eastAsia="Times New Roman" w:hAnsi="Arial" w:cs="Arial"/>
                <w:sz w:val="20"/>
                <w:szCs w:val="20"/>
              </w:rPr>
            </w:pPr>
            <w:ins w:id="2307"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08" w:author="Kuei Yuan Chen" w:date="2015-11-13T17:33:00Z"/>
                <w:rFonts w:ascii="Arial" w:eastAsia="Times New Roman" w:hAnsi="Arial" w:cs="Arial"/>
                <w:sz w:val="20"/>
                <w:szCs w:val="20"/>
              </w:rPr>
            </w:pPr>
            <w:ins w:id="2309" w:author="Kuei Yuan Chen" w:date="2015-11-13T17:33:00Z">
              <w:r w:rsidRPr="00507405">
                <w:rPr>
                  <w:rFonts w:ascii="Arial" w:eastAsia="Times New Roman" w:hAnsi="Arial" w:cs="Arial"/>
                  <w:sz w:val="20"/>
                  <w:szCs w:val="20"/>
                </w:rPr>
                <w:t>Name of Item</w:t>
              </w:r>
            </w:ins>
          </w:p>
        </w:tc>
      </w:tr>
      <w:tr w:rsidR="00507405" w:rsidRPr="00507405" w:rsidTr="00507405">
        <w:trPr>
          <w:trHeight w:val="315"/>
          <w:ins w:id="2310"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11" w:author="Kuei Yuan Chen" w:date="2015-11-13T17:33:00Z"/>
                <w:rFonts w:ascii="Arial" w:eastAsia="Times New Roman" w:hAnsi="Arial" w:cs="Arial"/>
                <w:sz w:val="20"/>
                <w:szCs w:val="20"/>
              </w:rPr>
            </w:pPr>
            <w:ins w:id="2312" w:author="Kuei Yuan Chen" w:date="2015-11-13T17:33:00Z">
              <w:r w:rsidRPr="00507405">
                <w:rPr>
                  <w:rFonts w:ascii="Arial" w:eastAsia="Times New Roman" w:hAnsi="Arial" w:cs="Arial"/>
                  <w:sz w:val="20"/>
                  <w:szCs w:val="20"/>
                </w:rPr>
                <w:t>Item</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13" w:author="Kuei Yuan Chen" w:date="2015-11-13T17:33:00Z"/>
                <w:rFonts w:ascii="Arial" w:eastAsia="Times New Roman" w:hAnsi="Arial" w:cs="Arial"/>
                <w:sz w:val="20"/>
                <w:szCs w:val="20"/>
              </w:rPr>
            </w:pPr>
            <w:ins w:id="2314" w:author="Kuei Yuan Chen" w:date="2015-11-13T17:33:00Z">
              <w:r w:rsidRPr="00507405">
                <w:rPr>
                  <w:rFonts w:ascii="Arial" w:eastAsia="Times New Roman" w:hAnsi="Arial" w:cs="Arial"/>
                  <w:sz w:val="20"/>
                  <w:szCs w:val="20"/>
                </w:rPr>
                <w:t>ITEM_TYPE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15" w:author="Kuei Yuan Chen" w:date="2015-11-13T17:33:00Z"/>
                <w:rFonts w:ascii="Arial" w:eastAsia="Times New Roman" w:hAnsi="Arial" w:cs="Arial"/>
                <w:sz w:val="20"/>
                <w:szCs w:val="20"/>
              </w:rPr>
            </w:pPr>
            <w:proofErr w:type="spellStart"/>
            <w:ins w:id="2316"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317" w:author="Kuei Yuan Chen" w:date="2015-11-13T17:33:00Z"/>
                <w:rFonts w:ascii="Arial" w:eastAsia="Times New Roman" w:hAnsi="Arial" w:cs="Arial"/>
                <w:sz w:val="20"/>
                <w:szCs w:val="20"/>
              </w:rPr>
            </w:pPr>
            <w:ins w:id="2318" w:author="Kuei Yuan Chen" w:date="2015-11-13T17:33:00Z">
              <w:r w:rsidRPr="00507405">
                <w:rPr>
                  <w:rFonts w:ascii="Arial" w:eastAsia="Times New Roman" w:hAnsi="Arial" w:cs="Arial"/>
                  <w:sz w:val="20"/>
                  <w:szCs w:val="20"/>
                </w:rPr>
                <w:t>20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19" w:author="Kuei Yuan Chen" w:date="2015-11-13T17:33:00Z"/>
                <w:rFonts w:ascii="Arial" w:eastAsia="Times New Roman" w:hAnsi="Arial" w:cs="Arial"/>
                <w:sz w:val="20"/>
                <w:szCs w:val="20"/>
              </w:rPr>
            </w:pPr>
            <w:ins w:id="2320"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21" w:author="Kuei Yuan Chen" w:date="2015-11-13T17:33:00Z"/>
                <w:rFonts w:ascii="Arial" w:eastAsia="Times New Roman" w:hAnsi="Arial" w:cs="Arial"/>
                <w:sz w:val="20"/>
                <w:szCs w:val="20"/>
              </w:rPr>
            </w:pPr>
            <w:ins w:id="2322" w:author="Kuei Yuan Chen" w:date="2015-11-13T17:33:00Z">
              <w:r w:rsidRPr="00507405">
                <w:rPr>
                  <w:rFonts w:ascii="Arial" w:eastAsia="Times New Roman" w:hAnsi="Arial" w:cs="Arial"/>
                  <w:sz w:val="20"/>
                  <w:szCs w:val="20"/>
                </w:rPr>
                <w:t>Type of Item</w:t>
              </w:r>
            </w:ins>
          </w:p>
        </w:tc>
      </w:tr>
      <w:tr w:rsidR="00507405" w:rsidRPr="00507405" w:rsidTr="00507405">
        <w:trPr>
          <w:trHeight w:val="315"/>
          <w:ins w:id="2323" w:author="Kuei Yuan Chen" w:date="2015-11-13T17:33: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24" w:author="Kuei Yuan Chen" w:date="2015-11-13T17:33:00Z"/>
                <w:rFonts w:ascii="Arial" w:eastAsia="Times New Roman" w:hAnsi="Arial" w:cs="Arial"/>
                <w:sz w:val="20"/>
                <w:szCs w:val="20"/>
              </w:rPr>
            </w:pPr>
            <w:ins w:id="2325" w:author="Kuei Yuan Chen" w:date="2015-11-13T17:33:00Z">
              <w:r w:rsidRPr="00507405">
                <w:rPr>
                  <w:rFonts w:ascii="Arial" w:eastAsia="Times New Roman" w:hAnsi="Arial" w:cs="Arial"/>
                  <w:sz w:val="20"/>
                  <w:szCs w:val="20"/>
                </w:rPr>
                <w:t>Item</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26" w:author="Kuei Yuan Chen" w:date="2015-11-13T17:33:00Z"/>
                <w:rFonts w:ascii="Arial" w:eastAsia="Times New Roman" w:hAnsi="Arial" w:cs="Arial"/>
                <w:sz w:val="20"/>
                <w:szCs w:val="20"/>
              </w:rPr>
            </w:pPr>
            <w:ins w:id="2327" w:author="Kuei Yuan Chen" w:date="2015-11-13T17:33:00Z">
              <w:r w:rsidRPr="00507405">
                <w:rPr>
                  <w:rFonts w:ascii="Arial" w:eastAsia="Times New Roman" w:hAnsi="Arial" w:cs="Arial"/>
                  <w:sz w:val="20"/>
                  <w:szCs w:val="20"/>
                </w:rPr>
                <w:t>ITEM_DESC</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28" w:author="Kuei Yuan Chen" w:date="2015-11-13T17:33:00Z"/>
                <w:rFonts w:ascii="Arial" w:eastAsia="Times New Roman" w:hAnsi="Arial" w:cs="Arial"/>
                <w:sz w:val="20"/>
                <w:szCs w:val="20"/>
              </w:rPr>
            </w:pPr>
            <w:proofErr w:type="spellStart"/>
            <w:ins w:id="2329" w:author="Kuei Yuan Chen" w:date="2015-11-13T17:33:00Z">
              <w:r w:rsidRPr="00507405">
                <w:rPr>
                  <w:rFonts w:ascii="Arial" w:eastAsia="Times New Roman" w:hAnsi="Arial" w:cs="Arial"/>
                  <w:sz w:val="20"/>
                  <w:szCs w:val="20"/>
                </w:rPr>
                <w:t>Varchar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jc w:val="right"/>
              <w:rPr>
                <w:ins w:id="2330" w:author="Kuei Yuan Chen" w:date="2015-11-13T17:33:00Z"/>
                <w:rFonts w:ascii="Arial" w:eastAsia="Times New Roman" w:hAnsi="Arial" w:cs="Arial"/>
                <w:sz w:val="20"/>
                <w:szCs w:val="20"/>
              </w:rPr>
            </w:pPr>
            <w:ins w:id="2331" w:author="Kuei Yuan Chen" w:date="2015-11-13T17:33:00Z">
              <w:r w:rsidRPr="00507405">
                <w:rPr>
                  <w:rFonts w:ascii="Arial" w:eastAsia="Times New Roman" w:hAnsi="Arial" w:cs="Arial"/>
                  <w:sz w:val="20"/>
                  <w:szCs w:val="20"/>
                </w:rPr>
                <w:t>5000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32" w:author="Kuei Yuan Chen" w:date="2015-11-13T17:33:00Z"/>
                <w:rFonts w:ascii="Arial" w:eastAsia="Times New Roman" w:hAnsi="Arial" w:cs="Arial"/>
                <w:sz w:val="20"/>
                <w:szCs w:val="20"/>
              </w:rPr>
            </w:pPr>
            <w:ins w:id="2333" w:author="Kuei Yuan Chen" w:date="2015-11-13T17:33:00Z">
              <w:r w:rsidRPr="00507405">
                <w:rPr>
                  <w:rFonts w:ascii="Arial" w:eastAsia="Times New Roman" w:hAnsi="Arial" w:cs="Arial"/>
                  <w:sz w:val="20"/>
                  <w:szCs w:val="20"/>
                </w:rPr>
                <w:t>Not Null</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07405" w:rsidRPr="00507405" w:rsidRDefault="00507405" w:rsidP="00507405">
            <w:pPr>
              <w:spacing w:after="0" w:line="240" w:lineRule="auto"/>
              <w:rPr>
                <w:ins w:id="2334" w:author="Kuei Yuan Chen" w:date="2015-11-13T17:33:00Z"/>
                <w:rFonts w:ascii="Arial" w:eastAsia="Times New Roman" w:hAnsi="Arial" w:cs="Arial"/>
                <w:sz w:val="20"/>
                <w:szCs w:val="20"/>
              </w:rPr>
            </w:pPr>
            <w:ins w:id="2335" w:author="Kuei Yuan Chen" w:date="2015-11-13T17:33:00Z">
              <w:r w:rsidRPr="00507405">
                <w:rPr>
                  <w:rFonts w:ascii="Arial" w:eastAsia="Times New Roman" w:hAnsi="Arial" w:cs="Arial"/>
                  <w:sz w:val="20"/>
                  <w:szCs w:val="20"/>
                </w:rPr>
                <w:t>Description of Item</w:t>
              </w:r>
            </w:ins>
          </w:p>
        </w:tc>
      </w:tr>
    </w:tbl>
    <w:p w:rsidR="003E6A95" w:rsidRPr="000902B7" w:rsidRDefault="003E6A95" w:rsidP="003E6A95">
      <w:pPr>
        <w:spacing w:after="240" w:line="240" w:lineRule="auto"/>
        <w:rPr>
          <w:ins w:id="2336" w:author="Kuei Yuan Chen" w:date="2015-11-12T13:55:00Z"/>
          <w:rFonts w:ascii="Times New Roman" w:eastAsia="Times New Roman" w:hAnsi="Times New Roman" w:cs="Times New Roman"/>
          <w:sz w:val="36"/>
          <w:szCs w:val="36"/>
        </w:rPr>
      </w:pPr>
    </w:p>
    <w:p w:rsidR="003E6A95" w:rsidRDefault="003E6A95" w:rsidP="003E6A95">
      <w:pPr>
        <w:spacing w:line="276" w:lineRule="auto"/>
        <w:rPr>
          <w:ins w:id="2337" w:author="Kuei Yuan Chen" w:date="2015-11-12T13:55:00Z"/>
          <w:rFonts w:ascii="Times New Roman" w:eastAsia="Times New Roman" w:hAnsi="Times New Roman" w:cs="Times New Roman"/>
          <w:b/>
          <w:sz w:val="28"/>
          <w:szCs w:val="28"/>
        </w:rPr>
      </w:pPr>
    </w:p>
    <w:p w:rsidR="003E6A95" w:rsidRDefault="003E6A95" w:rsidP="003E6A95">
      <w:pPr>
        <w:spacing w:line="276" w:lineRule="auto"/>
        <w:rPr>
          <w:ins w:id="2338" w:author="Kuei Yuan Chen" w:date="2015-11-12T13:55:00Z"/>
          <w:rFonts w:ascii="Times New Roman" w:eastAsia="Times New Roman" w:hAnsi="Times New Roman" w:cs="Times New Roman"/>
          <w:b/>
          <w:sz w:val="28"/>
          <w:szCs w:val="28"/>
        </w:rPr>
      </w:pPr>
    </w:p>
    <w:p w:rsidR="003E6A95" w:rsidRDefault="003E6A95" w:rsidP="003E6A95">
      <w:pPr>
        <w:spacing w:line="276" w:lineRule="auto"/>
        <w:rPr>
          <w:ins w:id="2339" w:author="Kuei Yuan Chen" w:date="2015-11-12T13:55:00Z"/>
          <w:rFonts w:ascii="Times New Roman" w:eastAsia="Times New Roman" w:hAnsi="Times New Roman" w:cs="Times New Roman"/>
          <w:b/>
          <w:sz w:val="28"/>
          <w:szCs w:val="28"/>
        </w:rPr>
      </w:pPr>
    </w:p>
    <w:p w:rsidR="003E6A95" w:rsidRPr="00D505E4" w:rsidRDefault="003E6A95" w:rsidP="003E6A95">
      <w:pPr>
        <w:spacing w:line="276" w:lineRule="auto"/>
        <w:rPr>
          <w:ins w:id="2340" w:author="Kuei Yuan Chen" w:date="2015-11-12T13:55:00Z"/>
          <w:rFonts w:ascii="Times New Roman" w:eastAsia="Times New Roman" w:hAnsi="Times New Roman" w:cs="Times New Roman"/>
          <w:sz w:val="24"/>
          <w:szCs w:val="24"/>
        </w:rPr>
      </w:pPr>
      <w:ins w:id="2341" w:author="Kuei Yuan Chen" w:date="2015-11-12T13:55:00Z">
        <w:r w:rsidRPr="000902B7">
          <w:rPr>
            <w:rFonts w:ascii="Times New Roman" w:eastAsia="Times New Roman" w:hAnsi="Times New Roman" w:cs="Times New Roman"/>
            <w:b/>
            <w:sz w:val="28"/>
            <w:szCs w:val="28"/>
          </w:rPr>
          <w:t xml:space="preserve">Gantt </w:t>
        </w:r>
        <w:proofErr w:type="gramStart"/>
        <w:r w:rsidRPr="000902B7">
          <w:rPr>
            <w:rFonts w:ascii="Times New Roman" w:eastAsia="Times New Roman" w:hAnsi="Times New Roman" w:cs="Times New Roman"/>
            <w:b/>
            <w:sz w:val="28"/>
            <w:szCs w:val="28"/>
          </w:rPr>
          <w:t>Chart</w:t>
        </w:r>
        <w:proofErr w:type="gramEnd"/>
        <w:r w:rsidRPr="00D505E4">
          <w:rPr>
            <w:rFonts w:ascii="Times New Roman" w:eastAsia="Times New Roman" w:hAnsi="Times New Roman" w:cs="Times New Roman"/>
            <w:noProof/>
            <w:color w:val="000000"/>
            <w:sz w:val="24"/>
            <w:szCs w:val="24"/>
            <w:rPrChange w:id="2342" w:author="Unknown">
              <w:rPr>
                <w:noProof/>
              </w:rPr>
            </w:rPrChange>
          </w:rPr>
          <mc:AlternateContent>
            <mc:Choice Requires="wps">
              <w:drawing>
                <wp:inline distT="0" distB="0" distL="0" distR="0" wp14:anchorId="03910A1C" wp14:editId="6E3D894B">
                  <wp:extent cx="304800" cy="304800"/>
                  <wp:effectExtent l="0" t="0" r="0" b="0"/>
                  <wp:docPr id="3" name="Rectangle 3" descr="https://lh3.googleusercontent.com/oXRtoiqvl9jyQrM2GyR8eYcv3dA1u2qX5-_JOXlGixYx88y0yxKZYa_1LVV79F04FFdmVoRECjGnLMHHCE5yTGdqnsJ_qjjcCsJCSox9vifJxeSR1bsYJgyafwW2gmr2KoEJ76d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51E29" id="Rectangle 3" o:spid="_x0000_s1026" alt="https://lh3.googleusercontent.com/oXRtoiqvl9jyQrM2GyR8eYcv3dA1u2qX5-_JOXlGixYx88y0yxKZYa_1LVV79F04FFdmVoRECjGnLMHHCE5yTGdqnsJ_qjjcCsJCSox9vifJxeSR1bsYJgyafwW2gmr2KoEJ76d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SBnv5NAwAAagYAAA4AAAAAAAAAAAAAAAAALgIAAGRycy9l&#10;Mm9Eb2MueG1sUEsBAi0AFAAGAAgAAAAhAEyg6SzYAAAAAwEAAA8AAAAAAAAAAAAAAAAApwUAAGRy&#10;cy9kb3ducmV2LnhtbFBLBQYAAAAABAAEAPMAAACsBgAAAAA=&#10;" filled="f" stroked="f">
                  <o:lock v:ext="edit" aspectratio="t"/>
                  <w10:anchorlock/>
                </v:rect>
              </w:pict>
            </mc:Fallback>
          </mc:AlternateContent>
        </w:r>
      </w:ins>
    </w:p>
    <w:p w:rsidR="003E6A95" w:rsidRDefault="003E6A95" w:rsidP="003E6A95">
      <w:pPr>
        <w:spacing w:line="276" w:lineRule="auto"/>
        <w:rPr>
          <w:ins w:id="2343" w:author="Kuei Yuan Chen" w:date="2015-11-12T13:55:00Z"/>
          <w:rFonts w:ascii="Times New Roman" w:eastAsia="Times New Roman" w:hAnsi="Times New Roman" w:cs="Times New Roman"/>
          <w:sz w:val="44"/>
          <w:szCs w:val="44"/>
        </w:rPr>
      </w:pPr>
      <w:ins w:id="2344" w:author="Kuei Yuan Chen" w:date="2015-11-12T13:55:00Z">
        <w:r w:rsidRPr="000902B7">
          <w:rPr>
            <w:rFonts w:ascii="Times New Roman" w:eastAsia="Times New Roman" w:hAnsi="Times New Roman" w:cs="Times New Roman"/>
            <w:noProof/>
            <w:sz w:val="44"/>
            <w:szCs w:val="44"/>
            <w:rPrChange w:id="2345" w:author="Unknown">
              <w:rPr>
                <w:noProof/>
              </w:rPr>
            </w:rPrChange>
          </w:rPr>
          <w:drawing>
            <wp:inline distT="0" distB="0" distL="0" distR="0" wp14:anchorId="49C8FA22" wp14:editId="3E30B5CE">
              <wp:extent cx="5943600" cy="3342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IT1630 Milestore3-Final PP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ins>
    </w:p>
    <w:p w:rsidR="00B76FBF" w:rsidRDefault="00B76FBF" w:rsidP="00B76FBF">
      <w:pPr>
        <w:pStyle w:val="HPTableTitle"/>
        <w:rPr>
          <w:ins w:id="2346" w:author="Kuei Yuan Chen" w:date="2015-11-13T17:08:00Z"/>
          <w:rFonts w:ascii="Tahoma" w:hAnsi="Tahoma" w:cs="Tahoma"/>
        </w:rPr>
      </w:pPr>
      <w:ins w:id="2347" w:author="Kuei Yuan Chen" w:date="2015-11-13T17:08:00Z">
        <w:r>
          <w:rPr>
            <w:rFonts w:ascii="Tahoma" w:hAnsi="Tahoma" w:cs="Tahoma"/>
          </w:rPr>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B76FBF" w:rsidRPr="006D5472" w:rsidTr="00BB53E6">
        <w:trPr>
          <w:ins w:id="2348" w:author="Kuei Yuan Chen" w:date="2015-11-13T17:08:00Z"/>
        </w:trPr>
        <w:tc>
          <w:tcPr>
            <w:tcW w:w="2340" w:type="dxa"/>
          </w:tcPr>
          <w:p w:rsidR="00B76FBF" w:rsidRPr="006D5472" w:rsidRDefault="00B76FBF" w:rsidP="00BB53E6">
            <w:pPr>
              <w:pStyle w:val="TableSmHeadingRight"/>
              <w:ind w:right="320" w:firstLineChars="100" w:firstLine="161"/>
              <w:jc w:val="left"/>
              <w:rPr>
                <w:ins w:id="2349" w:author="Kuei Yuan Chen" w:date="2015-11-13T17:08:00Z"/>
                <w:rFonts w:ascii="Tahoma" w:hAnsi="Tahoma" w:cs="Tahoma"/>
              </w:rPr>
            </w:pPr>
            <w:ins w:id="2350" w:author="Kuei Yuan Chen" w:date="2015-11-13T17:08:00Z">
              <w:r w:rsidRPr="006D5472">
                <w:rPr>
                  <w:rFonts w:ascii="Tahoma" w:hAnsi="Tahoma" w:cs="Tahoma"/>
                </w:rPr>
                <w:t>Project Name:</w:t>
              </w:r>
            </w:ins>
          </w:p>
        </w:tc>
        <w:tc>
          <w:tcPr>
            <w:tcW w:w="7470" w:type="dxa"/>
            <w:gridSpan w:val="3"/>
          </w:tcPr>
          <w:p w:rsidR="00B76FBF" w:rsidRPr="003C4E3D" w:rsidRDefault="00B76FBF" w:rsidP="00BB53E6">
            <w:pPr>
              <w:pStyle w:val="TableMedium"/>
              <w:rPr>
                <w:ins w:id="2351" w:author="Kuei Yuan Chen" w:date="2015-11-13T17:08:00Z"/>
                <w:rFonts w:ascii="Tahoma" w:hAnsi="Tahoma" w:cs="Tahoma"/>
                <w:b/>
              </w:rPr>
            </w:pPr>
            <w:ins w:id="2352" w:author="Kuei Yuan Chen" w:date="2015-11-13T17:08:00Z">
              <w:r>
                <w:rPr>
                  <w:rFonts w:ascii="Tahoma" w:hAnsi="Tahoma" w:cs="Tahoma" w:hint="eastAsia"/>
                  <w:b/>
                  <w:lang w:eastAsia="zh-CN"/>
                </w:rPr>
                <w:t>ACIT1630 DB Project</w:t>
              </w:r>
            </w:ins>
          </w:p>
        </w:tc>
      </w:tr>
      <w:tr w:rsidR="00B76FBF" w:rsidRPr="001B1C88" w:rsidTr="00BB53E6">
        <w:trPr>
          <w:gridAfter w:val="2"/>
          <w:wAfter w:w="3690" w:type="dxa"/>
          <w:trHeight w:val="236"/>
          <w:ins w:id="2353" w:author="Kuei Yuan Chen" w:date="2015-11-13T17:08:00Z"/>
        </w:trPr>
        <w:tc>
          <w:tcPr>
            <w:tcW w:w="2340" w:type="dxa"/>
          </w:tcPr>
          <w:p w:rsidR="00B76FBF" w:rsidRPr="001B1C88" w:rsidRDefault="00B76FBF" w:rsidP="00BB53E6">
            <w:pPr>
              <w:pStyle w:val="TableSmHeadingRight"/>
              <w:ind w:right="320"/>
              <w:jc w:val="center"/>
              <w:rPr>
                <w:ins w:id="2354" w:author="Kuei Yuan Chen" w:date="2015-11-13T17:08:00Z"/>
                <w:rFonts w:ascii="Tahoma" w:hAnsi="Tahoma" w:cs="Tahoma"/>
              </w:rPr>
            </w:pPr>
            <w:ins w:id="2355" w:author="Kuei Yuan Chen" w:date="2015-11-13T17:08:00Z">
              <w:r w:rsidRPr="001B1C88">
                <w:rPr>
                  <w:rFonts w:ascii="Tahoma" w:hAnsi="Tahoma" w:cs="Tahoma"/>
                </w:rPr>
                <w:t>Project Manager:</w:t>
              </w:r>
            </w:ins>
          </w:p>
        </w:tc>
        <w:tc>
          <w:tcPr>
            <w:tcW w:w="3780" w:type="dxa"/>
          </w:tcPr>
          <w:p w:rsidR="00B76FBF" w:rsidRPr="001B1C88" w:rsidRDefault="00B76FBF" w:rsidP="00BB53E6">
            <w:pPr>
              <w:pStyle w:val="TableMedium"/>
              <w:rPr>
                <w:ins w:id="2356" w:author="Kuei Yuan Chen" w:date="2015-11-13T17:08:00Z"/>
                <w:rFonts w:ascii="Tahoma" w:hAnsi="Tahoma" w:cs="Tahoma"/>
                <w:lang w:eastAsia="zh-CN"/>
              </w:rPr>
            </w:pPr>
            <w:ins w:id="2357" w:author="Kuei Yuan Chen" w:date="2015-11-13T17:08:00Z">
              <w:r>
                <w:rPr>
                  <w:rFonts w:ascii="Tahoma" w:hAnsi="Tahoma" w:cs="Tahoma" w:hint="eastAsia"/>
                  <w:lang w:eastAsia="zh-CN"/>
                </w:rPr>
                <w:t>York Liu</w:t>
              </w:r>
            </w:ins>
          </w:p>
        </w:tc>
      </w:tr>
      <w:tr w:rsidR="00B76FBF" w:rsidRPr="00CE4F95" w:rsidTr="00BB53E6">
        <w:trPr>
          <w:trHeight w:val="236"/>
          <w:ins w:id="2358" w:author="Kuei Yuan Chen" w:date="2015-11-13T17:08:00Z"/>
        </w:trPr>
        <w:tc>
          <w:tcPr>
            <w:tcW w:w="2340" w:type="dxa"/>
          </w:tcPr>
          <w:p w:rsidR="00B76FBF" w:rsidRPr="00CE4F95" w:rsidRDefault="00B76FBF" w:rsidP="00BB53E6">
            <w:pPr>
              <w:pStyle w:val="TableSmHeadingRight"/>
              <w:ind w:right="320" w:firstLineChars="100" w:firstLine="161"/>
              <w:jc w:val="left"/>
              <w:rPr>
                <w:ins w:id="2359" w:author="Kuei Yuan Chen" w:date="2015-11-13T17:08:00Z"/>
                <w:rFonts w:ascii="Tahoma" w:hAnsi="Tahoma" w:cs="Tahoma"/>
              </w:rPr>
            </w:pPr>
            <w:ins w:id="2360" w:author="Kuei Yuan Chen" w:date="2015-11-13T17:08:00Z">
              <w:r w:rsidRPr="00CE4F95">
                <w:rPr>
                  <w:rFonts w:ascii="Tahoma" w:hAnsi="Tahoma" w:cs="Tahoma"/>
                </w:rPr>
                <w:t xml:space="preserve">Prepared By:  </w:t>
              </w:r>
            </w:ins>
          </w:p>
        </w:tc>
        <w:tc>
          <w:tcPr>
            <w:tcW w:w="3780" w:type="dxa"/>
          </w:tcPr>
          <w:p w:rsidR="00B76FBF" w:rsidRPr="00CE4F95" w:rsidRDefault="00B76FBF" w:rsidP="00BB53E6">
            <w:pPr>
              <w:pStyle w:val="TableMedium"/>
              <w:rPr>
                <w:ins w:id="2361" w:author="Kuei Yuan Chen" w:date="2015-11-13T17:08:00Z"/>
                <w:rFonts w:ascii="Tahoma" w:hAnsi="Tahoma" w:cs="Tahoma"/>
                <w:lang w:eastAsia="zh-CN"/>
              </w:rPr>
            </w:pPr>
            <w:ins w:id="2362" w:author="Kuei Yuan Chen" w:date="2015-11-13T17:08:00Z">
              <w:r>
                <w:rPr>
                  <w:rFonts w:ascii="Tahoma" w:hAnsi="Tahoma" w:cs="Tahoma" w:hint="eastAsia"/>
                  <w:lang w:eastAsia="zh-CN"/>
                </w:rPr>
                <w:t>York Liu</w:t>
              </w:r>
            </w:ins>
          </w:p>
        </w:tc>
        <w:tc>
          <w:tcPr>
            <w:tcW w:w="2160" w:type="dxa"/>
          </w:tcPr>
          <w:p w:rsidR="00B76FBF" w:rsidRPr="00CE4F95" w:rsidRDefault="00B76FBF" w:rsidP="00BB53E6">
            <w:pPr>
              <w:pStyle w:val="TableSmHeadingRight"/>
              <w:rPr>
                <w:ins w:id="2363" w:author="Kuei Yuan Chen" w:date="2015-11-13T17:08:00Z"/>
                <w:rFonts w:ascii="Tahoma" w:hAnsi="Tahoma" w:cs="Tahoma"/>
              </w:rPr>
            </w:pPr>
          </w:p>
        </w:tc>
        <w:tc>
          <w:tcPr>
            <w:tcW w:w="1530" w:type="dxa"/>
          </w:tcPr>
          <w:p w:rsidR="00B76FBF" w:rsidRPr="00CE4F95" w:rsidRDefault="00B76FBF" w:rsidP="00BB53E6">
            <w:pPr>
              <w:pStyle w:val="TableMedium"/>
              <w:rPr>
                <w:ins w:id="2364" w:author="Kuei Yuan Chen" w:date="2015-11-13T17:08:00Z"/>
                <w:rFonts w:ascii="Tahoma" w:hAnsi="Tahoma" w:cs="Tahoma"/>
                <w:lang w:eastAsia="zh-CN"/>
              </w:rPr>
            </w:pPr>
          </w:p>
        </w:tc>
      </w:tr>
    </w:tbl>
    <w:p w:rsidR="00B76FBF" w:rsidRPr="00CE4F95" w:rsidRDefault="00B76FBF" w:rsidP="00B76FBF">
      <w:pPr>
        <w:pStyle w:val="Numberedlist21"/>
        <w:tabs>
          <w:tab w:val="num" w:pos="360"/>
        </w:tabs>
        <w:ind w:left="360"/>
        <w:rPr>
          <w:ins w:id="2365" w:author="Kuei Yuan Chen" w:date="2015-11-13T17:08:00Z"/>
          <w:rFonts w:ascii="Tahoma" w:hAnsi="Tahoma" w:cs="Tahoma"/>
        </w:rPr>
      </w:pPr>
      <w:ins w:id="2366" w:author="Kuei Yuan Chen" w:date="2015-11-13T17:08:00Z">
        <w:r w:rsidRPr="00CE4F95">
          <w:rPr>
            <w:rFonts w:ascii="Tahoma" w:hAnsi="Tahoma" w:cs="Tahoma"/>
          </w:rPr>
          <w:t>Meeting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B76FBF" w:rsidRPr="00CE4F95" w:rsidTr="00BB53E6">
        <w:trPr>
          <w:cantSplit/>
          <w:ins w:id="2367" w:author="Kuei Yuan Chen" w:date="2015-11-13T17:08:00Z"/>
        </w:trPr>
        <w:tc>
          <w:tcPr>
            <w:tcW w:w="1620" w:type="dxa"/>
          </w:tcPr>
          <w:p w:rsidR="00B76FBF" w:rsidRPr="00CE4F95" w:rsidRDefault="00B76FBF" w:rsidP="00BB53E6">
            <w:pPr>
              <w:pStyle w:val="TableSmHeadingRight"/>
              <w:rPr>
                <w:ins w:id="2368" w:author="Kuei Yuan Chen" w:date="2015-11-13T17:08:00Z"/>
                <w:rFonts w:ascii="Tahoma" w:hAnsi="Tahoma" w:cs="Tahoma"/>
              </w:rPr>
            </w:pPr>
            <w:ins w:id="2369" w:author="Kuei Yuan Chen" w:date="2015-11-13T17:08:00Z">
              <w:r w:rsidRPr="00CE4F95">
                <w:rPr>
                  <w:rFonts w:ascii="Tahoma" w:hAnsi="Tahoma" w:cs="Tahoma"/>
                </w:rPr>
                <w:t>Type:</w:t>
              </w:r>
            </w:ins>
          </w:p>
        </w:tc>
        <w:tc>
          <w:tcPr>
            <w:tcW w:w="8190" w:type="dxa"/>
            <w:gridSpan w:val="6"/>
          </w:tcPr>
          <w:p w:rsidR="00B76FBF" w:rsidRPr="00CB219E" w:rsidRDefault="00B76FBF" w:rsidP="00BB53E6">
            <w:pPr>
              <w:pStyle w:val="Table"/>
              <w:rPr>
                <w:ins w:id="2370" w:author="Kuei Yuan Chen" w:date="2015-11-13T17:08:00Z"/>
                <w:rFonts w:ascii="Tahoma" w:hAnsi="Tahoma" w:cs="Tahoma"/>
                <w:b/>
                <w:color w:val="00B050"/>
                <w:lang w:eastAsia="zh-CN"/>
              </w:rPr>
            </w:pPr>
            <w:ins w:id="2371" w:author="Kuei Yuan Chen" w:date="2015-11-13T17:08:00Z">
              <w:r w:rsidRPr="00CB219E">
                <w:rPr>
                  <w:rFonts w:ascii="Tahoma" w:hAnsi="Tahoma" w:cs="Tahoma" w:hint="eastAsia"/>
                  <w:b/>
                  <w:color w:val="00B050"/>
                  <w:lang w:eastAsia="zh-CN"/>
                </w:rPr>
                <w:t>Milestone3- phase 1</w:t>
              </w:r>
            </w:ins>
          </w:p>
        </w:tc>
      </w:tr>
      <w:tr w:rsidR="00B76FBF" w:rsidRPr="00CE4F95" w:rsidTr="00BB53E6">
        <w:trPr>
          <w:cantSplit/>
          <w:ins w:id="2372" w:author="Kuei Yuan Chen" w:date="2015-11-13T17:08:00Z"/>
        </w:trPr>
        <w:tc>
          <w:tcPr>
            <w:tcW w:w="1620" w:type="dxa"/>
          </w:tcPr>
          <w:p w:rsidR="00B76FBF" w:rsidRPr="00CE4F95" w:rsidRDefault="00B76FBF" w:rsidP="00BB53E6">
            <w:pPr>
              <w:pStyle w:val="TableSmHeadingRight"/>
              <w:rPr>
                <w:ins w:id="2373" w:author="Kuei Yuan Chen" w:date="2015-11-13T17:08:00Z"/>
                <w:rFonts w:ascii="Tahoma" w:hAnsi="Tahoma" w:cs="Tahoma"/>
              </w:rPr>
            </w:pPr>
            <w:ins w:id="2374" w:author="Kuei Yuan Chen" w:date="2015-11-13T17:08:00Z">
              <w:r w:rsidRPr="00CE4F95">
                <w:rPr>
                  <w:rFonts w:ascii="Tahoma" w:hAnsi="Tahoma" w:cs="Tahoma"/>
                </w:rPr>
                <w:t>Purpose:</w:t>
              </w:r>
            </w:ins>
          </w:p>
        </w:tc>
        <w:tc>
          <w:tcPr>
            <w:tcW w:w="8190" w:type="dxa"/>
            <w:gridSpan w:val="6"/>
          </w:tcPr>
          <w:p w:rsidR="00B76FBF" w:rsidRPr="00CE4F95" w:rsidRDefault="00B76FBF" w:rsidP="00BB53E6">
            <w:pPr>
              <w:pStyle w:val="Table"/>
              <w:rPr>
                <w:ins w:id="2375" w:author="Kuei Yuan Chen" w:date="2015-11-13T17:08:00Z"/>
                <w:rFonts w:ascii="Tahoma" w:hAnsi="Tahoma" w:cs="Tahoma"/>
              </w:rPr>
            </w:pPr>
            <w:ins w:id="2376" w:author="Kuei Yuan Chen" w:date="2015-11-13T17:08:00Z">
              <w:r w:rsidRPr="00CE4F95">
                <w:rPr>
                  <w:rFonts w:ascii="Tahoma" w:hAnsi="Tahoma" w:cs="Tahoma"/>
                </w:rPr>
                <w:t>Ongoing information sharing and project status update</w:t>
              </w:r>
            </w:ins>
          </w:p>
        </w:tc>
      </w:tr>
      <w:tr w:rsidR="00B76FBF" w:rsidRPr="00CE4F95" w:rsidTr="00BB53E6">
        <w:trPr>
          <w:ins w:id="2377" w:author="Kuei Yuan Chen" w:date="2015-11-13T17:08:00Z"/>
        </w:trPr>
        <w:tc>
          <w:tcPr>
            <w:tcW w:w="1620" w:type="dxa"/>
          </w:tcPr>
          <w:p w:rsidR="00B76FBF" w:rsidRPr="00CE4F95" w:rsidRDefault="00B76FBF" w:rsidP="00BB53E6">
            <w:pPr>
              <w:pStyle w:val="TableSmHeadingRight"/>
              <w:rPr>
                <w:ins w:id="2378" w:author="Kuei Yuan Chen" w:date="2015-11-13T17:08:00Z"/>
                <w:rFonts w:ascii="Tahoma" w:hAnsi="Tahoma" w:cs="Tahoma"/>
              </w:rPr>
            </w:pPr>
            <w:ins w:id="2379" w:author="Kuei Yuan Chen" w:date="2015-11-13T17:08:00Z">
              <w:r w:rsidRPr="00CE4F95">
                <w:rPr>
                  <w:rFonts w:ascii="Tahoma" w:hAnsi="Tahoma" w:cs="Tahoma"/>
                </w:rPr>
                <w:t>Meeting Date:</w:t>
              </w:r>
            </w:ins>
          </w:p>
        </w:tc>
        <w:tc>
          <w:tcPr>
            <w:tcW w:w="2250" w:type="dxa"/>
          </w:tcPr>
          <w:p w:rsidR="00B76FBF" w:rsidRPr="00CE4F95" w:rsidRDefault="00B76FBF" w:rsidP="00BB53E6">
            <w:pPr>
              <w:pStyle w:val="Table"/>
              <w:rPr>
                <w:ins w:id="2380" w:author="Kuei Yuan Chen" w:date="2015-11-13T17:08:00Z"/>
                <w:rFonts w:ascii="Tahoma" w:hAnsi="Tahoma" w:cs="Tahoma"/>
                <w:lang w:eastAsia="zh-CN"/>
              </w:rPr>
            </w:pPr>
            <w:ins w:id="2381" w:author="Kuei Yuan Chen" w:date="2015-11-13T17:08: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10-14</w:t>
              </w:r>
            </w:ins>
          </w:p>
        </w:tc>
        <w:tc>
          <w:tcPr>
            <w:tcW w:w="1080" w:type="dxa"/>
          </w:tcPr>
          <w:p w:rsidR="00B76FBF" w:rsidRPr="00CE4F95" w:rsidRDefault="00B76FBF" w:rsidP="00BB53E6">
            <w:pPr>
              <w:pStyle w:val="TableSmHeadingRight"/>
              <w:rPr>
                <w:ins w:id="2382" w:author="Kuei Yuan Chen" w:date="2015-11-13T17:08:00Z"/>
                <w:rFonts w:ascii="Tahoma" w:hAnsi="Tahoma" w:cs="Tahoma"/>
              </w:rPr>
            </w:pPr>
            <w:ins w:id="2383" w:author="Kuei Yuan Chen" w:date="2015-11-13T17:08:00Z">
              <w:r w:rsidRPr="00CE4F95">
                <w:rPr>
                  <w:rFonts w:ascii="Tahoma" w:hAnsi="Tahoma" w:cs="Tahoma"/>
                </w:rPr>
                <w:t>Start Time:</w:t>
              </w:r>
            </w:ins>
          </w:p>
        </w:tc>
        <w:tc>
          <w:tcPr>
            <w:tcW w:w="1890" w:type="dxa"/>
            <w:gridSpan w:val="2"/>
          </w:tcPr>
          <w:p w:rsidR="00B76FBF" w:rsidRPr="00CE4F95" w:rsidRDefault="00B76FBF" w:rsidP="00BB53E6">
            <w:pPr>
              <w:pStyle w:val="Table"/>
              <w:rPr>
                <w:ins w:id="2384" w:author="Kuei Yuan Chen" w:date="2015-11-13T17:08:00Z"/>
                <w:rFonts w:ascii="Tahoma" w:hAnsi="Tahoma" w:cs="Tahoma"/>
              </w:rPr>
            </w:pPr>
            <w:ins w:id="2385" w:author="Kuei Yuan Chen" w:date="2015-11-13T17:08:00Z">
              <w:r>
                <w:rPr>
                  <w:rFonts w:ascii="Tahoma" w:hAnsi="Tahoma" w:cs="Tahoma" w:hint="eastAsia"/>
                  <w:lang w:eastAsia="zh-CN"/>
                </w:rPr>
                <w:t>2</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B76FBF" w:rsidRPr="00CE4F95" w:rsidRDefault="00B76FBF" w:rsidP="00BB53E6">
            <w:pPr>
              <w:pStyle w:val="TableSmHeadingRight"/>
              <w:rPr>
                <w:ins w:id="2386" w:author="Kuei Yuan Chen" w:date="2015-11-13T17:08:00Z"/>
                <w:rFonts w:ascii="Tahoma" w:hAnsi="Tahoma" w:cs="Tahoma"/>
              </w:rPr>
            </w:pPr>
            <w:ins w:id="2387" w:author="Kuei Yuan Chen" w:date="2015-11-13T17:08:00Z">
              <w:r w:rsidRPr="00CE4F95">
                <w:rPr>
                  <w:rFonts w:ascii="Tahoma" w:hAnsi="Tahoma" w:cs="Tahoma"/>
                </w:rPr>
                <w:t>End Time:</w:t>
              </w:r>
            </w:ins>
          </w:p>
        </w:tc>
        <w:tc>
          <w:tcPr>
            <w:tcW w:w="1980" w:type="dxa"/>
          </w:tcPr>
          <w:p w:rsidR="00B76FBF" w:rsidRPr="00CE4F95" w:rsidRDefault="00B76FBF" w:rsidP="00BB53E6">
            <w:pPr>
              <w:pStyle w:val="Table"/>
              <w:rPr>
                <w:ins w:id="2388" w:author="Kuei Yuan Chen" w:date="2015-11-13T17:08:00Z"/>
                <w:rFonts w:ascii="Tahoma" w:hAnsi="Tahoma" w:cs="Tahoma"/>
                <w:lang w:eastAsia="zh-CN"/>
              </w:rPr>
            </w:pPr>
            <w:ins w:id="2389" w:author="Kuei Yuan Chen" w:date="2015-11-13T17:08:00Z">
              <w:r>
                <w:rPr>
                  <w:rFonts w:ascii="Tahoma" w:hAnsi="Tahoma" w:cs="Tahoma" w:hint="eastAsia"/>
                  <w:lang w:eastAsia="zh-CN"/>
                </w:rPr>
                <w:t>3</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B76FBF" w:rsidRPr="00CE4F95" w:rsidTr="00BB53E6">
        <w:trPr>
          <w:cantSplit/>
          <w:ins w:id="2390" w:author="Kuei Yuan Chen" w:date="2015-11-13T17:08:00Z"/>
        </w:trPr>
        <w:tc>
          <w:tcPr>
            <w:tcW w:w="1620" w:type="dxa"/>
          </w:tcPr>
          <w:p w:rsidR="00B76FBF" w:rsidRPr="00CE4F95" w:rsidRDefault="00B76FBF" w:rsidP="00BB53E6">
            <w:pPr>
              <w:pStyle w:val="TableSmHeadingRight"/>
              <w:rPr>
                <w:ins w:id="2391" w:author="Kuei Yuan Chen" w:date="2015-11-13T17:08:00Z"/>
                <w:rFonts w:ascii="Tahoma" w:hAnsi="Tahoma" w:cs="Tahoma"/>
              </w:rPr>
            </w:pPr>
            <w:ins w:id="2392" w:author="Kuei Yuan Chen" w:date="2015-11-13T17:08:00Z">
              <w:r w:rsidRPr="00CE4F95">
                <w:rPr>
                  <w:rFonts w:ascii="Tahoma" w:hAnsi="Tahoma" w:cs="Tahoma"/>
                </w:rPr>
                <w:t>Meeting Host:</w:t>
              </w:r>
            </w:ins>
          </w:p>
        </w:tc>
        <w:tc>
          <w:tcPr>
            <w:tcW w:w="3330" w:type="dxa"/>
            <w:gridSpan w:val="2"/>
          </w:tcPr>
          <w:p w:rsidR="00B76FBF" w:rsidRPr="00CE4F95" w:rsidRDefault="00B76FBF" w:rsidP="00BB53E6">
            <w:pPr>
              <w:pStyle w:val="Table"/>
              <w:rPr>
                <w:ins w:id="2393" w:author="Kuei Yuan Chen" w:date="2015-11-13T17:08:00Z"/>
                <w:rFonts w:ascii="Tahoma" w:hAnsi="Tahoma" w:cs="Tahoma"/>
                <w:lang w:eastAsia="zh-CN"/>
              </w:rPr>
            </w:pPr>
            <w:ins w:id="2394" w:author="Kuei Yuan Chen" w:date="2015-11-13T17:08:00Z">
              <w:r>
                <w:rPr>
                  <w:rFonts w:ascii="Tahoma" w:hAnsi="Tahoma" w:cs="Tahoma" w:hint="eastAsia"/>
                  <w:lang w:eastAsia="zh-CN"/>
                </w:rPr>
                <w:t>Zach</w:t>
              </w:r>
            </w:ins>
          </w:p>
        </w:tc>
        <w:tc>
          <w:tcPr>
            <w:tcW w:w="1260" w:type="dxa"/>
          </w:tcPr>
          <w:p w:rsidR="00B76FBF" w:rsidRPr="00CE4F95" w:rsidRDefault="00B76FBF" w:rsidP="00BB53E6">
            <w:pPr>
              <w:pStyle w:val="TableSmHeadingRight"/>
              <w:rPr>
                <w:ins w:id="2395" w:author="Kuei Yuan Chen" w:date="2015-11-13T17:08:00Z"/>
                <w:rFonts w:ascii="Tahoma" w:hAnsi="Tahoma" w:cs="Tahoma"/>
              </w:rPr>
            </w:pPr>
            <w:ins w:id="2396" w:author="Kuei Yuan Chen" w:date="2015-11-13T17:08:00Z">
              <w:r w:rsidRPr="00CE4F95">
                <w:rPr>
                  <w:rFonts w:ascii="Tahoma" w:hAnsi="Tahoma" w:cs="Tahoma"/>
                </w:rPr>
                <w:t>Location:</w:t>
              </w:r>
            </w:ins>
          </w:p>
        </w:tc>
        <w:tc>
          <w:tcPr>
            <w:tcW w:w="3600" w:type="dxa"/>
            <w:gridSpan w:val="3"/>
          </w:tcPr>
          <w:p w:rsidR="00B76FBF" w:rsidRPr="00CE4F95" w:rsidRDefault="00B76FBF" w:rsidP="00BB53E6">
            <w:pPr>
              <w:pStyle w:val="Table"/>
              <w:rPr>
                <w:ins w:id="2397" w:author="Kuei Yuan Chen" w:date="2015-11-13T17:08:00Z"/>
                <w:rFonts w:ascii="Tahoma" w:hAnsi="Tahoma" w:cs="Tahoma"/>
                <w:lang w:eastAsia="zh-CN"/>
              </w:rPr>
            </w:pPr>
            <w:ins w:id="2398" w:author="Kuei Yuan Chen" w:date="2015-11-13T17:08:00Z">
              <w:r>
                <w:rPr>
                  <w:rFonts w:ascii="Tahoma" w:hAnsi="Tahoma" w:cs="Tahoma" w:hint="eastAsia"/>
                  <w:lang w:eastAsia="zh-CN"/>
                </w:rPr>
                <w:t xml:space="preserve">Free table in Second floor SW 1 </w:t>
              </w:r>
            </w:ins>
          </w:p>
        </w:tc>
      </w:tr>
      <w:tr w:rsidR="00B76FBF" w:rsidRPr="00CE4F95" w:rsidTr="00BB53E6">
        <w:trPr>
          <w:cantSplit/>
          <w:ins w:id="2399" w:author="Kuei Yuan Chen" w:date="2015-11-13T17:08:00Z"/>
        </w:trPr>
        <w:tc>
          <w:tcPr>
            <w:tcW w:w="1620" w:type="dxa"/>
          </w:tcPr>
          <w:p w:rsidR="00B76FBF" w:rsidRPr="00CE4F95" w:rsidRDefault="00B76FBF" w:rsidP="00BB53E6">
            <w:pPr>
              <w:pStyle w:val="TableSmHeadingRight"/>
              <w:rPr>
                <w:ins w:id="2400" w:author="Kuei Yuan Chen" w:date="2015-11-13T17:08:00Z"/>
                <w:rFonts w:ascii="Tahoma" w:hAnsi="Tahoma" w:cs="Tahoma"/>
              </w:rPr>
            </w:pPr>
            <w:ins w:id="2401" w:author="Kuei Yuan Chen" w:date="2015-11-13T17:08:00Z">
              <w:r w:rsidRPr="00CE4F95">
                <w:rPr>
                  <w:rFonts w:ascii="Tahoma" w:hAnsi="Tahoma" w:cs="Tahoma"/>
                </w:rPr>
                <w:t>Minute Taker:</w:t>
              </w:r>
            </w:ins>
          </w:p>
        </w:tc>
        <w:tc>
          <w:tcPr>
            <w:tcW w:w="3330" w:type="dxa"/>
            <w:gridSpan w:val="2"/>
          </w:tcPr>
          <w:p w:rsidR="00B76FBF" w:rsidRPr="00CE4F95" w:rsidRDefault="00B76FBF" w:rsidP="00BB53E6">
            <w:pPr>
              <w:pStyle w:val="Table"/>
              <w:rPr>
                <w:ins w:id="2402" w:author="Kuei Yuan Chen" w:date="2015-11-13T17:08:00Z"/>
                <w:rFonts w:ascii="Tahoma" w:hAnsi="Tahoma" w:cs="Tahoma"/>
                <w:lang w:eastAsia="zh-CN"/>
              </w:rPr>
            </w:pPr>
            <w:ins w:id="2403" w:author="Kuei Yuan Chen" w:date="2015-11-13T17:08:00Z">
              <w:r>
                <w:rPr>
                  <w:rFonts w:ascii="Tahoma" w:hAnsi="Tahoma" w:cs="Tahoma" w:hint="eastAsia"/>
                  <w:lang w:eastAsia="zh-CN"/>
                </w:rPr>
                <w:t>York</w:t>
              </w:r>
            </w:ins>
          </w:p>
        </w:tc>
        <w:tc>
          <w:tcPr>
            <w:tcW w:w="1260" w:type="dxa"/>
          </w:tcPr>
          <w:p w:rsidR="00B76FBF" w:rsidRPr="00CE4F95" w:rsidRDefault="00B76FBF" w:rsidP="00BB53E6">
            <w:pPr>
              <w:pStyle w:val="TableSmHeadingRight"/>
              <w:rPr>
                <w:ins w:id="2404" w:author="Kuei Yuan Chen" w:date="2015-11-13T17:08:00Z"/>
                <w:rFonts w:ascii="Tahoma" w:hAnsi="Tahoma" w:cs="Tahoma"/>
              </w:rPr>
            </w:pPr>
          </w:p>
        </w:tc>
        <w:tc>
          <w:tcPr>
            <w:tcW w:w="3600" w:type="dxa"/>
            <w:gridSpan w:val="3"/>
          </w:tcPr>
          <w:p w:rsidR="00B76FBF" w:rsidRPr="00CE4F95" w:rsidRDefault="00B76FBF" w:rsidP="00BB53E6">
            <w:pPr>
              <w:pStyle w:val="Table"/>
              <w:rPr>
                <w:ins w:id="2405" w:author="Kuei Yuan Chen" w:date="2015-11-13T17:08:00Z"/>
                <w:rFonts w:ascii="Tahoma" w:hAnsi="Tahoma" w:cs="Tahoma"/>
              </w:rPr>
            </w:pPr>
          </w:p>
        </w:tc>
      </w:tr>
    </w:tbl>
    <w:p w:rsidR="00B76FBF" w:rsidRPr="001B1C88" w:rsidRDefault="00B76FBF" w:rsidP="00B76FBF">
      <w:pPr>
        <w:pStyle w:val="Numberedlist21"/>
        <w:tabs>
          <w:tab w:val="num" w:pos="360"/>
        </w:tabs>
        <w:ind w:left="360"/>
        <w:rPr>
          <w:ins w:id="2406" w:author="Kuei Yuan Chen" w:date="2015-11-13T17:08:00Z"/>
          <w:rFonts w:ascii="Tahoma" w:hAnsi="Tahoma" w:cs="Tahoma"/>
        </w:rPr>
      </w:pPr>
      <w:ins w:id="2407" w:author="Kuei Yuan Chen" w:date="2015-11-13T17:08:00Z">
        <w:r w:rsidRPr="001B1C88">
          <w:rPr>
            <w:rFonts w:ascii="Tahoma" w:hAnsi="Tahoma" w:cs="Tahoma"/>
          </w:rPr>
          <w:t>Meeting Attendees</w:t>
        </w:r>
      </w:ins>
    </w:p>
    <w:tbl>
      <w:tblPr>
        <w:tblW w:w="4872" w:type="pct"/>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83"/>
        <w:gridCol w:w="940"/>
        <w:gridCol w:w="1924"/>
        <w:gridCol w:w="3400"/>
        <w:gridCol w:w="1844"/>
      </w:tblGrid>
      <w:tr w:rsidR="00B76FBF" w:rsidRPr="001B1C88" w:rsidTr="00BB53E6">
        <w:trPr>
          <w:tblHeader/>
          <w:ins w:id="2408" w:author="Kuei Yuan Chen" w:date="2015-11-13T17:08:00Z"/>
        </w:trPr>
        <w:tc>
          <w:tcPr>
            <w:tcW w:w="541" w:type="pct"/>
            <w:tcBorders>
              <w:top w:val="single" w:sz="12" w:space="0" w:color="auto"/>
              <w:bottom w:val="double" w:sz="4" w:space="0" w:color="auto"/>
              <w:right w:val="nil"/>
            </w:tcBorders>
          </w:tcPr>
          <w:p w:rsidR="00B76FBF" w:rsidRPr="001B1C88" w:rsidRDefault="00B76FBF" w:rsidP="00BB53E6">
            <w:pPr>
              <w:pStyle w:val="TableHeadingCenter"/>
              <w:rPr>
                <w:ins w:id="2409" w:author="Kuei Yuan Chen" w:date="2015-11-13T17:08:00Z"/>
                <w:rFonts w:ascii="Tahoma" w:hAnsi="Tahoma" w:cs="Tahoma"/>
              </w:rPr>
            </w:pPr>
            <w:ins w:id="2410" w:author="Kuei Yuan Chen" w:date="2015-11-13T17:08:00Z">
              <w:r w:rsidRPr="001B1C88">
                <w:rPr>
                  <w:rFonts w:ascii="Tahoma" w:hAnsi="Tahoma" w:cs="Tahoma"/>
                </w:rPr>
                <w:t>Name</w:t>
              </w:r>
            </w:ins>
          </w:p>
        </w:tc>
        <w:tc>
          <w:tcPr>
            <w:tcW w:w="517"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2411" w:author="Kuei Yuan Chen" w:date="2015-11-13T17:08:00Z"/>
                <w:rFonts w:ascii="Tahoma" w:hAnsi="Tahoma" w:cs="Tahoma"/>
              </w:rPr>
            </w:pPr>
          </w:p>
        </w:tc>
        <w:tc>
          <w:tcPr>
            <w:tcW w:w="1058"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2412" w:author="Kuei Yuan Chen" w:date="2015-11-13T17:08:00Z"/>
                <w:rFonts w:ascii="Tahoma" w:hAnsi="Tahoma" w:cs="Tahoma"/>
              </w:rPr>
            </w:pPr>
            <w:ins w:id="2413" w:author="Kuei Yuan Chen" w:date="2015-11-13T17:08:00Z">
              <w:r w:rsidRPr="001B1C88">
                <w:rPr>
                  <w:rFonts w:ascii="Tahoma" w:hAnsi="Tahoma" w:cs="Tahoma"/>
                </w:rPr>
                <w:t>Attendance status</w:t>
              </w:r>
            </w:ins>
          </w:p>
        </w:tc>
        <w:tc>
          <w:tcPr>
            <w:tcW w:w="1870" w:type="pct"/>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2414" w:author="Kuei Yuan Chen" w:date="2015-11-13T17:08:00Z"/>
                <w:rFonts w:ascii="Tahoma" w:hAnsi="Tahoma" w:cs="Tahoma"/>
              </w:rPr>
            </w:pPr>
            <w:ins w:id="2415" w:author="Kuei Yuan Chen" w:date="2015-11-13T17:08:00Z">
              <w:r w:rsidRPr="001B1C88">
                <w:rPr>
                  <w:rFonts w:ascii="Tahoma" w:hAnsi="Tahoma" w:cs="Tahoma"/>
                </w:rPr>
                <w:t>Position</w:t>
              </w:r>
            </w:ins>
          </w:p>
        </w:tc>
        <w:tc>
          <w:tcPr>
            <w:tcW w:w="1014" w:type="pct"/>
            <w:tcBorders>
              <w:top w:val="single" w:sz="12" w:space="0" w:color="auto"/>
              <w:left w:val="nil"/>
              <w:bottom w:val="double" w:sz="4" w:space="0" w:color="auto"/>
            </w:tcBorders>
          </w:tcPr>
          <w:p w:rsidR="00B76FBF" w:rsidRPr="001B1C88" w:rsidRDefault="00B76FBF" w:rsidP="00BB53E6">
            <w:pPr>
              <w:pStyle w:val="TableHeadingCenter"/>
              <w:rPr>
                <w:ins w:id="2416" w:author="Kuei Yuan Chen" w:date="2015-11-13T17:08:00Z"/>
                <w:rFonts w:ascii="Tahoma" w:hAnsi="Tahoma" w:cs="Tahoma"/>
                <w:lang w:eastAsia="zh-CN"/>
              </w:rPr>
            </w:pPr>
            <w:ins w:id="2417" w:author="Kuei Yuan Chen" w:date="2015-11-13T17:08:00Z">
              <w:r>
                <w:rPr>
                  <w:rFonts w:ascii="Tahoma" w:hAnsi="Tahoma" w:cs="Tahoma" w:hint="eastAsia"/>
                  <w:lang w:eastAsia="zh-CN"/>
                </w:rPr>
                <w:t>Progress</w:t>
              </w:r>
            </w:ins>
          </w:p>
        </w:tc>
      </w:tr>
      <w:tr w:rsidR="00B76FBF" w:rsidRPr="001B1C88" w:rsidTr="00BB53E6">
        <w:trPr>
          <w:ins w:id="2418" w:author="Kuei Yuan Chen" w:date="2015-11-13T17:08:00Z"/>
        </w:trPr>
        <w:tc>
          <w:tcPr>
            <w:tcW w:w="1058" w:type="pct"/>
            <w:gridSpan w:val="2"/>
            <w:tcBorders>
              <w:top w:val="nil"/>
              <w:bottom w:val="nil"/>
              <w:right w:val="single" w:sz="6" w:space="0" w:color="auto"/>
            </w:tcBorders>
          </w:tcPr>
          <w:p w:rsidR="00B76FBF" w:rsidRPr="001B1C88" w:rsidRDefault="00B76FBF" w:rsidP="00BB53E6">
            <w:pPr>
              <w:pStyle w:val="Table"/>
              <w:rPr>
                <w:ins w:id="2419" w:author="Kuei Yuan Chen" w:date="2015-11-13T17:08:00Z"/>
                <w:rFonts w:ascii="Tahoma" w:hAnsi="Tahoma" w:cs="Tahoma"/>
                <w:lang w:eastAsia="zh-CN"/>
              </w:rPr>
            </w:pPr>
            <w:ins w:id="2420" w:author="Kuei Yuan Chen" w:date="2015-11-13T17:08:00Z">
              <w:r>
                <w:rPr>
                  <w:rFonts w:ascii="Tahoma" w:hAnsi="Tahoma" w:cs="Tahoma" w:hint="eastAsia"/>
                  <w:lang w:eastAsia="zh-CN"/>
                </w:rPr>
                <w:t>Andrew</w:t>
              </w:r>
            </w:ins>
          </w:p>
        </w:tc>
        <w:tc>
          <w:tcPr>
            <w:tcW w:w="1058" w:type="pct"/>
            <w:tcBorders>
              <w:top w:val="nil"/>
              <w:bottom w:val="nil"/>
              <w:right w:val="single" w:sz="6" w:space="0" w:color="auto"/>
            </w:tcBorders>
          </w:tcPr>
          <w:p w:rsidR="00B76FBF" w:rsidRPr="001B1C88" w:rsidRDefault="00B76FBF" w:rsidP="00BB53E6">
            <w:pPr>
              <w:pStyle w:val="Table"/>
              <w:rPr>
                <w:ins w:id="2421" w:author="Kuei Yuan Chen" w:date="2015-11-13T17:08:00Z"/>
                <w:rFonts w:ascii="Tahoma" w:hAnsi="Tahoma" w:cs="Tahoma"/>
                <w:lang w:eastAsia="zh-CN"/>
              </w:rPr>
            </w:pPr>
            <w:ins w:id="2422" w:author="Kuei Yuan Chen" w:date="2015-11-13T17:08:00Z">
              <w:r>
                <w:rPr>
                  <w:rFonts w:ascii="Tahoma" w:hAnsi="Tahoma" w:cs="Tahoma"/>
                  <w:lang w:eastAsia="zh-CN"/>
                </w:rPr>
                <w:t>Y</w:t>
              </w:r>
              <w:r>
                <w:rPr>
                  <w:rFonts w:ascii="Tahoma" w:hAnsi="Tahoma" w:cs="Tahoma" w:hint="eastAsia"/>
                  <w:lang w:eastAsia="zh-CN"/>
                </w:rPr>
                <w:t xml:space="preserve">es </w:t>
              </w:r>
            </w:ins>
          </w:p>
        </w:tc>
        <w:tc>
          <w:tcPr>
            <w:tcW w:w="1870" w:type="pct"/>
            <w:tcBorders>
              <w:top w:val="nil"/>
              <w:left w:val="single" w:sz="6" w:space="0" w:color="auto"/>
              <w:bottom w:val="nil"/>
              <w:right w:val="single" w:sz="6" w:space="0" w:color="auto"/>
            </w:tcBorders>
          </w:tcPr>
          <w:p w:rsidR="00B76FBF" w:rsidRPr="001B1C88" w:rsidRDefault="00B76FBF" w:rsidP="00BB53E6">
            <w:pPr>
              <w:pStyle w:val="Table"/>
              <w:rPr>
                <w:ins w:id="2423" w:author="Kuei Yuan Chen" w:date="2015-11-13T17:08:00Z"/>
                <w:rFonts w:ascii="Tahoma" w:hAnsi="Tahoma" w:cs="Tahoma"/>
                <w:lang w:eastAsia="zh-CN"/>
              </w:rPr>
            </w:pPr>
            <w:ins w:id="2424" w:author="Kuei Yuan Chen" w:date="2015-11-13T17:08:00Z">
              <w:r>
                <w:rPr>
                  <w:rFonts w:ascii="Tahoma" w:hAnsi="Tahoma" w:cs="Tahoma" w:hint="eastAsia"/>
                  <w:lang w:eastAsia="zh-CN"/>
                </w:rPr>
                <w:t xml:space="preserve">Team Leader </w:t>
              </w:r>
            </w:ins>
          </w:p>
        </w:tc>
        <w:tc>
          <w:tcPr>
            <w:tcW w:w="1014" w:type="pct"/>
            <w:tcBorders>
              <w:top w:val="nil"/>
              <w:left w:val="nil"/>
              <w:bottom w:val="nil"/>
            </w:tcBorders>
          </w:tcPr>
          <w:p w:rsidR="00B76FBF" w:rsidRPr="001B1C88" w:rsidRDefault="00B76FBF" w:rsidP="00BB53E6">
            <w:pPr>
              <w:pStyle w:val="Table"/>
              <w:jc w:val="center"/>
              <w:rPr>
                <w:ins w:id="2425" w:author="Kuei Yuan Chen" w:date="2015-11-13T17:08:00Z"/>
                <w:rFonts w:ascii="Tahoma" w:hAnsi="Tahoma" w:cs="Tahoma"/>
                <w:lang w:eastAsia="zh-CN"/>
              </w:rPr>
            </w:pPr>
            <w:ins w:id="2426" w:author="Kuei Yuan Chen" w:date="2015-11-13T17:08:00Z">
              <w:r>
                <w:rPr>
                  <w:rFonts w:ascii="Tahoma" w:hAnsi="Tahoma" w:cs="Tahoma" w:hint="eastAsia"/>
                  <w:lang w:eastAsia="zh-CN"/>
                </w:rPr>
                <w:t>20%</w:t>
              </w:r>
            </w:ins>
          </w:p>
        </w:tc>
      </w:tr>
      <w:tr w:rsidR="00B76FBF" w:rsidRPr="001B1C88" w:rsidTr="00BB53E6">
        <w:trPr>
          <w:ins w:id="2427" w:author="Kuei Yuan Chen" w:date="2015-11-13T17:08:00Z"/>
        </w:trPr>
        <w:tc>
          <w:tcPr>
            <w:tcW w:w="541" w:type="pct"/>
            <w:tcBorders>
              <w:top w:val="single" w:sz="6" w:space="0" w:color="auto"/>
              <w:bottom w:val="single" w:sz="6" w:space="0" w:color="auto"/>
              <w:right w:val="nil"/>
            </w:tcBorders>
          </w:tcPr>
          <w:p w:rsidR="00B76FBF" w:rsidRPr="001B1C88" w:rsidRDefault="00B76FBF" w:rsidP="00BB53E6">
            <w:pPr>
              <w:pStyle w:val="Table"/>
              <w:rPr>
                <w:ins w:id="2428" w:author="Kuei Yuan Chen" w:date="2015-11-13T17:08:00Z"/>
                <w:rFonts w:ascii="Tahoma" w:hAnsi="Tahoma" w:cs="Tahoma"/>
                <w:lang w:eastAsia="zh-CN"/>
              </w:rPr>
            </w:pPr>
            <w:ins w:id="2429" w:author="Kuei Yuan Chen" w:date="2015-11-13T17:08:00Z">
              <w:r>
                <w:rPr>
                  <w:rFonts w:ascii="Tahoma" w:hAnsi="Tahoma" w:cs="Tahoma" w:hint="eastAsia"/>
                  <w:lang w:eastAsia="zh-CN"/>
                </w:rPr>
                <w:t>Zach Yu</w:t>
              </w:r>
            </w:ins>
          </w:p>
        </w:tc>
        <w:tc>
          <w:tcPr>
            <w:tcW w:w="517" w:type="pct"/>
            <w:tcBorders>
              <w:top w:val="single" w:sz="6" w:space="0" w:color="auto"/>
              <w:bottom w:val="single" w:sz="6" w:space="0" w:color="auto"/>
              <w:right w:val="single" w:sz="6" w:space="0" w:color="auto"/>
            </w:tcBorders>
          </w:tcPr>
          <w:p w:rsidR="00B76FBF" w:rsidRPr="001B1C88" w:rsidRDefault="00B76FBF" w:rsidP="00BB53E6">
            <w:pPr>
              <w:pStyle w:val="Table"/>
              <w:rPr>
                <w:ins w:id="2430" w:author="Kuei Yuan Chen" w:date="2015-11-13T17:08:00Z"/>
                <w:rFonts w:ascii="Tahoma" w:hAnsi="Tahoma" w:cs="Tahoma"/>
              </w:rPr>
            </w:pPr>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2431" w:author="Kuei Yuan Chen" w:date="2015-11-13T17:08:00Z"/>
                <w:rFonts w:ascii="Tahoma" w:hAnsi="Tahoma" w:cs="Tahoma"/>
                <w:lang w:eastAsia="zh-CN"/>
              </w:rPr>
            </w:pPr>
            <w:ins w:id="2432" w:author="Kuei Yuan Chen" w:date="2015-11-13T17:08:00Z">
              <w:r>
                <w:rPr>
                  <w:rFonts w:ascii="Tahoma" w:hAnsi="Tahoma" w:cs="Tahoma"/>
                  <w:lang w:eastAsia="zh-CN"/>
                </w:rPr>
                <w:t>Y</w:t>
              </w:r>
              <w:r>
                <w:rPr>
                  <w:rFonts w:ascii="Tahoma" w:hAnsi="Tahoma" w:cs="Tahoma" w:hint="eastAsia"/>
                  <w:lang w:eastAsia="zh-CN"/>
                </w:rPr>
                <w:t xml:space="preserve">es </w:t>
              </w:r>
            </w:ins>
          </w:p>
        </w:tc>
        <w:tc>
          <w:tcPr>
            <w:tcW w:w="1870"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2433" w:author="Kuei Yuan Chen" w:date="2015-11-13T17:08:00Z"/>
                <w:rFonts w:ascii="Tahoma" w:hAnsi="Tahoma" w:cs="Tahoma"/>
                <w:lang w:eastAsia="zh-CN"/>
              </w:rPr>
            </w:pPr>
            <w:ins w:id="2434" w:author="Kuei Yuan Chen" w:date="2015-11-13T17:08:00Z">
              <w:r>
                <w:rPr>
                  <w:rFonts w:ascii="Tahoma" w:hAnsi="Tahoma" w:cs="Tahoma" w:hint="eastAsia"/>
                  <w:lang w:eastAsia="zh-CN"/>
                </w:rPr>
                <w:t xml:space="preserve">Coordinator </w:t>
              </w:r>
            </w:ins>
          </w:p>
        </w:tc>
        <w:tc>
          <w:tcPr>
            <w:tcW w:w="1014" w:type="pct"/>
            <w:tcBorders>
              <w:top w:val="single" w:sz="6" w:space="0" w:color="auto"/>
              <w:left w:val="nil"/>
              <w:bottom w:val="single" w:sz="6" w:space="0" w:color="auto"/>
            </w:tcBorders>
          </w:tcPr>
          <w:p w:rsidR="00B76FBF" w:rsidRPr="001B1C88" w:rsidRDefault="00B76FBF" w:rsidP="00BB53E6">
            <w:pPr>
              <w:pStyle w:val="Table"/>
              <w:jc w:val="center"/>
              <w:rPr>
                <w:ins w:id="2435" w:author="Kuei Yuan Chen" w:date="2015-11-13T17:08:00Z"/>
                <w:rFonts w:ascii="Tahoma" w:hAnsi="Tahoma" w:cs="Tahoma"/>
              </w:rPr>
            </w:pPr>
            <w:ins w:id="2436" w:author="Kuei Yuan Chen" w:date="2015-11-13T17:08:00Z">
              <w:r>
                <w:rPr>
                  <w:rFonts w:ascii="Tahoma" w:hAnsi="Tahoma" w:cs="Tahoma" w:hint="eastAsia"/>
                  <w:lang w:eastAsia="zh-CN"/>
                </w:rPr>
                <w:t>20%</w:t>
              </w:r>
            </w:ins>
          </w:p>
        </w:tc>
      </w:tr>
      <w:tr w:rsidR="00B76FBF" w:rsidRPr="001B1C88" w:rsidTr="00BB53E6">
        <w:trPr>
          <w:trHeight w:val="174"/>
          <w:ins w:id="2437" w:author="Kuei Yuan Chen" w:date="2015-11-13T17:08:00Z"/>
        </w:trPr>
        <w:tc>
          <w:tcPr>
            <w:tcW w:w="1058" w:type="pct"/>
            <w:gridSpan w:val="2"/>
            <w:tcBorders>
              <w:top w:val="single" w:sz="6" w:space="0" w:color="auto"/>
              <w:bottom w:val="single" w:sz="6" w:space="0" w:color="auto"/>
              <w:right w:val="single" w:sz="6" w:space="0" w:color="auto"/>
            </w:tcBorders>
          </w:tcPr>
          <w:p w:rsidR="00B76FBF" w:rsidRPr="001B1C88" w:rsidRDefault="00B76FBF" w:rsidP="00BB53E6">
            <w:pPr>
              <w:pStyle w:val="Table"/>
              <w:rPr>
                <w:ins w:id="2438" w:author="Kuei Yuan Chen" w:date="2015-11-13T17:08:00Z"/>
                <w:rFonts w:ascii="Tahoma" w:hAnsi="Tahoma" w:cs="Tahoma"/>
                <w:lang w:eastAsia="zh-CN"/>
              </w:rPr>
            </w:pPr>
            <w:ins w:id="2439" w:author="Kuei Yuan Chen" w:date="2015-11-13T17:08:00Z">
              <w:r>
                <w:rPr>
                  <w:rFonts w:ascii="Tahoma" w:hAnsi="Tahoma" w:cs="Tahoma" w:hint="eastAsia"/>
                  <w:lang w:eastAsia="zh-CN"/>
                </w:rPr>
                <w:t>Peter</w:t>
              </w:r>
            </w:ins>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2440" w:author="Kuei Yuan Chen" w:date="2015-11-13T17:08:00Z"/>
                <w:rFonts w:ascii="Tahoma" w:hAnsi="Tahoma" w:cs="Tahoma"/>
                <w:lang w:eastAsia="zh-CN"/>
              </w:rPr>
            </w:pPr>
            <w:ins w:id="2441" w:author="Kuei Yuan Chen" w:date="2015-11-13T17:08:00Z">
              <w:r>
                <w:rPr>
                  <w:rFonts w:ascii="Tahoma" w:hAnsi="Tahoma" w:cs="Tahoma"/>
                  <w:lang w:eastAsia="zh-CN"/>
                </w:rPr>
                <w:t>Y</w:t>
              </w:r>
              <w:r>
                <w:rPr>
                  <w:rFonts w:ascii="Tahoma" w:hAnsi="Tahoma" w:cs="Tahoma" w:hint="eastAsia"/>
                  <w:lang w:eastAsia="zh-CN"/>
                </w:rPr>
                <w:t xml:space="preserve">es </w:t>
              </w:r>
            </w:ins>
          </w:p>
        </w:tc>
        <w:tc>
          <w:tcPr>
            <w:tcW w:w="1870"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2442" w:author="Kuei Yuan Chen" w:date="2015-11-13T17:08:00Z"/>
                <w:rFonts w:ascii="Tahoma" w:hAnsi="Tahoma" w:cs="Tahoma"/>
                <w:lang w:eastAsia="zh-CN"/>
              </w:rPr>
            </w:pPr>
            <w:ins w:id="2443" w:author="Kuei Yuan Chen" w:date="2015-11-13T17:08:00Z">
              <w:r>
                <w:rPr>
                  <w:rFonts w:ascii="Tahoma" w:hAnsi="Tahoma" w:cs="Tahoma" w:hint="eastAsia"/>
                  <w:lang w:eastAsia="zh-CN"/>
                </w:rPr>
                <w:t xml:space="preserve">Team Member </w:t>
              </w:r>
            </w:ins>
          </w:p>
        </w:tc>
        <w:tc>
          <w:tcPr>
            <w:tcW w:w="1014" w:type="pct"/>
            <w:tcBorders>
              <w:top w:val="single" w:sz="6" w:space="0" w:color="auto"/>
              <w:left w:val="nil"/>
              <w:bottom w:val="single" w:sz="6" w:space="0" w:color="auto"/>
            </w:tcBorders>
          </w:tcPr>
          <w:p w:rsidR="00B76FBF" w:rsidRPr="001B1C88" w:rsidRDefault="00B76FBF" w:rsidP="00BB53E6">
            <w:pPr>
              <w:pStyle w:val="Table"/>
              <w:jc w:val="center"/>
              <w:rPr>
                <w:ins w:id="2444" w:author="Kuei Yuan Chen" w:date="2015-11-13T17:08:00Z"/>
                <w:rFonts w:ascii="Tahoma" w:hAnsi="Tahoma" w:cs="Tahoma"/>
              </w:rPr>
            </w:pPr>
            <w:ins w:id="2445" w:author="Kuei Yuan Chen" w:date="2015-11-13T17:08:00Z">
              <w:r>
                <w:rPr>
                  <w:rFonts w:ascii="Tahoma" w:hAnsi="Tahoma" w:cs="Tahoma" w:hint="eastAsia"/>
                  <w:lang w:eastAsia="zh-CN"/>
                </w:rPr>
                <w:t>10%</w:t>
              </w:r>
            </w:ins>
          </w:p>
        </w:tc>
      </w:tr>
      <w:tr w:rsidR="00B76FBF" w:rsidRPr="001B1C88" w:rsidTr="00BB53E6">
        <w:trPr>
          <w:ins w:id="2446" w:author="Kuei Yuan Chen" w:date="2015-11-13T17:08:00Z"/>
        </w:trPr>
        <w:tc>
          <w:tcPr>
            <w:tcW w:w="541" w:type="pct"/>
            <w:tcBorders>
              <w:top w:val="single" w:sz="6" w:space="0" w:color="auto"/>
              <w:bottom w:val="single" w:sz="6" w:space="0" w:color="auto"/>
              <w:right w:val="nil"/>
            </w:tcBorders>
          </w:tcPr>
          <w:p w:rsidR="00B76FBF" w:rsidRPr="001B1C88" w:rsidRDefault="00B76FBF" w:rsidP="00BB53E6">
            <w:pPr>
              <w:pStyle w:val="Table"/>
              <w:rPr>
                <w:ins w:id="2447" w:author="Kuei Yuan Chen" w:date="2015-11-13T17:08:00Z"/>
                <w:rFonts w:ascii="Tahoma" w:hAnsi="Tahoma" w:cs="Tahoma"/>
                <w:lang w:eastAsia="zh-CN"/>
              </w:rPr>
            </w:pPr>
            <w:ins w:id="2448" w:author="Kuei Yuan Chen" w:date="2015-11-13T17:08:00Z">
              <w:r>
                <w:rPr>
                  <w:rFonts w:ascii="Tahoma" w:hAnsi="Tahoma" w:cs="Tahoma" w:hint="eastAsia"/>
                  <w:lang w:eastAsia="zh-CN"/>
                </w:rPr>
                <w:lastRenderedPageBreak/>
                <w:t xml:space="preserve">York </w:t>
              </w:r>
            </w:ins>
          </w:p>
        </w:tc>
        <w:tc>
          <w:tcPr>
            <w:tcW w:w="517" w:type="pct"/>
            <w:tcBorders>
              <w:top w:val="single" w:sz="6" w:space="0" w:color="auto"/>
              <w:bottom w:val="single" w:sz="6" w:space="0" w:color="auto"/>
              <w:right w:val="single" w:sz="6" w:space="0" w:color="auto"/>
            </w:tcBorders>
          </w:tcPr>
          <w:p w:rsidR="00B76FBF" w:rsidRPr="001B1C88" w:rsidRDefault="00B76FBF" w:rsidP="00BB53E6">
            <w:pPr>
              <w:pStyle w:val="Table"/>
              <w:rPr>
                <w:ins w:id="2449" w:author="Kuei Yuan Chen" w:date="2015-11-13T17:08:00Z"/>
                <w:rFonts w:ascii="Tahoma" w:hAnsi="Tahoma" w:cs="Tahoma"/>
              </w:rPr>
            </w:pPr>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2450" w:author="Kuei Yuan Chen" w:date="2015-11-13T17:08:00Z"/>
                <w:rFonts w:ascii="Tahoma" w:hAnsi="Tahoma" w:cs="Tahoma"/>
                <w:lang w:eastAsia="zh-CN"/>
              </w:rPr>
            </w:pPr>
            <w:ins w:id="2451" w:author="Kuei Yuan Chen" w:date="2015-11-13T17:08:00Z">
              <w:r>
                <w:rPr>
                  <w:rFonts w:ascii="Tahoma" w:hAnsi="Tahoma" w:cs="Tahoma"/>
                  <w:lang w:eastAsia="zh-CN"/>
                </w:rPr>
                <w:t>Y</w:t>
              </w:r>
              <w:r>
                <w:rPr>
                  <w:rFonts w:ascii="Tahoma" w:hAnsi="Tahoma" w:cs="Tahoma" w:hint="eastAsia"/>
                  <w:lang w:eastAsia="zh-CN"/>
                </w:rPr>
                <w:t xml:space="preserve">es </w:t>
              </w:r>
            </w:ins>
          </w:p>
        </w:tc>
        <w:tc>
          <w:tcPr>
            <w:tcW w:w="1870"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2452" w:author="Kuei Yuan Chen" w:date="2015-11-13T17:08:00Z"/>
                <w:rFonts w:ascii="Tahoma" w:hAnsi="Tahoma" w:cs="Tahoma"/>
                <w:lang w:eastAsia="zh-CN"/>
              </w:rPr>
            </w:pPr>
            <w:ins w:id="2453" w:author="Kuei Yuan Chen" w:date="2015-11-13T17:08:00Z">
              <w:r>
                <w:rPr>
                  <w:rFonts w:ascii="Tahoma" w:hAnsi="Tahoma" w:cs="Tahoma" w:hint="eastAsia"/>
                  <w:lang w:eastAsia="zh-CN"/>
                </w:rPr>
                <w:t xml:space="preserve">Time Scheduler </w:t>
              </w:r>
            </w:ins>
          </w:p>
        </w:tc>
        <w:tc>
          <w:tcPr>
            <w:tcW w:w="1014" w:type="pct"/>
            <w:tcBorders>
              <w:top w:val="single" w:sz="6" w:space="0" w:color="auto"/>
              <w:left w:val="nil"/>
              <w:bottom w:val="single" w:sz="6" w:space="0" w:color="auto"/>
            </w:tcBorders>
          </w:tcPr>
          <w:p w:rsidR="00B76FBF" w:rsidRPr="001B1C88" w:rsidRDefault="00B76FBF" w:rsidP="00BB53E6">
            <w:pPr>
              <w:pStyle w:val="Table"/>
              <w:jc w:val="center"/>
              <w:rPr>
                <w:ins w:id="2454" w:author="Kuei Yuan Chen" w:date="2015-11-13T17:08:00Z"/>
                <w:rFonts w:ascii="Tahoma" w:hAnsi="Tahoma" w:cs="Tahoma"/>
              </w:rPr>
            </w:pPr>
            <w:ins w:id="2455" w:author="Kuei Yuan Chen" w:date="2015-11-13T17:08:00Z">
              <w:r>
                <w:rPr>
                  <w:rFonts w:ascii="Tahoma" w:hAnsi="Tahoma" w:cs="Tahoma" w:hint="eastAsia"/>
                  <w:lang w:eastAsia="zh-CN"/>
                </w:rPr>
                <w:t>10%</w:t>
              </w:r>
            </w:ins>
          </w:p>
        </w:tc>
      </w:tr>
    </w:tbl>
    <w:p w:rsidR="00B76FBF" w:rsidRPr="001B1C88" w:rsidRDefault="00B76FBF" w:rsidP="00B76FBF">
      <w:pPr>
        <w:pStyle w:val="Numberedlist21"/>
        <w:tabs>
          <w:tab w:val="num" w:pos="360"/>
        </w:tabs>
        <w:ind w:left="360"/>
        <w:rPr>
          <w:ins w:id="2456" w:author="Kuei Yuan Chen" w:date="2015-11-13T17:08:00Z"/>
          <w:rFonts w:ascii="Tahoma" w:hAnsi="Tahoma" w:cs="Tahoma"/>
        </w:rPr>
      </w:pPr>
      <w:ins w:id="2457" w:author="Kuei Yuan Chen" w:date="2015-11-13T17:08:00Z">
        <w:r w:rsidRPr="001B1C88">
          <w:rPr>
            <w:rFonts w:ascii="Tahoma" w:hAnsi="Tahoma" w:cs="Tahoma"/>
          </w:rPr>
          <w:t xml:space="preserve">Agenda </w:t>
        </w:r>
      </w:ins>
    </w:p>
    <w:p w:rsidR="00B76FBF" w:rsidRPr="001B1C88" w:rsidRDefault="00B76FBF" w:rsidP="00B76FBF">
      <w:pPr>
        <w:rPr>
          <w:ins w:id="2458" w:author="Kuei Yuan Chen" w:date="2015-11-13T17:08: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B76FBF" w:rsidRPr="001B1C88" w:rsidTr="00BB53E6">
        <w:trPr>
          <w:tblHeader/>
          <w:ins w:id="2459" w:author="Kuei Yuan Chen" w:date="2015-11-13T17:08:00Z"/>
        </w:trPr>
        <w:tc>
          <w:tcPr>
            <w:tcW w:w="450" w:type="dxa"/>
            <w:tcBorders>
              <w:top w:val="single" w:sz="12" w:space="0" w:color="auto"/>
              <w:bottom w:val="double" w:sz="4" w:space="0" w:color="auto"/>
              <w:right w:val="single" w:sz="6" w:space="0" w:color="auto"/>
            </w:tcBorders>
          </w:tcPr>
          <w:p w:rsidR="00B76FBF" w:rsidRPr="001B1C88" w:rsidRDefault="00B76FBF" w:rsidP="00BB53E6">
            <w:pPr>
              <w:pStyle w:val="TableHeadingCenter"/>
              <w:rPr>
                <w:ins w:id="2460" w:author="Kuei Yuan Chen" w:date="2015-11-13T17:08:00Z"/>
                <w:rFonts w:ascii="Tahoma" w:hAnsi="Tahoma" w:cs="Tahoma"/>
              </w:rPr>
            </w:pPr>
            <w:ins w:id="2461" w:author="Kuei Yuan Chen" w:date="2015-11-13T17:08: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2462" w:author="Kuei Yuan Chen" w:date="2015-11-13T17:08:00Z"/>
                <w:rFonts w:ascii="Tahoma" w:hAnsi="Tahoma" w:cs="Tahoma"/>
              </w:rPr>
            </w:pPr>
            <w:ins w:id="2463" w:author="Kuei Yuan Chen" w:date="2015-11-13T17:08: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2464" w:author="Kuei Yuan Chen" w:date="2015-11-13T17:08:00Z"/>
                <w:rFonts w:ascii="Tahoma" w:hAnsi="Tahoma" w:cs="Tahoma"/>
              </w:rPr>
            </w:pPr>
            <w:ins w:id="2465" w:author="Kuei Yuan Chen" w:date="2015-11-13T17:08: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B76FBF" w:rsidRPr="001B1C88" w:rsidRDefault="00B76FBF" w:rsidP="00BB53E6">
            <w:pPr>
              <w:pStyle w:val="TableHeadingCenter"/>
              <w:rPr>
                <w:ins w:id="2466" w:author="Kuei Yuan Chen" w:date="2015-11-13T17:08:00Z"/>
                <w:rFonts w:ascii="Tahoma" w:hAnsi="Tahoma" w:cs="Tahoma"/>
              </w:rPr>
            </w:pPr>
            <w:ins w:id="2467" w:author="Kuei Yuan Chen" w:date="2015-11-13T17:08:00Z">
              <w:r w:rsidRPr="001B1C88">
                <w:rPr>
                  <w:rFonts w:ascii="Tahoma" w:hAnsi="Tahoma" w:cs="Tahoma"/>
                </w:rPr>
                <w:t>Times</w:t>
              </w:r>
            </w:ins>
          </w:p>
        </w:tc>
      </w:tr>
      <w:tr w:rsidR="00B76FBF" w:rsidRPr="00956461" w:rsidTr="00BB53E6">
        <w:trPr>
          <w:ins w:id="2468" w:author="Kuei Yuan Chen" w:date="2015-11-13T17:08: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2469" w:author="Kuei Yuan Chen" w:date="2015-11-13T17:08:00Z"/>
                <w:rFonts w:ascii="Tahoma" w:hAnsi="Tahoma" w:cs="Tahoma"/>
                <w:lang w:eastAsia="zh-CN"/>
              </w:rPr>
            </w:pPr>
            <w:ins w:id="2470" w:author="Kuei Yuan Chen" w:date="2015-11-13T17:08: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B76FBF" w:rsidRDefault="00B76FBF" w:rsidP="00BB53E6">
            <w:pPr>
              <w:pStyle w:val="Default"/>
              <w:rPr>
                <w:ins w:id="2471" w:author="Kuei Yuan Chen" w:date="2015-11-13T17:08:00Z"/>
              </w:rPr>
            </w:pPr>
            <w:ins w:id="2472" w:author="Kuei Yuan Chen" w:date="2015-11-13T17:08:00Z">
              <w:r>
                <w:rPr>
                  <w:rFonts w:hint="eastAsia"/>
                </w:rPr>
                <w:t xml:space="preserve">Assign the task for each team member </w:t>
              </w:r>
            </w:ins>
          </w:p>
          <w:tbl>
            <w:tblPr>
              <w:tblW w:w="0" w:type="auto"/>
              <w:tblInd w:w="92" w:type="dxa"/>
              <w:tblBorders>
                <w:top w:val="nil"/>
                <w:left w:val="nil"/>
                <w:bottom w:val="nil"/>
                <w:right w:val="nil"/>
              </w:tblBorders>
              <w:tblLayout w:type="fixed"/>
              <w:tblLook w:val="0000" w:firstRow="0" w:lastRow="0" w:firstColumn="0" w:lastColumn="0" w:noHBand="0" w:noVBand="0"/>
            </w:tblPr>
            <w:tblGrid>
              <w:gridCol w:w="2909"/>
            </w:tblGrid>
            <w:tr w:rsidR="00B76FBF" w:rsidTr="00BB53E6">
              <w:trPr>
                <w:trHeight w:val="224"/>
                <w:ins w:id="2473" w:author="Kuei Yuan Chen" w:date="2015-11-13T17:08:00Z"/>
              </w:trPr>
              <w:tc>
                <w:tcPr>
                  <w:tcW w:w="2909" w:type="dxa"/>
                </w:tcPr>
                <w:p w:rsidR="00B76FBF" w:rsidRDefault="00B76FBF" w:rsidP="00BB53E6">
                  <w:pPr>
                    <w:pStyle w:val="Default"/>
                    <w:rPr>
                      <w:ins w:id="2474" w:author="Kuei Yuan Chen" w:date="2015-11-13T17:08:00Z"/>
                      <w:sz w:val="22"/>
                      <w:szCs w:val="22"/>
                    </w:rPr>
                  </w:pPr>
                </w:p>
              </w:tc>
            </w:tr>
          </w:tbl>
          <w:p w:rsidR="00B76FBF" w:rsidRPr="0027088C" w:rsidRDefault="00B76FBF" w:rsidP="00BB53E6">
            <w:pPr>
              <w:pStyle w:val="Table"/>
              <w:tabs>
                <w:tab w:val="left" w:pos="5090"/>
              </w:tabs>
              <w:rPr>
                <w:ins w:id="2475" w:author="Kuei Yuan Chen" w:date="2015-11-13T17:08:00Z"/>
                <w:rFonts w:ascii="Tahoma" w:hAnsi="Tahoma" w:cs="Tahoma"/>
                <w:lang w:eastAsia="zh-CN"/>
              </w:rPr>
            </w:pPr>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2476" w:author="Kuei Yuan Chen" w:date="2015-11-13T17:08:00Z"/>
                <w:rFonts w:ascii="Tahoma" w:hAnsi="Tahoma" w:cs="Tahoma"/>
                <w:lang w:eastAsia="zh-CN"/>
              </w:rPr>
            </w:pPr>
            <w:ins w:id="2477" w:author="Kuei Yuan Chen" w:date="2015-11-13T17:08:00Z">
              <w:r>
                <w:rPr>
                  <w:rFonts w:ascii="Tahoma" w:hAnsi="Tahoma" w:cs="Tahoma" w:hint="eastAsia"/>
                  <w:lang w:eastAsia="zh-CN"/>
                </w:rPr>
                <w:t>Zach and Andrew</w:t>
              </w:r>
            </w:ins>
          </w:p>
        </w:tc>
        <w:tc>
          <w:tcPr>
            <w:tcW w:w="1463" w:type="dxa"/>
            <w:tcBorders>
              <w:top w:val="single" w:sz="6" w:space="0" w:color="auto"/>
              <w:left w:val="single" w:sz="6" w:space="0" w:color="auto"/>
              <w:bottom w:val="single" w:sz="6" w:space="0" w:color="auto"/>
            </w:tcBorders>
          </w:tcPr>
          <w:p w:rsidR="00B76FBF" w:rsidRDefault="00B76FBF" w:rsidP="00BB53E6">
            <w:pPr>
              <w:pStyle w:val="Table"/>
              <w:rPr>
                <w:ins w:id="2478" w:author="Kuei Yuan Chen" w:date="2015-11-13T17:08:00Z"/>
                <w:rFonts w:ascii="Tahoma" w:hAnsi="Tahoma" w:cs="Tahoma"/>
                <w:lang w:eastAsia="zh-CN"/>
              </w:rPr>
            </w:pPr>
            <w:ins w:id="2479" w:author="Kuei Yuan Chen" w:date="2015-11-13T17:08: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10-14</w:t>
              </w:r>
            </w:ins>
          </w:p>
          <w:p w:rsidR="00B76FBF" w:rsidRPr="00956461" w:rsidRDefault="00B76FBF" w:rsidP="00BB53E6">
            <w:pPr>
              <w:pStyle w:val="Table"/>
              <w:rPr>
                <w:ins w:id="2480" w:author="Kuei Yuan Chen" w:date="2015-11-13T17:08:00Z"/>
                <w:rFonts w:ascii="Tahoma" w:hAnsi="Tahoma" w:cs="Tahoma"/>
                <w:lang w:eastAsia="zh-CN"/>
              </w:rPr>
            </w:pPr>
          </w:p>
        </w:tc>
      </w:tr>
      <w:tr w:rsidR="00B76FBF" w:rsidRPr="00956461" w:rsidTr="00BB53E6">
        <w:trPr>
          <w:ins w:id="2481" w:author="Kuei Yuan Chen" w:date="2015-11-13T17:08: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2482" w:author="Kuei Yuan Chen" w:date="2015-11-13T17:08:00Z"/>
                <w:rFonts w:ascii="Tahoma" w:hAnsi="Tahoma" w:cs="Tahoma"/>
                <w:lang w:eastAsia="zh-CN"/>
              </w:rPr>
            </w:pPr>
            <w:ins w:id="2483" w:author="Kuei Yuan Chen" w:date="2015-11-13T17:08:00Z">
              <w:r w:rsidRPr="00956461">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B76FBF" w:rsidRDefault="00B76FBF" w:rsidP="00BB53E6">
            <w:pPr>
              <w:pStyle w:val="Default"/>
              <w:rPr>
                <w:ins w:id="2484" w:author="Kuei Yuan Chen" w:date="2015-11-13T17:08:00Z"/>
              </w:rPr>
            </w:pPr>
            <w:ins w:id="2485" w:author="Kuei Yuan Chen" w:date="2015-11-13T17:08:00Z">
              <w:r>
                <w:rPr>
                  <w:rFonts w:hint="eastAsia"/>
                  <w:sz w:val="22"/>
                  <w:szCs w:val="22"/>
                </w:rPr>
                <w:t>A</w:t>
              </w:r>
              <w:r>
                <w:rPr>
                  <w:sz w:val="22"/>
                  <w:szCs w:val="22"/>
                </w:rPr>
                <w:t>ppend any updates to the detailed</w:t>
              </w:r>
              <w:r>
                <w:rPr>
                  <w:rFonts w:hint="eastAsia"/>
                  <w:sz w:val="22"/>
                  <w:szCs w:val="22"/>
                </w:rPr>
                <w:t xml:space="preserve"> proposal </w:t>
              </w:r>
            </w:ins>
          </w:p>
          <w:tbl>
            <w:tblPr>
              <w:tblW w:w="0" w:type="auto"/>
              <w:tblBorders>
                <w:top w:val="nil"/>
                <w:left w:val="nil"/>
                <w:bottom w:val="nil"/>
                <w:right w:val="nil"/>
              </w:tblBorders>
              <w:tblLayout w:type="fixed"/>
              <w:tblLook w:val="0000" w:firstRow="0" w:lastRow="0" w:firstColumn="0" w:lastColumn="0" w:noHBand="0" w:noVBand="0"/>
            </w:tblPr>
            <w:tblGrid>
              <w:gridCol w:w="3502"/>
            </w:tblGrid>
            <w:tr w:rsidR="00B76FBF" w:rsidTr="00BB53E6">
              <w:trPr>
                <w:trHeight w:val="227"/>
                <w:ins w:id="2486" w:author="Kuei Yuan Chen" w:date="2015-11-13T17:08:00Z"/>
              </w:trPr>
              <w:tc>
                <w:tcPr>
                  <w:tcW w:w="3502" w:type="dxa"/>
                </w:tcPr>
                <w:p w:rsidR="00B76FBF" w:rsidRDefault="00B76FBF" w:rsidP="00BB53E6">
                  <w:pPr>
                    <w:pStyle w:val="Default"/>
                    <w:rPr>
                      <w:ins w:id="2487" w:author="Kuei Yuan Chen" w:date="2015-11-13T17:08:00Z"/>
                      <w:sz w:val="22"/>
                      <w:szCs w:val="22"/>
                    </w:rPr>
                  </w:pPr>
                </w:p>
              </w:tc>
            </w:tr>
          </w:tbl>
          <w:p w:rsidR="00B76FBF" w:rsidRPr="0027088C" w:rsidRDefault="00B76FBF" w:rsidP="00BB53E6">
            <w:pPr>
              <w:pStyle w:val="Table"/>
              <w:rPr>
                <w:ins w:id="2488" w:author="Kuei Yuan Chen" w:date="2015-11-13T17:08:00Z"/>
                <w:rFonts w:ascii="Tahoma" w:hAnsi="Tahoma" w:cs="Tahoma"/>
                <w:lang w:eastAsia="zh-CN"/>
              </w:rPr>
            </w:pPr>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2489" w:author="Kuei Yuan Chen" w:date="2015-11-13T17:08:00Z"/>
                <w:rFonts w:ascii="Tahoma" w:hAnsi="Tahoma" w:cs="Tahoma"/>
                <w:lang w:eastAsia="zh-CN"/>
              </w:rPr>
            </w:pPr>
            <w:ins w:id="2490" w:author="Kuei Yuan Chen" w:date="2015-11-13T17:08:00Z">
              <w:r>
                <w:rPr>
                  <w:rFonts w:ascii="Tahoma" w:hAnsi="Tahoma" w:cs="Tahoma" w:hint="eastAsia"/>
                  <w:lang w:eastAsia="zh-CN"/>
                </w:rPr>
                <w:t>Zach</w:t>
              </w:r>
            </w:ins>
          </w:p>
        </w:tc>
        <w:tc>
          <w:tcPr>
            <w:tcW w:w="1463" w:type="dxa"/>
            <w:tcBorders>
              <w:top w:val="single" w:sz="6" w:space="0" w:color="auto"/>
              <w:left w:val="single" w:sz="6" w:space="0" w:color="auto"/>
              <w:bottom w:val="single" w:sz="6" w:space="0" w:color="auto"/>
            </w:tcBorders>
          </w:tcPr>
          <w:p w:rsidR="00B76FBF" w:rsidRPr="00956461" w:rsidRDefault="00B76FBF" w:rsidP="00BB53E6">
            <w:pPr>
              <w:pStyle w:val="Table"/>
              <w:rPr>
                <w:ins w:id="2491" w:author="Kuei Yuan Chen" w:date="2015-11-13T17:08:00Z"/>
                <w:rFonts w:ascii="Tahoma" w:hAnsi="Tahoma" w:cs="Tahoma"/>
                <w:lang w:eastAsia="zh-CN"/>
              </w:rPr>
            </w:pPr>
            <w:ins w:id="2492" w:author="Kuei Yuan Chen" w:date="2015-11-13T17:08:00Z">
              <w:r>
                <w:rPr>
                  <w:rFonts w:ascii="Tahoma" w:hAnsi="Tahoma" w:cs="Tahoma" w:hint="eastAsia"/>
                  <w:lang w:eastAsia="zh-CN"/>
                </w:rPr>
                <w:t>2015-10-14</w:t>
              </w:r>
            </w:ins>
          </w:p>
        </w:tc>
      </w:tr>
    </w:tbl>
    <w:p w:rsidR="00B76FBF" w:rsidRPr="00956461" w:rsidRDefault="00B76FBF" w:rsidP="00B76FBF">
      <w:pPr>
        <w:pStyle w:val="Numberedlist21"/>
        <w:numPr>
          <w:ilvl w:val="0"/>
          <w:numId w:val="24"/>
        </w:numPr>
        <w:rPr>
          <w:ins w:id="2493" w:author="Kuei Yuan Chen" w:date="2015-11-13T17:08:00Z"/>
        </w:rPr>
      </w:pPr>
      <w:ins w:id="2494" w:author="Kuei Yuan Chen" w:date="2015-11-13T17:08:00Z">
        <w:r w:rsidRPr="00956461">
          <w:t>Meeting Status Update and Results</w:t>
        </w:r>
      </w:ins>
    </w:p>
    <w:p w:rsidR="00B76FBF" w:rsidRPr="00956461" w:rsidRDefault="00B76FBF" w:rsidP="00B76FBF">
      <w:pPr>
        <w:pStyle w:val="TableTitle"/>
        <w:rPr>
          <w:ins w:id="2495" w:author="Kuei Yuan Chen" w:date="2015-11-13T17:08:00Z"/>
          <w:rFonts w:ascii="Tahoma" w:hAnsi="Tahoma" w:cs="Tahoma"/>
        </w:rPr>
      </w:pPr>
      <w:ins w:id="2496" w:author="Kuei Yuan Chen" w:date="2015-11-13T17:08: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B76FBF" w:rsidRPr="00956461" w:rsidTr="00BB53E6">
        <w:trPr>
          <w:tblHeader/>
          <w:ins w:id="2497" w:author="Kuei Yuan Chen" w:date="2015-11-13T17:08:00Z"/>
        </w:trPr>
        <w:tc>
          <w:tcPr>
            <w:tcW w:w="0" w:type="auto"/>
            <w:tcBorders>
              <w:top w:val="single" w:sz="12" w:space="0" w:color="auto"/>
              <w:left w:val="single" w:sz="12" w:space="0" w:color="auto"/>
              <w:bottom w:val="double" w:sz="4" w:space="0" w:color="auto"/>
              <w:right w:val="single" w:sz="6" w:space="0" w:color="auto"/>
            </w:tcBorders>
          </w:tcPr>
          <w:p w:rsidR="00B76FBF" w:rsidRPr="00956461" w:rsidRDefault="00B76FBF" w:rsidP="00BB53E6">
            <w:pPr>
              <w:pStyle w:val="TableHeading"/>
              <w:rPr>
                <w:ins w:id="2498" w:author="Kuei Yuan Chen" w:date="2015-11-13T17:08:00Z"/>
                <w:rFonts w:ascii="Tahoma" w:hAnsi="Tahoma" w:cs="Tahoma"/>
              </w:rPr>
            </w:pPr>
            <w:ins w:id="2499" w:author="Kuei Yuan Chen" w:date="2015-11-13T17:08: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2500" w:author="Kuei Yuan Chen" w:date="2015-11-13T17:08:00Z"/>
                <w:rFonts w:ascii="Tahoma" w:hAnsi="Tahoma" w:cs="Tahoma"/>
              </w:rPr>
            </w:pPr>
            <w:ins w:id="2501" w:author="Kuei Yuan Chen" w:date="2015-11-13T17:08: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2502" w:author="Kuei Yuan Chen" w:date="2015-11-13T17:08:00Z"/>
                <w:rFonts w:ascii="Tahoma" w:hAnsi="Tahoma" w:cs="Tahoma"/>
              </w:rPr>
            </w:pPr>
            <w:ins w:id="2503" w:author="Kuei Yuan Chen" w:date="2015-11-13T17:08: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B76FBF" w:rsidRPr="00956461" w:rsidRDefault="00B76FBF" w:rsidP="00BB53E6">
            <w:pPr>
              <w:pStyle w:val="TableHeading"/>
              <w:rPr>
                <w:ins w:id="2504" w:author="Kuei Yuan Chen" w:date="2015-11-13T17:08:00Z"/>
                <w:rFonts w:ascii="Tahoma" w:hAnsi="Tahoma" w:cs="Tahoma"/>
                <w:lang w:eastAsia="zh-CN"/>
              </w:rPr>
            </w:pPr>
            <w:ins w:id="2505" w:author="Kuei Yuan Chen" w:date="2015-11-13T17:08:00Z">
              <w:r>
                <w:rPr>
                  <w:rFonts w:ascii="Tahoma" w:hAnsi="Tahoma" w:cs="Tahoma" w:hint="eastAsia"/>
                  <w:lang w:eastAsia="zh-CN"/>
                </w:rPr>
                <w:t xml:space="preserve">Status &amp; Progress </w:t>
              </w:r>
            </w:ins>
          </w:p>
        </w:tc>
      </w:tr>
      <w:tr w:rsidR="00B76FBF" w:rsidRPr="00956461" w:rsidTr="00BB53E6">
        <w:trPr>
          <w:ins w:id="2506"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Pr="00956461" w:rsidRDefault="00B76FBF" w:rsidP="00BB53E6">
            <w:pPr>
              <w:pStyle w:val="Table"/>
              <w:rPr>
                <w:ins w:id="2507" w:author="Kuei Yuan Chen" w:date="2015-11-13T17:08:00Z"/>
                <w:rFonts w:ascii="Tahoma" w:hAnsi="Tahoma" w:cs="Tahoma"/>
                <w:lang w:eastAsia="zh-CN"/>
              </w:rPr>
            </w:pPr>
            <w:ins w:id="2508" w:author="Kuei Yuan Chen" w:date="2015-11-13T17:08: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B76FBF" w:rsidRPr="00653D19" w:rsidRDefault="00B76FBF" w:rsidP="00BB53E6">
            <w:pPr>
              <w:pStyle w:val="Table"/>
              <w:rPr>
                <w:ins w:id="2509" w:author="Kuei Yuan Chen" w:date="2015-11-13T17:08:00Z"/>
                <w:rFonts w:ascii="Tahoma" w:hAnsi="Tahoma" w:cs="Tahoma"/>
                <w:lang w:eastAsia="zh-CN"/>
              </w:rPr>
            </w:pPr>
            <w:ins w:id="2510" w:author="Kuei Yuan Chen" w:date="2015-11-13T17:08:00Z">
              <w:r>
                <w:rPr>
                  <w:rFonts w:ascii="Tahoma" w:hAnsi="Tahoma" w:cs="Tahoma" w:hint="eastAsia"/>
                  <w:lang w:eastAsia="zh-CN"/>
                </w:rPr>
                <w:t xml:space="preserve">Review milestone 1 and 2 </w:t>
              </w:r>
            </w:ins>
          </w:p>
        </w:tc>
        <w:tc>
          <w:tcPr>
            <w:tcW w:w="2409" w:type="dxa"/>
            <w:tcBorders>
              <w:top w:val="single" w:sz="6" w:space="0" w:color="auto"/>
              <w:left w:val="single" w:sz="6" w:space="0" w:color="auto"/>
              <w:bottom w:val="single" w:sz="6" w:space="0" w:color="auto"/>
              <w:right w:val="single" w:sz="6" w:space="0" w:color="auto"/>
            </w:tcBorders>
          </w:tcPr>
          <w:p w:rsidR="00B76FBF" w:rsidRPr="005E16F3" w:rsidRDefault="00B76FBF" w:rsidP="00BB53E6">
            <w:pPr>
              <w:pStyle w:val="Table"/>
              <w:rPr>
                <w:ins w:id="2511" w:author="Kuei Yuan Chen" w:date="2015-11-13T17:08:00Z"/>
                <w:rFonts w:ascii="Tahoma" w:hAnsi="Tahoma" w:cs="Tahoma"/>
                <w:lang w:eastAsia="zh-CN"/>
              </w:rPr>
            </w:pPr>
            <w:ins w:id="2512" w:author="Kuei Yuan Chen" w:date="2015-11-13T17:08:00Z">
              <w:r>
                <w:rPr>
                  <w:rFonts w:ascii="Tahoma" w:hAnsi="Tahoma" w:cs="Tahoma" w:hint="eastAsia"/>
                  <w:lang w:eastAsia="zh-CN"/>
                </w:rPr>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2513" w:author="Kuei Yuan Chen" w:date="2015-11-13T17:08:00Z"/>
                <w:rFonts w:ascii="Tahoma" w:hAnsi="Tahoma" w:cs="Tahoma"/>
                <w:lang w:eastAsia="zh-CN"/>
              </w:rPr>
            </w:pPr>
            <w:ins w:id="2514" w:author="Kuei Yuan Chen" w:date="2015-11-13T17:08:00Z">
              <w:r>
                <w:rPr>
                  <w:rFonts w:ascii="Tahoma" w:hAnsi="Tahoma" w:cs="Tahoma"/>
                  <w:lang w:eastAsia="zh-CN"/>
                </w:rPr>
                <w:t>D</w:t>
              </w:r>
              <w:r>
                <w:rPr>
                  <w:rFonts w:ascii="Tahoma" w:hAnsi="Tahoma" w:cs="Tahoma" w:hint="eastAsia"/>
                  <w:lang w:eastAsia="zh-CN"/>
                </w:rPr>
                <w:t xml:space="preserve">one </w:t>
              </w:r>
            </w:ins>
          </w:p>
        </w:tc>
      </w:tr>
      <w:tr w:rsidR="00B76FBF" w:rsidRPr="00956461" w:rsidTr="00BB53E6">
        <w:trPr>
          <w:ins w:id="2515"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2516" w:author="Kuei Yuan Chen" w:date="2015-11-13T17:08:00Z"/>
                <w:rFonts w:ascii="Tahoma" w:hAnsi="Tahoma" w:cs="Tahoma"/>
                <w:lang w:eastAsia="zh-CN"/>
              </w:rPr>
            </w:pPr>
            <w:ins w:id="2517" w:author="Kuei Yuan Chen" w:date="2015-11-13T17:08:00Z">
              <w:r>
                <w:rPr>
                  <w:rFonts w:ascii="Tahoma" w:hAnsi="Tahoma" w:cs="Tahoma" w:hint="eastAsia"/>
                  <w:lang w:eastAsia="zh-CN"/>
                </w:rPr>
                <w:t>2</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2518" w:author="Kuei Yuan Chen" w:date="2015-11-13T17:08:00Z"/>
                <w:rFonts w:ascii="Tahoma" w:hAnsi="Tahoma" w:cs="Tahoma"/>
                <w:lang w:eastAsia="zh-CN"/>
              </w:rPr>
            </w:pPr>
            <w:ins w:id="2519" w:author="Kuei Yuan Chen" w:date="2015-11-13T17:08:00Z">
              <w:r>
                <w:rPr>
                  <w:rFonts w:ascii="Tahoma" w:hAnsi="Tahoma" w:cs="Tahoma"/>
                  <w:lang w:eastAsia="zh-CN"/>
                </w:rPr>
                <w:t>M</w:t>
              </w:r>
              <w:r>
                <w:rPr>
                  <w:rFonts w:ascii="Tahoma" w:hAnsi="Tahoma" w:cs="Tahoma" w:hint="eastAsia"/>
                  <w:lang w:eastAsia="zh-CN"/>
                </w:rPr>
                <w:t xml:space="preserve">ake decision for </w:t>
              </w:r>
              <w:r>
                <w:rPr>
                  <w:rFonts w:ascii="Tahoma" w:hAnsi="Tahoma" w:cs="Tahoma"/>
                  <w:lang w:eastAsia="zh-CN"/>
                </w:rPr>
                <w:t>each role of group member in milestone3</w:t>
              </w:r>
            </w:ins>
          </w:p>
          <w:p w:rsidR="00B76FBF" w:rsidRDefault="00B76FBF" w:rsidP="00BB53E6">
            <w:pPr>
              <w:pStyle w:val="Table"/>
              <w:rPr>
                <w:ins w:id="2520" w:author="Kuei Yuan Chen" w:date="2015-11-13T17:08:00Z"/>
                <w:rFonts w:ascii="Tahoma" w:hAnsi="Tahoma" w:cs="Tahoma"/>
                <w:lang w:eastAsia="zh-CN"/>
              </w:rPr>
            </w:pPr>
            <w:ins w:id="2521" w:author="Kuei Yuan Chen" w:date="2015-11-13T17:08:00Z">
              <w:r>
                <w:rPr>
                  <w:rFonts w:ascii="Tahoma" w:hAnsi="Tahoma" w:cs="Tahoma"/>
                  <w:lang w:eastAsia="zh-CN"/>
                </w:rPr>
                <w:t>A</w:t>
              </w:r>
              <w:r>
                <w:rPr>
                  <w:rFonts w:ascii="Tahoma" w:hAnsi="Tahoma" w:cs="Tahoma" w:hint="eastAsia"/>
                  <w:lang w:eastAsia="zh-CN"/>
                </w:rPr>
                <w:t xml:space="preserve">, Zach will review and re-edit milestone2 </w:t>
              </w:r>
            </w:ins>
          </w:p>
          <w:p w:rsidR="00B76FBF" w:rsidRDefault="00B76FBF" w:rsidP="00BB53E6">
            <w:pPr>
              <w:pStyle w:val="Table"/>
              <w:rPr>
                <w:ins w:id="2522" w:author="Kuei Yuan Chen" w:date="2015-11-13T17:08:00Z"/>
                <w:rFonts w:ascii="Tahoma" w:hAnsi="Tahoma" w:cs="Tahoma"/>
                <w:lang w:eastAsia="zh-CN"/>
              </w:rPr>
            </w:pPr>
            <w:ins w:id="2523" w:author="Kuei Yuan Chen" w:date="2015-11-13T17:08:00Z">
              <w:r>
                <w:rPr>
                  <w:rFonts w:ascii="Tahoma" w:hAnsi="Tahoma" w:cs="Tahoma" w:hint="eastAsia"/>
                  <w:lang w:eastAsia="zh-CN"/>
                </w:rPr>
                <w:t xml:space="preserve">B, Andrew will create entity and attributes,  describe function and relationship for them </w:t>
              </w:r>
            </w:ins>
          </w:p>
          <w:p w:rsidR="00B76FBF" w:rsidRDefault="00B76FBF" w:rsidP="00BB53E6">
            <w:pPr>
              <w:pStyle w:val="Table"/>
              <w:rPr>
                <w:ins w:id="2524" w:author="Kuei Yuan Chen" w:date="2015-11-13T17:08:00Z"/>
                <w:rFonts w:ascii="Tahoma" w:hAnsi="Tahoma" w:cs="Tahoma"/>
                <w:lang w:eastAsia="zh-CN"/>
              </w:rPr>
            </w:pPr>
            <w:ins w:id="2525" w:author="Kuei Yuan Chen" w:date="2015-11-13T17:08:00Z">
              <w:r>
                <w:rPr>
                  <w:rFonts w:ascii="Tahoma" w:hAnsi="Tahoma" w:cs="Tahoma" w:hint="eastAsia"/>
                  <w:lang w:eastAsia="zh-CN"/>
                </w:rPr>
                <w:t xml:space="preserve">C, York will do project schedule and track progress with </w:t>
              </w:r>
              <w:proofErr w:type="spellStart"/>
              <w:r>
                <w:rPr>
                  <w:rFonts w:ascii="Tahoma" w:hAnsi="Tahoma" w:cs="Tahoma" w:hint="eastAsia"/>
                  <w:lang w:eastAsia="zh-CN"/>
                </w:rPr>
                <w:t>gantt</w:t>
              </w:r>
              <w:proofErr w:type="spellEnd"/>
              <w:r>
                <w:rPr>
                  <w:rFonts w:ascii="Tahoma" w:hAnsi="Tahoma" w:cs="Tahoma" w:hint="eastAsia"/>
                  <w:lang w:eastAsia="zh-CN"/>
                </w:rPr>
                <w:t xml:space="preserve"> chart </w:t>
              </w:r>
            </w:ins>
          </w:p>
          <w:p w:rsidR="00B76FBF" w:rsidRDefault="00B76FBF" w:rsidP="00BB53E6">
            <w:pPr>
              <w:pStyle w:val="Table"/>
              <w:rPr>
                <w:ins w:id="2526" w:author="Kuei Yuan Chen" w:date="2015-11-13T17:08:00Z"/>
                <w:rFonts w:ascii="Tahoma" w:hAnsi="Tahoma" w:cs="Tahoma"/>
                <w:lang w:eastAsia="zh-CN"/>
              </w:rPr>
            </w:pPr>
            <w:ins w:id="2527" w:author="Kuei Yuan Chen" w:date="2015-11-13T17:08:00Z">
              <w:r>
                <w:rPr>
                  <w:rFonts w:ascii="Tahoma" w:hAnsi="Tahoma" w:cs="Tahoma" w:hint="eastAsia"/>
                  <w:lang w:eastAsia="zh-CN"/>
                </w:rPr>
                <w:t xml:space="preserve">D, Peter will plan to draw ER diagram </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2528" w:author="Kuei Yuan Chen" w:date="2015-11-13T17:08:00Z"/>
                <w:rFonts w:ascii="Tahoma" w:hAnsi="Tahoma" w:cs="Tahoma"/>
                <w:lang w:eastAsia="zh-CN"/>
              </w:rPr>
            </w:pPr>
            <w:ins w:id="2529" w:author="Kuei Yuan Chen" w:date="2015-11-13T17:08:00Z">
              <w:r>
                <w:rPr>
                  <w:rFonts w:ascii="Tahoma" w:hAnsi="Tahoma" w:cs="Tahoma" w:hint="eastAsia"/>
                  <w:lang w:eastAsia="zh-CN"/>
                </w:rPr>
                <w:t>All team member</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2530" w:author="Kuei Yuan Chen" w:date="2015-11-13T17:08:00Z"/>
                <w:rFonts w:ascii="Tahoma" w:hAnsi="Tahoma" w:cs="Tahoma"/>
                <w:lang w:eastAsia="zh-CN"/>
              </w:rPr>
            </w:pPr>
            <w:ins w:id="2531" w:author="Kuei Yuan Chen" w:date="2015-11-13T17:08:00Z">
              <w:r>
                <w:rPr>
                  <w:rFonts w:ascii="Tahoma" w:hAnsi="Tahoma" w:cs="Tahoma" w:hint="eastAsia"/>
                  <w:lang w:eastAsia="zh-CN"/>
                </w:rPr>
                <w:t xml:space="preserve">In process </w:t>
              </w:r>
            </w:ins>
          </w:p>
        </w:tc>
      </w:tr>
    </w:tbl>
    <w:p w:rsidR="00B76FBF" w:rsidRDefault="00B76FBF" w:rsidP="00B76FBF">
      <w:pPr>
        <w:rPr>
          <w:ins w:id="2532" w:author="Kuei Yuan Chen" w:date="2015-11-13T17:08:00Z"/>
          <w:rFonts w:ascii="Tahoma" w:hAnsi="Tahoma" w:cs="Tahoma"/>
          <w:lang w:eastAsia="zh-CN"/>
        </w:rPr>
      </w:pPr>
    </w:p>
    <w:p w:rsidR="00B76FBF" w:rsidRDefault="00B76FBF" w:rsidP="00B76FBF">
      <w:pPr>
        <w:rPr>
          <w:ins w:id="2533" w:author="Kuei Yuan Chen" w:date="2015-11-13T17:08:00Z"/>
          <w:rFonts w:ascii="Tahoma" w:hAnsi="Tahoma" w:cs="Tahoma"/>
          <w:lang w:eastAsia="zh-CN"/>
        </w:rPr>
      </w:pPr>
      <w:ins w:id="2534" w:author="Kuei Yuan Chen" w:date="2015-11-13T17:08:00Z">
        <w:r>
          <w:rPr>
            <w:rFonts w:ascii="Tahoma" w:hAnsi="Tahoma" w:cs="Tahoma"/>
            <w:noProof/>
            <w:rPrChange w:id="2535" w:author="Unknown">
              <w:rPr>
                <w:noProof/>
              </w:rPr>
            </w:rPrChange>
          </w:rPr>
          <mc:AlternateContent>
            <mc:Choice Requires="wps">
              <w:drawing>
                <wp:anchor distT="0" distB="0" distL="114300" distR="114300" simplePos="0" relativeHeight="251667456" behindDoc="0" locked="0" layoutInCell="1" allowOverlap="1">
                  <wp:simplePos x="0" y="0"/>
                  <wp:positionH relativeFrom="column">
                    <wp:posOffset>-15875</wp:posOffset>
                  </wp:positionH>
                  <wp:positionV relativeFrom="paragraph">
                    <wp:posOffset>89535</wp:posOffset>
                  </wp:positionV>
                  <wp:extent cx="6305550" cy="485775"/>
                  <wp:effectExtent l="19050" t="19050" r="38100" b="4762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8577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37DFF" id="Rectangle 25" o:spid="_x0000_s1026" style="position:absolute;margin-left:-1.25pt;margin-top:7.05pt;width:496.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" fillcolor="#4f81bd" strokecolor="#f2f2f2" strokeweight="3pt">
                  <v:shadow on="t" color="#243f60" opacity=".5" offset="1pt"/>
                </v:rect>
              </w:pict>
            </mc:Fallback>
          </mc:AlternateContent>
        </w:r>
      </w:ins>
    </w:p>
    <w:p w:rsidR="00B76FBF" w:rsidRDefault="00B76FBF" w:rsidP="00B76FBF">
      <w:pPr>
        <w:rPr>
          <w:ins w:id="2536" w:author="Kuei Yuan Chen" w:date="2015-11-13T17:08:00Z"/>
          <w:rFonts w:ascii="Tahoma" w:hAnsi="Tahoma" w:cs="Tahoma"/>
          <w:lang w:eastAsia="zh-CN"/>
        </w:rPr>
      </w:pPr>
    </w:p>
    <w:p w:rsidR="00B76FBF" w:rsidRDefault="00B76FBF" w:rsidP="00B76FBF">
      <w:pPr>
        <w:rPr>
          <w:ins w:id="2537" w:author="Kuei Yuan Chen" w:date="2015-11-13T17:08:00Z"/>
          <w:rFonts w:ascii="Tahoma" w:hAnsi="Tahoma" w:cs="Tahoma"/>
          <w:lang w:eastAsia="zh-CN"/>
        </w:rPr>
      </w:pPr>
    </w:p>
    <w:p w:rsidR="00B76FBF" w:rsidRDefault="00B76FBF" w:rsidP="00B76FBF">
      <w:pPr>
        <w:rPr>
          <w:ins w:id="2538" w:author="Kuei Yuan Chen" w:date="2015-11-13T17:08:00Z"/>
          <w:rFonts w:ascii="Tahoma" w:hAnsi="Tahoma" w:cs="Tahoma"/>
          <w:lang w:eastAsia="zh-CN"/>
        </w:rPr>
      </w:pPr>
    </w:p>
    <w:p w:rsidR="00B76FBF" w:rsidRDefault="00B76FBF" w:rsidP="00B76FBF">
      <w:pPr>
        <w:rPr>
          <w:ins w:id="2539" w:author="Kuei Yuan Chen" w:date="2015-11-13T17:08:00Z"/>
          <w:rFonts w:ascii="Tahoma" w:hAnsi="Tahoma" w:cs="Tahoma"/>
          <w:lang w:eastAsia="zh-CN"/>
        </w:rPr>
      </w:pPr>
    </w:p>
    <w:p w:rsidR="00B76FBF" w:rsidRDefault="00B76FBF" w:rsidP="00B76FBF">
      <w:pPr>
        <w:pStyle w:val="HPTableTitle"/>
        <w:rPr>
          <w:ins w:id="2540" w:author="Kuei Yuan Chen" w:date="2015-11-13T17:08:00Z"/>
          <w:rFonts w:ascii="Tahoma" w:hAnsi="Tahoma" w:cs="Tahoma"/>
        </w:rPr>
      </w:pPr>
      <w:ins w:id="2541" w:author="Kuei Yuan Chen" w:date="2015-11-13T17:08:00Z">
        <w:r>
          <w:rPr>
            <w:rFonts w:ascii="Tahoma" w:hAnsi="Tahoma" w:cs="Tahoma"/>
          </w:rPr>
          <w:lastRenderedPageBreak/>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B76FBF" w:rsidRPr="006D5472" w:rsidTr="00BB53E6">
        <w:trPr>
          <w:ins w:id="2542" w:author="Kuei Yuan Chen" w:date="2015-11-13T17:08:00Z"/>
        </w:trPr>
        <w:tc>
          <w:tcPr>
            <w:tcW w:w="2340" w:type="dxa"/>
          </w:tcPr>
          <w:p w:rsidR="00B76FBF" w:rsidRPr="006D5472" w:rsidRDefault="00B76FBF" w:rsidP="00BB53E6">
            <w:pPr>
              <w:pStyle w:val="TableSmHeadingRight"/>
              <w:ind w:right="320" w:firstLineChars="100" w:firstLine="161"/>
              <w:jc w:val="left"/>
              <w:rPr>
                <w:ins w:id="2543" w:author="Kuei Yuan Chen" w:date="2015-11-13T17:08:00Z"/>
                <w:rFonts w:ascii="Tahoma" w:hAnsi="Tahoma" w:cs="Tahoma"/>
              </w:rPr>
            </w:pPr>
            <w:ins w:id="2544" w:author="Kuei Yuan Chen" w:date="2015-11-13T17:08:00Z">
              <w:r w:rsidRPr="006D5472">
                <w:rPr>
                  <w:rFonts w:ascii="Tahoma" w:hAnsi="Tahoma" w:cs="Tahoma"/>
                </w:rPr>
                <w:t>Project Name:</w:t>
              </w:r>
            </w:ins>
          </w:p>
        </w:tc>
        <w:tc>
          <w:tcPr>
            <w:tcW w:w="7470" w:type="dxa"/>
            <w:gridSpan w:val="3"/>
          </w:tcPr>
          <w:p w:rsidR="00B76FBF" w:rsidRPr="003C4E3D" w:rsidRDefault="00B76FBF" w:rsidP="00BB53E6">
            <w:pPr>
              <w:pStyle w:val="TableMedium"/>
              <w:rPr>
                <w:ins w:id="2545" w:author="Kuei Yuan Chen" w:date="2015-11-13T17:08:00Z"/>
                <w:rFonts w:ascii="Tahoma" w:hAnsi="Tahoma" w:cs="Tahoma"/>
                <w:b/>
              </w:rPr>
            </w:pPr>
            <w:ins w:id="2546" w:author="Kuei Yuan Chen" w:date="2015-11-13T17:08:00Z">
              <w:r>
                <w:rPr>
                  <w:rFonts w:ascii="Tahoma" w:hAnsi="Tahoma" w:cs="Tahoma" w:hint="eastAsia"/>
                  <w:b/>
                  <w:lang w:eastAsia="zh-CN"/>
                </w:rPr>
                <w:t>ACIT1630 DB Project</w:t>
              </w:r>
            </w:ins>
          </w:p>
        </w:tc>
      </w:tr>
      <w:tr w:rsidR="00B76FBF" w:rsidRPr="001B1C88" w:rsidTr="00BB53E6">
        <w:trPr>
          <w:gridAfter w:val="2"/>
          <w:wAfter w:w="3690" w:type="dxa"/>
          <w:trHeight w:val="236"/>
          <w:ins w:id="2547" w:author="Kuei Yuan Chen" w:date="2015-11-13T17:08:00Z"/>
        </w:trPr>
        <w:tc>
          <w:tcPr>
            <w:tcW w:w="2340" w:type="dxa"/>
          </w:tcPr>
          <w:p w:rsidR="00B76FBF" w:rsidRPr="001B1C88" w:rsidRDefault="00B76FBF" w:rsidP="00BB53E6">
            <w:pPr>
              <w:pStyle w:val="TableSmHeadingRight"/>
              <w:ind w:right="320"/>
              <w:jc w:val="center"/>
              <w:rPr>
                <w:ins w:id="2548" w:author="Kuei Yuan Chen" w:date="2015-11-13T17:08:00Z"/>
                <w:rFonts w:ascii="Tahoma" w:hAnsi="Tahoma" w:cs="Tahoma"/>
              </w:rPr>
            </w:pPr>
            <w:ins w:id="2549" w:author="Kuei Yuan Chen" w:date="2015-11-13T17:08:00Z">
              <w:r w:rsidRPr="001B1C88">
                <w:rPr>
                  <w:rFonts w:ascii="Tahoma" w:hAnsi="Tahoma" w:cs="Tahoma"/>
                </w:rPr>
                <w:t>Project Manager:</w:t>
              </w:r>
            </w:ins>
          </w:p>
        </w:tc>
        <w:tc>
          <w:tcPr>
            <w:tcW w:w="3780" w:type="dxa"/>
          </w:tcPr>
          <w:p w:rsidR="00B76FBF" w:rsidRPr="001B1C88" w:rsidRDefault="00B76FBF" w:rsidP="00BB53E6">
            <w:pPr>
              <w:pStyle w:val="TableMedium"/>
              <w:rPr>
                <w:ins w:id="2550" w:author="Kuei Yuan Chen" w:date="2015-11-13T17:08:00Z"/>
                <w:rFonts w:ascii="Tahoma" w:hAnsi="Tahoma" w:cs="Tahoma"/>
                <w:lang w:eastAsia="zh-CN"/>
              </w:rPr>
            </w:pPr>
            <w:ins w:id="2551" w:author="Kuei Yuan Chen" w:date="2015-11-13T17:08:00Z">
              <w:r>
                <w:rPr>
                  <w:rFonts w:ascii="Tahoma" w:hAnsi="Tahoma" w:cs="Tahoma" w:hint="eastAsia"/>
                  <w:lang w:eastAsia="zh-CN"/>
                </w:rPr>
                <w:t>York Liu</w:t>
              </w:r>
            </w:ins>
          </w:p>
        </w:tc>
      </w:tr>
      <w:tr w:rsidR="00B76FBF" w:rsidRPr="00CE4F95" w:rsidTr="00BB53E6">
        <w:trPr>
          <w:trHeight w:val="236"/>
          <w:ins w:id="2552" w:author="Kuei Yuan Chen" w:date="2015-11-13T17:08:00Z"/>
        </w:trPr>
        <w:tc>
          <w:tcPr>
            <w:tcW w:w="2340" w:type="dxa"/>
          </w:tcPr>
          <w:p w:rsidR="00B76FBF" w:rsidRPr="00CE4F95" w:rsidRDefault="00B76FBF" w:rsidP="00BB53E6">
            <w:pPr>
              <w:pStyle w:val="TableSmHeadingRight"/>
              <w:ind w:right="320" w:firstLineChars="100" w:firstLine="161"/>
              <w:jc w:val="left"/>
              <w:rPr>
                <w:ins w:id="2553" w:author="Kuei Yuan Chen" w:date="2015-11-13T17:08:00Z"/>
                <w:rFonts w:ascii="Tahoma" w:hAnsi="Tahoma" w:cs="Tahoma"/>
              </w:rPr>
            </w:pPr>
            <w:ins w:id="2554" w:author="Kuei Yuan Chen" w:date="2015-11-13T17:08:00Z">
              <w:r w:rsidRPr="00CE4F95">
                <w:rPr>
                  <w:rFonts w:ascii="Tahoma" w:hAnsi="Tahoma" w:cs="Tahoma"/>
                </w:rPr>
                <w:t xml:space="preserve">Prepared By:  </w:t>
              </w:r>
            </w:ins>
          </w:p>
        </w:tc>
        <w:tc>
          <w:tcPr>
            <w:tcW w:w="3780" w:type="dxa"/>
          </w:tcPr>
          <w:p w:rsidR="00B76FBF" w:rsidRPr="00CE4F95" w:rsidRDefault="00B76FBF" w:rsidP="00BB53E6">
            <w:pPr>
              <w:pStyle w:val="TableMedium"/>
              <w:rPr>
                <w:ins w:id="2555" w:author="Kuei Yuan Chen" w:date="2015-11-13T17:08:00Z"/>
                <w:rFonts w:ascii="Tahoma" w:hAnsi="Tahoma" w:cs="Tahoma"/>
                <w:lang w:eastAsia="zh-CN"/>
              </w:rPr>
            </w:pPr>
            <w:ins w:id="2556" w:author="Kuei Yuan Chen" w:date="2015-11-13T17:08:00Z">
              <w:r>
                <w:rPr>
                  <w:rFonts w:ascii="Tahoma" w:hAnsi="Tahoma" w:cs="Tahoma" w:hint="eastAsia"/>
                  <w:lang w:eastAsia="zh-CN"/>
                </w:rPr>
                <w:t>York Liu</w:t>
              </w:r>
            </w:ins>
          </w:p>
        </w:tc>
        <w:tc>
          <w:tcPr>
            <w:tcW w:w="2160" w:type="dxa"/>
          </w:tcPr>
          <w:p w:rsidR="00B76FBF" w:rsidRPr="00CE4F95" w:rsidRDefault="00B76FBF" w:rsidP="00BB53E6">
            <w:pPr>
              <w:pStyle w:val="TableSmHeadingRight"/>
              <w:rPr>
                <w:ins w:id="2557" w:author="Kuei Yuan Chen" w:date="2015-11-13T17:08:00Z"/>
                <w:rFonts w:ascii="Tahoma" w:hAnsi="Tahoma" w:cs="Tahoma"/>
              </w:rPr>
            </w:pPr>
          </w:p>
        </w:tc>
        <w:tc>
          <w:tcPr>
            <w:tcW w:w="1530" w:type="dxa"/>
          </w:tcPr>
          <w:p w:rsidR="00B76FBF" w:rsidRPr="00CE4F95" w:rsidRDefault="00B76FBF" w:rsidP="00BB53E6">
            <w:pPr>
              <w:pStyle w:val="TableMedium"/>
              <w:rPr>
                <w:ins w:id="2558" w:author="Kuei Yuan Chen" w:date="2015-11-13T17:08:00Z"/>
                <w:rFonts w:ascii="Tahoma" w:hAnsi="Tahoma" w:cs="Tahoma"/>
                <w:lang w:eastAsia="zh-CN"/>
              </w:rPr>
            </w:pPr>
          </w:p>
        </w:tc>
      </w:tr>
    </w:tbl>
    <w:p w:rsidR="00B76FBF" w:rsidRPr="00CE4F95" w:rsidRDefault="00B76FBF" w:rsidP="00B76FBF">
      <w:pPr>
        <w:pStyle w:val="Numberedlist21"/>
        <w:numPr>
          <w:ilvl w:val="0"/>
          <w:numId w:val="0"/>
        </w:numPr>
        <w:rPr>
          <w:ins w:id="2559" w:author="Kuei Yuan Chen" w:date="2015-11-13T17:08:00Z"/>
          <w:rFonts w:ascii="Tahoma" w:hAnsi="Tahoma" w:cs="Tahoma"/>
        </w:rPr>
      </w:pPr>
      <w:ins w:id="2560" w:author="Kuei Yuan Chen" w:date="2015-11-13T17:08:00Z">
        <w:r>
          <w:rPr>
            <w:rFonts w:ascii="Tahoma" w:hAnsi="Tahoma" w:cs="Tahoma" w:hint="eastAsia"/>
            <w:lang w:eastAsia="zh-CN"/>
          </w:rPr>
          <w:t xml:space="preserve">1. </w:t>
        </w:r>
        <w:r w:rsidRPr="00CE4F95">
          <w:rPr>
            <w:rFonts w:ascii="Tahoma" w:hAnsi="Tahoma" w:cs="Tahoma"/>
          </w:rPr>
          <w:t>Meeting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B76FBF" w:rsidRPr="00CE4F95" w:rsidTr="00BB53E6">
        <w:trPr>
          <w:cantSplit/>
          <w:ins w:id="2561" w:author="Kuei Yuan Chen" w:date="2015-11-13T17:08:00Z"/>
        </w:trPr>
        <w:tc>
          <w:tcPr>
            <w:tcW w:w="1620" w:type="dxa"/>
          </w:tcPr>
          <w:p w:rsidR="00B76FBF" w:rsidRPr="00CE4F95" w:rsidRDefault="00B76FBF" w:rsidP="00BB53E6">
            <w:pPr>
              <w:pStyle w:val="TableSmHeadingRight"/>
              <w:rPr>
                <w:ins w:id="2562" w:author="Kuei Yuan Chen" w:date="2015-11-13T17:08:00Z"/>
                <w:rFonts w:ascii="Tahoma" w:hAnsi="Tahoma" w:cs="Tahoma"/>
              </w:rPr>
            </w:pPr>
            <w:ins w:id="2563" w:author="Kuei Yuan Chen" w:date="2015-11-13T17:08:00Z">
              <w:r w:rsidRPr="00CE4F95">
                <w:rPr>
                  <w:rFonts w:ascii="Tahoma" w:hAnsi="Tahoma" w:cs="Tahoma"/>
                </w:rPr>
                <w:t>Type:</w:t>
              </w:r>
            </w:ins>
          </w:p>
        </w:tc>
        <w:tc>
          <w:tcPr>
            <w:tcW w:w="8190" w:type="dxa"/>
            <w:gridSpan w:val="6"/>
          </w:tcPr>
          <w:p w:rsidR="00B76FBF" w:rsidRPr="00CE4F95" w:rsidRDefault="00B76FBF" w:rsidP="00BB53E6">
            <w:pPr>
              <w:pStyle w:val="Table"/>
              <w:rPr>
                <w:ins w:id="2564" w:author="Kuei Yuan Chen" w:date="2015-11-13T17:08:00Z"/>
                <w:rFonts w:ascii="Tahoma" w:hAnsi="Tahoma" w:cs="Tahoma"/>
                <w:lang w:eastAsia="zh-CN"/>
              </w:rPr>
            </w:pPr>
            <w:ins w:id="2565" w:author="Kuei Yuan Chen" w:date="2015-11-13T17:08:00Z">
              <w:r w:rsidRPr="00CB219E">
                <w:rPr>
                  <w:rFonts w:ascii="Tahoma" w:hAnsi="Tahoma" w:cs="Tahoma" w:hint="eastAsia"/>
                  <w:b/>
                  <w:color w:val="00B050"/>
                  <w:lang w:eastAsia="zh-CN"/>
                </w:rPr>
                <w:t>Milestone3- phase 2</w:t>
              </w:r>
            </w:ins>
          </w:p>
        </w:tc>
      </w:tr>
      <w:tr w:rsidR="00B76FBF" w:rsidRPr="00CE4F95" w:rsidTr="00BB53E6">
        <w:trPr>
          <w:cantSplit/>
          <w:ins w:id="2566" w:author="Kuei Yuan Chen" w:date="2015-11-13T17:08:00Z"/>
        </w:trPr>
        <w:tc>
          <w:tcPr>
            <w:tcW w:w="1620" w:type="dxa"/>
          </w:tcPr>
          <w:p w:rsidR="00B76FBF" w:rsidRPr="00CE4F95" w:rsidRDefault="00B76FBF" w:rsidP="00BB53E6">
            <w:pPr>
              <w:pStyle w:val="TableSmHeadingRight"/>
              <w:rPr>
                <w:ins w:id="2567" w:author="Kuei Yuan Chen" w:date="2015-11-13T17:08:00Z"/>
                <w:rFonts w:ascii="Tahoma" w:hAnsi="Tahoma" w:cs="Tahoma"/>
              </w:rPr>
            </w:pPr>
            <w:ins w:id="2568" w:author="Kuei Yuan Chen" w:date="2015-11-13T17:08:00Z">
              <w:r w:rsidRPr="00CE4F95">
                <w:rPr>
                  <w:rFonts w:ascii="Tahoma" w:hAnsi="Tahoma" w:cs="Tahoma"/>
                </w:rPr>
                <w:t>Purpose:</w:t>
              </w:r>
            </w:ins>
          </w:p>
        </w:tc>
        <w:tc>
          <w:tcPr>
            <w:tcW w:w="8190" w:type="dxa"/>
            <w:gridSpan w:val="6"/>
          </w:tcPr>
          <w:p w:rsidR="00B76FBF" w:rsidRPr="00CE4F95" w:rsidRDefault="00B76FBF" w:rsidP="00BB53E6">
            <w:pPr>
              <w:pStyle w:val="Table"/>
              <w:rPr>
                <w:ins w:id="2569" w:author="Kuei Yuan Chen" w:date="2015-11-13T17:08:00Z"/>
                <w:rFonts w:ascii="Tahoma" w:hAnsi="Tahoma" w:cs="Tahoma"/>
              </w:rPr>
            </w:pPr>
            <w:ins w:id="2570" w:author="Kuei Yuan Chen" w:date="2015-11-13T17:08:00Z">
              <w:r w:rsidRPr="00CE4F95">
                <w:rPr>
                  <w:rFonts w:ascii="Tahoma" w:hAnsi="Tahoma" w:cs="Tahoma"/>
                </w:rPr>
                <w:t>Ongoing information sharing and project status update</w:t>
              </w:r>
            </w:ins>
          </w:p>
        </w:tc>
      </w:tr>
      <w:tr w:rsidR="00B76FBF" w:rsidRPr="00CE4F95" w:rsidTr="00BB53E6">
        <w:trPr>
          <w:ins w:id="2571" w:author="Kuei Yuan Chen" w:date="2015-11-13T17:08:00Z"/>
        </w:trPr>
        <w:tc>
          <w:tcPr>
            <w:tcW w:w="1620" w:type="dxa"/>
          </w:tcPr>
          <w:p w:rsidR="00B76FBF" w:rsidRPr="00CE4F95" w:rsidRDefault="00B76FBF" w:rsidP="00BB53E6">
            <w:pPr>
              <w:pStyle w:val="TableSmHeadingRight"/>
              <w:rPr>
                <w:ins w:id="2572" w:author="Kuei Yuan Chen" w:date="2015-11-13T17:08:00Z"/>
                <w:rFonts w:ascii="Tahoma" w:hAnsi="Tahoma" w:cs="Tahoma"/>
              </w:rPr>
            </w:pPr>
            <w:ins w:id="2573" w:author="Kuei Yuan Chen" w:date="2015-11-13T17:08:00Z">
              <w:r w:rsidRPr="00CE4F95">
                <w:rPr>
                  <w:rFonts w:ascii="Tahoma" w:hAnsi="Tahoma" w:cs="Tahoma"/>
                </w:rPr>
                <w:t>Meeting Date:</w:t>
              </w:r>
            </w:ins>
          </w:p>
        </w:tc>
        <w:tc>
          <w:tcPr>
            <w:tcW w:w="2250" w:type="dxa"/>
          </w:tcPr>
          <w:p w:rsidR="00B76FBF" w:rsidRPr="00CE4F95" w:rsidRDefault="00B76FBF" w:rsidP="00BB53E6">
            <w:pPr>
              <w:pStyle w:val="Table"/>
              <w:rPr>
                <w:ins w:id="2574" w:author="Kuei Yuan Chen" w:date="2015-11-13T17:08:00Z"/>
                <w:rFonts w:ascii="Tahoma" w:hAnsi="Tahoma" w:cs="Tahoma"/>
                <w:lang w:eastAsia="zh-CN"/>
              </w:rPr>
            </w:pPr>
            <w:ins w:id="2575" w:author="Kuei Yuan Chen" w:date="2015-11-13T17:08: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10-19</w:t>
              </w:r>
            </w:ins>
          </w:p>
        </w:tc>
        <w:tc>
          <w:tcPr>
            <w:tcW w:w="1080" w:type="dxa"/>
          </w:tcPr>
          <w:p w:rsidR="00B76FBF" w:rsidRPr="00CE4F95" w:rsidRDefault="00B76FBF" w:rsidP="00BB53E6">
            <w:pPr>
              <w:pStyle w:val="TableSmHeadingRight"/>
              <w:rPr>
                <w:ins w:id="2576" w:author="Kuei Yuan Chen" w:date="2015-11-13T17:08:00Z"/>
                <w:rFonts w:ascii="Tahoma" w:hAnsi="Tahoma" w:cs="Tahoma"/>
              </w:rPr>
            </w:pPr>
            <w:ins w:id="2577" w:author="Kuei Yuan Chen" w:date="2015-11-13T17:08:00Z">
              <w:r w:rsidRPr="00CE4F95">
                <w:rPr>
                  <w:rFonts w:ascii="Tahoma" w:hAnsi="Tahoma" w:cs="Tahoma"/>
                </w:rPr>
                <w:t>Start Time:</w:t>
              </w:r>
            </w:ins>
          </w:p>
        </w:tc>
        <w:tc>
          <w:tcPr>
            <w:tcW w:w="1890" w:type="dxa"/>
            <w:gridSpan w:val="2"/>
          </w:tcPr>
          <w:p w:rsidR="00B76FBF" w:rsidRPr="00CE4F95" w:rsidRDefault="00B76FBF" w:rsidP="00BB53E6">
            <w:pPr>
              <w:pStyle w:val="Table"/>
              <w:rPr>
                <w:ins w:id="2578" w:author="Kuei Yuan Chen" w:date="2015-11-13T17:08:00Z"/>
                <w:rFonts w:ascii="Tahoma" w:hAnsi="Tahoma" w:cs="Tahoma"/>
              </w:rPr>
            </w:pPr>
            <w:ins w:id="2579" w:author="Kuei Yuan Chen" w:date="2015-11-13T17:08:00Z">
              <w:r>
                <w:rPr>
                  <w:rFonts w:ascii="Tahoma" w:hAnsi="Tahoma" w:cs="Tahoma" w:hint="eastAsia"/>
                  <w:lang w:eastAsia="zh-CN"/>
                </w:rPr>
                <w:t>4</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B76FBF" w:rsidRPr="00CE4F95" w:rsidRDefault="00B76FBF" w:rsidP="00BB53E6">
            <w:pPr>
              <w:pStyle w:val="TableSmHeadingRight"/>
              <w:rPr>
                <w:ins w:id="2580" w:author="Kuei Yuan Chen" w:date="2015-11-13T17:08:00Z"/>
                <w:rFonts w:ascii="Tahoma" w:hAnsi="Tahoma" w:cs="Tahoma"/>
              </w:rPr>
            </w:pPr>
            <w:ins w:id="2581" w:author="Kuei Yuan Chen" w:date="2015-11-13T17:08:00Z">
              <w:r w:rsidRPr="00CE4F95">
                <w:rPr>
                  <w:rFonts w:ascii="Tahoma" w:hAnsi="Tahoma" w:cs="Tahoma"/>
                </w:rPr>
                <w:t>End Time:</w:t>
              </w:r>
            </w:ins>
          </w:p>
        </w:tc>
        <w:tc>
          <w:tcPr>
            <w:tcW w:w="1980" w:type="dxa"/>
          </w:tcPr>
          <w:p w:rsidR="00B76FBF" w:rsidRPr="00CE4F95" w:rsidRDefault="00B76FBF" w:rsidP="00BB53E6">
            <w:pPr>
              <w:pStyle w:val="Table"/>
              <w:rPr>
                <w:ins w:id="2582" w:author="Kuei Yuan Chen" w:date="2015-11-13T17:08:00Z"/>
                <w:rFonts w:ascii="Tahoma" w:hAnsi="Tahoma" w:cs="Tahoma"/>
                <w:lang w:eastAsia="zh-CN"/>
              </w:rPr>
            </w:pPr>
            <w:ins w:id="2583" w:author="Kuei Yuan Chen" w:date="2015-11-13T17:08:00Z">
              <w:r>
                <w:rPr>
                  <w:rFonts w:ascii="Tahoma" w:hAnsi="Tahoma" w:cs="Tahoma" w:hint="eastAsia"/>
                  <w:lang w:eastAsia="zh-CN"/>
                </w:rPr>
                <w:t>5</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B76FBF" w:rsidRPr="00CE4F95" w:rsidTr="00BB53E6">
        <w:trPr>
          <w:cantSplit/>
          <w:ins w:id="2584" w:author="Kuei Yuan Chen" w:date="2015-11-13T17:08:00Z"/>
        </w:trPr>
        <w:tc>
          <w:tcPr>
            <w:tcW w:w="1620" w:type="dxa"/>
          </w:tcPr>
          <w:p w:rsidR="00B76FBF" w:rsidRPr="00CE4F95" w:rsidRDefault="00B76FBF" w:rsidP="00BB53E6">
            <w:pPr>
              <w:pStyle w:val="TableSmHeadingRight"/>
              <w:rPr>
                <w:ins w:id="2585" w:author="Kuei Yuan Chen" w:date="2015-11-13T17:08:00Z"/>
                <w:rFonts w:ascii="Tahoma" w:hAnsi="Tahoma" w:cs="Tahoma"/>
              </w:rPr>
            </w:pPr>
            <w:ins w:id="2586" w:author="Kuei Yuan Chen" w:date="2015-11-13T17:08:00Z">
              <w:r w:rsidRPr="00CE4F95">
                <w:rPr>
                  <w:rFonts w:ascii="Tahoma" w:hAnsi="Tahoma" w:cs="Tahoma"/>
                </w:rPr>
                <w:t>Meeting Host:</w:t>
              </w:r>
            </w:ins>
          </w:p>
        </w:tc>
        <w:tc>
          <w:tcPr>
            <w:tcW w:w="3330" w:type="dxa"/>
            <w:gridSpan w:val="2"/>
          </w:tcPr>
          <w:p w:rsidR="00B76FBF" w:rsidRPr="00CE4F95" w:rsidRDefault="00B76FBF" w:rsidP="00BB53E6">
            <w:pPr>
              <w:pStyle w:val="Table"/>
              <w:rPr>
                <w:ins w:id="2587" w:author="Kuei Yuan Chen" w:date="2015-11-13T17:08:00Z"/>
                <w:rFonts w:ascii="Tahoma" w:hAnsi="Tahoma" w:cs="Tahoma"/>
                <w:lang w:eastAsia="zh-CN"/>
              </w:rPr>
            </w:pPr>
            <w:ins w:id="2588" w:author="Kuei Yuan Chen" w:date="2015-11-13T17:08:00Z">
              <w:r>
                <w:rPr>
                  <w:rFonts w:ascii="Tahoma" w:hAnsi="Tahoma" w:cs="Tahoma" w:hint="eastAsia"/>
                  <w:lang w:eastAsia="zh-CN"/>
                </w:rPr>
                <w:t>Zach</w:t>
              </w:r>
            </w:ins>
          </w:p>
        </w:tc>
        <w:tc>
          <w:tcPr>
            <w:tcW w:w="1260" w:type="dxa"/>
          </w:tcPr>
          <w:p w:rsidR="00B76FBF" w:rsidRPr="00CE4F95" w:rsidRDefault="00B76FBF" w:rsidP="00BB53E6">
            <w:pPr>
              <w:pStyle w:val="TableSmHeadingRight"/>
              <w:rPr>
                <w:ins w:id="2589" w:author="Kuei Yuan Chen" w:date="2015-11-13T17:08:00Z"/>
                <w:rFonts w:ascii="Tahoma" w:hAnsi="Tahoma" w:cs="Tahoma"/>
              </w:rPr>
            </w:pPr>
            <w:ins w:id="2590" w:author="Kuei Yuan Chen" w:date="2015-11-13T17:08:00Z">
              <w:r w:rsidRPr="00CE4F95">
                <w:rPr>
                  <w:rFonts w:ascii="Tahoma" w:hAnsi="Tahoma" w:cs="Tahoma"/>
                </w:rPr>
                <w:t>Location:</w:t>
              </w:r>
            </w:ins>
          </w:p>
        </w:tc>
        <w:tc>
          <w:tcPr>
            <w:tcW w:w="3600" w:type="dxa"/>
            <w:gridSpan w:val="3"/>
          </w:tcPr>
          <w:p w:rsidR="00B76FBF" w:rsidRPr="00CE4F95" w:rsidRDefault="00B76FBF" w:rsidP="00BB53E6">
            <w:pPr>
              <w:pStyle w:val="Table"/>
              <w:rPr>
                <w:ins w:id="2591" w:author="Kuei Yuan Chen" w:date="2015-11-13T17:08:00Z"/>
                <w:rFonts w:ascii="Tahoma" w:hAnsi="Tahoma" w:cs="Tahoma"/>
                <w:lang w:eastAsia="zh-CN"/>
              </w:rPr>
            </w:pPr>
            <w:ins w:id="2592" w:author="Kuei Yuan Chen" w:date="2015-11-13T17:08:00Z">
              <w:r>
                <w:rPr>
                  <w:rFonts w:ascii="Tahoma" w:hAnsi="Tahoma" w:cs="Tahoma" w:hint="eastAsia"/>
                  <w:lang w:eastAsia="zh-CN"/>
                </w:rPr>
                <w:t>Meeting Room-2118-SW01</w:t>
              </w:r>
            </w:ins>
          </w:p>
        </w:tc>
      </w:tr>
      <w:tr w:rsidR="00B76FBF" w:rsidRPr="00CE4F95" w:rsidTr="00BB53E6">
        <w:trPr>
          <w:cantSplit/>
          <w:ins w:id="2593" w:author="Kuei Yuan Chen" w:date="2015-11-13T17:08:00Z"/>
        </w:trPr>
        <w:tc>
          <w:tcPr>
            <w:tcW w:w="1620" w:type="dxa"/>
          </w:tcPr>
          <w:p w:rsidR="00B76FBF" w:rsidRPr="00CE4F95" w:rsidRDefault="00B76FBF" w:rsidP="00BB53E6">
            <w:pPr>
              <w:pStyle w:val="TableSmHeadingRight"/>
              <w:rPr>
                <w:ins w:id="2594" w:author="Kuei Yuan Chen" w:date="2015-11-13T17:08:00Z"/>
                <w:rFonts w:ascii="Tahoma" w:hAnsi="Tahoma" w:cs="Tahoma"/>
              </w:rPr>
            </w:pPr>
            <w:ins w:id="2595" w:author="Kuei Yuan Chen" w:date="2015-11-13T17:08:00Z">
              <w:r w:rsidRPr="00CE4F95">
                <w:rPr>
                  <w:rFonts w:ascii="Tahoma" w:hAnsi="Tahoma" w:cs="Tahoma"/>
                </w:rPr>
                <w:t>Minute Taker:</w:t>
              </w:r>
            </w:ins>
          </w:p>
        </w:tc>
        <w:tc>
          <w:tcPr>
            <w:tcW w:w="3330" w:type="dxa"/>
            <w:gridSpan w:val="2"/>
          </w:tcPr>
          <w:p w:rsidR="00B76FBF" w:rsidRPr="00CE4F95" w:rsidRDefault="00B76FBF" w:rsidP="00BB53E6">
            <w:pPr>
              <w:pStyle w:val="Table"/>
              <w:rPr>
                <w:ins w:id="2596" w:author="Kuei Yuan Chen" w:date="2015-11-13T17:08:00Z"/>
                <w:rFonts w:ascii="Tahoma" w:hAnsi="Tahoma" w:cs="Tahoma"/>
                <w:lang w:eastAsia="zh-CN"/>
              </w:rPr>
            </w:pPr>
            <w:ins w:id="2597" w:author="Kuei Yuan Chen" w:date="2015-11-13T17:08:00Z">
              <w:r>
                <w:rPr>
                  <w:rFonts w:ascii="Tahoma" w:hAnsi="Tahoma" w:cs="Tahoma" w:hint="eastAsia"/>
                  <w:lang w:eastAsia="zh-CN"/>
                </w:rPr>
                <w:t>York</w:t>
              </w:r>
            </w:ins>
          </w:p>
        </w:tc>
        <w:tc>
          <w:tcPr>
            <w:tcW w:w="1260" w:type="dxa"/>
          </w:tcPr>
          <w:p w:rsidR="00B76FBF" w:rsidRPr="00CE4F95" w:rsidRDefault="00B76FBF" w:rsidP="00BB53E6">
            <w:pPr>
              <w:pStyle w:val="TableSmHeadingRight"/>
              <w:rPr>
                <w:ins w:id="2598" w:author="Kuei Yuan Chen" w:date="2015-11-13T17:08:00Z"/>
                <w:rFonts w:ascii="Tahoma" w:hAnsi="Tahoma" w:cs="Tahoma"/>
              </w:rPr>
            </w:pPr>
          </w:p>
        </w:tc>
        <w:tc>
          <w:tcPr>
            <w:tcW w:w="3600" w:type="dxa"/>
            <w:gridSpan w:val="3"/>
          </w:tcPr>
          <w:p w:rsidR="00B76FBF" w:rsidRPr="00CE4F95" w:rsidRDefault="00B76FBF" w:rsidP="00BB53E6">
            <w:pPr>
              <w:pStyle w:val="Table"/>
              <w:rPr>
                <w:ins w:id="2599" w:author="Kuei Yuan Chen" w:date="2015-11-13T17:08:00Z"/>
                <w:rFonts w:ascii="Tahoma" w:hAnsi="Tahoma" w:cs="Tahoma"/>
              </w:rPr>
            </w:pPr>
          </w:p>
        </w:tc>
      </w:tr>
    </w:tbl>
    <w:p w:rsidR="00B76FBF" w:rsidRPr="001B1C88" w:rsidRDefault="00B76FBF" w:rsidP="00B76FBF">
      <w:pPr>
        <w:pStyle w:val="Numberedlist21"/>
        <w:numPr>
          <w:ilvl w:val="0"/>
          <w:numId w:val="0"/>
        </w:numPr>
        <w:rPr>
          <w:ins w:id="2600" w:author="Kuei Yuan Chen" w:date="2015-11-13T17:08:00Z"/>
          <w:rFonts w:ascii="Tahoma" w:hAnsi="Tahoma" w:cs="Tahoma"/>
        </w:rPr>
      </w:pPr>
      <w:proofErr w:type="gramStart"/>
      <w:ins w:id="2601" w:author="Kuei Yuan Chen" w:date="2015-11-13T17:08:00Z">
        <w:r>
          <w:rPr>
            <w:rFonts w:ascii="Tahoma" w:hAnsi="Tahoma" w:cs="Tahoma" w:hint="eastAsia"/>
            <w:lang w:eastAsia="zh-CN"/>
          </w:rPr>
          <w:t>2.</w:t>
        </w:r>
        <w:r w:rsidRPr="001B1C88">
          <w:rPr>
            <w:rFonts w:ascii="Tahoma" w:hAnsi="Tahoma" w:cs="Tahoma"/>
          </w:rPr>
          <w:t>Meeting</w:t>
        </w:r>
        <w:proofErr w:type="gramEnd"/>
        <w:r w:rsidRPr="001B1C88">
          <w:rPr>
            <w:rFonts w:ascii="Tahoma" w:hAnsi="Tahoma" w:cs="Tahoma"/>
          </w:rPr>
          <w:t xml:space="preserve"> Attendees</w:t>
        </w:r>
      </w:ins>
    </w:p>
    <w:tbl>
      <w:tblPr>
        <w:tblW w:w="4946" w:type="pct"/>
        <w:tblInd w:w="10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85"/>
        <w:gridCol w:w="941"/>
        <w:gridCol w:w="1923"/>
        <w:gridCol w:w="3003"/>
        <w:gridCol w:w="2377"/>
      </w:tblGrid>
      <w:tr w:rsidR="00B76FBF" w:rsidRPr="001B1C88" w:rsidTr="00BB53E6">
        <w:trPr>
          <w:tblHeader/>
          <w:ins w:id="2602" w:author="Kuei Yuan Chen" w:date="2015-11-13T17:08:00Z"/>
        </w:trPr>
        <w:tc>
          <w:tcPr>
            <w:tcW w:w="533" w:type="pct"/>
            <w:tcBorders>
              <w:top w:val="single" w:sz="12" w:space="0" w:color="auto"/>
              <w:bottom w:val="double" w:sz="4" w:space="0" w:color="auto"/>
              <w:right w:val="nil"/>
            </w:tcBorders>
          </w:tcPr>
          <w:p w:rsidR="00B76FBF" w:rsidRPr="001B1C88" w:rsidRDefault="00B76FBF" w:rsidP="00BB53E6">
            <w:pPr>
              <w:pStyle w:val="TableHeadingCenter"/>
              <w:rPr>
                <w:ins w:id="2603" w:author="Kuei Yuan Chen" w:date="2015-11-13T17:08:00Z"/>
                <w:rFonts w:ascii="Tahoma" w:hAnsi="Tahoma" w:cs="Tahoma"/>
              </w:rPr>
            </w:pPr>
            <w:ins w:id="2604" w:author="Kuei Yuan Chen" w:date="2015-11-13T17:08:00Z">
              <w:r w:rsidRPr="001B1C88">
                <w:rPr>
                  <w:rFonts w:ascii="Tahoma" w:hAnsi="Tahoma" w:cs="Tahoma"/>
                </w:rPr>
                <w:t>Name</w:t>
              </w:r>
            </w:ins>
          </w:p>
        </w:tc>
        <w:tc>
          <w:tcPr>
            <w:tcW w:w="510"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2605" w:author="Kuei Yuan Chen" w:date="2015-11-13T17:08:00Z"/>
                <w:rFonts w:ascii="Tahoma" w:hAnsi="Tahoma" w:cs="Tahoma"/>
              </w:rPr>
            </w:pPr>
          </w:p>
        </w:tc>
        <w:tc>
          <w:tcPr>
            <w:tcW w:w="1042"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2606" w:author="Kuei Yuan Chen" w:date="2015-11-13T17:08:00Z"/>
                <w:rFonts w:ascii="Tahoma" w:hAnsi="Tahoma" w:cs="Tahoma"/>
              </w:rPr>
            </w:pPr>
            <w:ins w:id="2607" w:author="Kuei Yuan Chen" w:date="2015-11-13T17:08:00Z">
              <w:r w:rsidRPr="001B1C88">
                <w:rPr>
                  <w:rFonts w:ascii="Tahoma" w:hAnsi="Tahoma" w:cs="Tahoma"/>
                </w:rPr>
                <w:t>Attendance status</w:t>
              </w:r>
            </w:ins>
          </w:p>
        </w:tc>
        <w:tc>
          <w:tcPr>
            <w:tcW w:w="1627" w:type="pct"/>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2608" w:author="Kuei Yuan Chen" w:date="2015-11-13T17:08:00Z"/>
                <w:rFonts w:ascii="Tahoma" w:hAnsi="Tahoma" w:cs="Tahoma"/>
              </w:rPr>
            </w:pPr>
            <w:ins w:id="2609" w:author="Kuei Yuan Chen" w:date="2015-11-13T17:08:00Z">
              <w:r w:rsidRPr="001B1C88">
                <w:rPr>
                  <w:rFonts w:ascii="Tahoma" w:hAnsi="Tahoma" w:cs="Tahoma"/>
                </w:rPr>
                <w:t>Position</w:t>
              </w:r>
            </w:ins>
          </w:p>
        </w:tc>
        <w:tc>
          <w:tcPr>
            <w:tcW w:w="1288" w:type="pct"/>
            <w:tcBorders>
              <w:top w:val="single" w:sz="12" w:space="0" w:color="auto"/>
              <w:left w:val="nil"/>
              <w:bottom w:val="double" w:sz="4" w:space="0" w:color="auto"/>
            </w:tcBorders>
          </w:tcPr>
          <w:p w:rsidR="00B76FBF" w:rsidRPr="001B1C88" w:rsidRDefault="00B76FBF" w:rsidP="00BB53E6">
            <w:pPr>
              <w:pStyle w:val="TableHeadingCenter"/>
              <w:rPr>
                <w:ins w:id="2610" w:author="Kuei Yuan Chen" w:date="2015-11-13T17:08:00Z"/>
                <w:rFonts w:ascii="Tahoma" w:hAnsi="Tahoma" w:cs="Tahoma"/>
                <w:lang w:eastAsia="zh-CN"/>
              </w:rPr>
            </w:pPr>
            <w:ins w:id="2611" w:author="Kuei Yuan Chen" w:date="2015-11-13T17:08:00Z">
              <w:r>
                <w:rPr>
                  <w:rFonts w:ascii="Tahoma" w:hAnsi="Tahoma" w:cs="Tahoma" w:hint="eastAsia"/>
                  <w:lang w:eastAsia="zh-CN"/>
                </w:rPr>
                <w:t>Progress</w:t>
              </w:r>
            </w:ins>
          </w:p>
        </w:tc>
      </w:tr>
      <w:tr w:rsidR="00B76FBF" w:rsidRPr="001B1C88" w:rsidTr="00BB53E6">
        <w:trPr>
          <w:ins w:id="2612" w:author="Kuei Yuan Chen" w:date="2015-11-13T17:08:00Z"/>
        </w:trPr>
        <w:tc>
          <w:tcPr>
            <w:tcW w:w="1043" w:type="pct"/>
            <w:gridSpan w:val="2"/>
            <w:tcBorders>
              <w:top w:val="nil"/>
              <w:bottom w:val="nil"/>
              <w:right w:val="single" w:sz="6" w:space="0" w:color="auto"/>
            </w:tcBorders>
          </w:tcPr>
          <w:p w:rsidR="00B76FBF" w:rsidRPr="001B1C88" w:rsidRDefault="00B76FBF" w:rsidP="00BB53E6">
            <w:pPr>
              <w:pStyle w:val="Table"/>
              <w:rPr>
                <w:ins w:id="2613" w:author="Kuei Yuan Chen" w:date="2015-11-13T17:08:00Z"/>
                <w:rFonts w:ascii="Tahoma" w:hAnsi="Tahoma" w:cs="Tahoma"/>
                <w:lang w:eastAsia="zh-CN"/>
              </w:rPr>
            </w:pPr>
            <w:ins w:id="2614" w:author="Kuei Yuan Chen" w:date="2015-11-13T17:08:00Z">
              <w:r>
                <w:rPr>
                  <w:rFonts w:ascii="Tahoma" w:hAnsi="Tahoma" w:cs="Tahoma" w:hint="eastAsia"/>
                  <w:lang w:eastAsia="zh-CN"/>
                </w:rPr>
                <w:t>Andrew</w:t>
              </w:r>
            </w:ins>
          </w:p>
        </w:tc>
        <w:tc>
          <w:tcPr>
            <w:tcW w:w="1042" w:type="pct"/>
            <w:tcBorders>
              <w:top w:val="nil"/>
              <w:bottom w:val="nil"/>
              <w:right w:val="single" w:sz="6" w:space="0" w:color="auto"/>
            </w:tcBorders>
          </w:tcPr>
          <w:p w:rsidR="00B76FBF" w:rsidRPr="001B1C88" w:rsidRDefault="00B76FBF" w:rsidP="00BB53E6">
            <w:pPr>
              <w:pStyle w:val="Table"/>
              <w:rPr>
                <w:ins w:id="2615" w:author="Kuei Yuan Chen" w:date="2015-11-13T17:08:00Z"/>
                <w:rFonts w:ascii="Tahoma" w:hAnsi="Tahoma" w:cs="Tahoma"/>
                <w:lang w:eastAsia="zh-CN"/>
              </w:rPr>
            </w:pPr>
            <w:ins w:id="2616" w:author="Kuei Yuan Chen" w:date="2015-11-13T17:08:00Z">
              <w:r>
                <w:rPr>
                  <w:rFonts w:ascii="Tahoma" w:hAnsi="Tahoma" w:cs="Tahoma"/>
                  <w:lang w:eastAsia="zh-CN"/>
                </w:rPr>
                <w:t>Y</w:t>
              </w:r>
              <w:r>
                <w:rPr>
                  <w:rFonts w:ascii="Tahoma" w:hAnsi="Tahoma" w:cs="Tahoma" w:hint="eastAsia"/>
                  <w:lang w:eastAsia="zh-CN"/>
                </w:rPr>
                <w:t xml:space="preserve">es </w:t>
              </w:r>
            </w:ins>
          </w:p>
        </w:tc>
        <w:tc>
          <w:tcPr>
            <w:tcW w:w="1627" w:type="pct"/>
            <w:tcBorders>
              <w:top w:val="nil"/>
              <w:left w:val="single" w:sz="6" w:space="0" w:color="auto"/>
              <w:bottom w:val="nil"/>
              <w:right w:val="single" w:sz="6" w:space="0" w:color="auto"/>
            </w:tcBorders>
          </w:tcPr>
          <w:p w:rsidR="00B76FBF" w:rsidRPr="001B1C88" w:rsidRDefault="00B76FBF" w:rsidP="00BB53E6">
            <w:pPr>
              <w:pStyle w:val="Table"/>
              <w:rPr>
                <w:ins w:id="2617" w:author="Kuei Yuan Chen" w:date="2015-11-13T17:08:00Z"/>
                <w:rFonts w:ascii="Tahoma" w:hAnsi="Tahoma" w:cs="Tahoma"/>
                <w:lang w:eastAsia="zh-CN"/>
              </w:rPr>
            </w:pPr>
            <w:ins w:id="2618" w:author="Kuei Yuan Chen" w:date="2015-11-13T17:08:00Z">
              <w:r>
                <w:rPr>
                  <w:rFonts w:ascii="Tahoma" w:hAnsi="Tahoma" w:cs="Tahoma" w:hint="eastAsia"/>
                  <w:lang w:eastAsia="zh-CN"/>
                </w:rPr>
                <w:t xml:space="preserve">Team Leader </w:t>
              </w:r>
            </w:ins>
          </w:p>
        </w:tc>
        <w:tc>
          <w:tcPr>
            <w:tcW w:w="1288" w:type="pct"/>
            <w:tcBorders>
              <w:top w:val="nil"/>
              <w:left w:val="nil"/>
              <w:bottom w:val="nil"/>
            </w:tcBorders>
          </w:tcPr>
          <w:p w:rsidR="00B76FBF" w:rsidRPr="001B1C88" w:rsidRDefault="00B76FBF" w:rsidP="00BB53E6">
            <w:pPr>
              <w:pStyle w:val="Table"/>
              <w:jc w:val="center"/>
              <w:rPr>
                <w:ins w:id="2619" w:author="Kuei Yuan Chen" w:date="2015-11-13T17:08:00Z"/>
                <w:rFonts w:ascii="Tahoma" w:hAnsi="Tahoma" w:cs="Tahoma"/>
                <w:lang w:eastAsia="zh-CN"/>
              </w:rPr>
            </w:pPr>
            <w:ins w:id="2620" w:author="Kuei Yuan Chen" w:date="2015-11-13T17:08:00Z">
              <w:r>
                <w:rPr>
                  <w:rFonts w:ascii="Tahoma" w:hAnsi="Tahoma" w:cs="Tahoma" w:hint="eastAsia"/>
                  <w:lang w:eastAsia="zh-CN"/>
                </w:rPr>
                <w:t>50%</w:t>
              </w:r>
            </w:ins>
          </w:p>
        </w:tc>
      </w:tr>
      <w:tr w:rsidR="00B76FBF" w:rsidRPr="001B1C88" w:rsidTr="00BB53E6">
        <w:trPr>
          <w:ins w:id="2621" w:author="Kuei Yuan Chen" w:date="2015-11-13T17:08:00Z"/>
        </w:trPr>
        <w:tc>
          <w:tcPr>
            <w:tcW w:w="533" w:type="pct"/>
            <w:tcBorders>
              <w:top w:val="single" w:sz="6" w:space="0" w:color="auto"/>
              <w:bottom w:val="single" w:sz="6" w:space="0" w:color="auto"/>
              <w:right w:val="nil"/>
            </w:tcBorders>
          </w:tcPr>
          <w:p w:rsidR="00B76FBF" w:rsidRPr="001B1C88" w:rsidRDefault="00B76FBF" w:rsidP="00BB53E6">
            <w:pPr>
              <w:pStyle w:val="Table"/>
              <w:rPr>
                <w:ins w:id="2622" w:author="Kuei Yuan Chen" w:date="2015-11-13T17:08:00Z"/>
                <w:rFonts w:ascii="Tahoma" w:hAnsi="Tahoma" w:cs="Tahoma"/>
                <w:lang w:eastAsia="zh-CN"/>
              </w:rPr>
            </w:pPr>
            <w:ins w:id="2623" w:author="Kuei Yuan Chen" w:date="2015-11-13T17:08:00Z">
              <w:r>
                <w:rPr>
                  <w:rFonts w:ascii="Tahoma" w:hAnsi="Tahoma" w:cs="Tahoma" w:hint="eastAsia"/>
                  <w:lang w:eastAsia="zh-CN"/>
                </w:rPr>
                <w:t>Zach Yu</w:t>
              </w:r>
            </w:ins>
          </w:p>
        </w:tc>
        <w:tc>
          <w:tcPr>
            <w:tcW w:w="510" w:type="pct"/>
            <w:tcBorders>
              <w:top w:val="single" w:sz="6" w:space="0" w:color="auto"/>
              <w:bottom w:val="single" w:sz="6" w:space="0" w:color="auto"/>
              <w:right w:val="single" w:sz="6" w:space="0" w:color="auto"/>
            </w:tcBorders>
          </w:tcPr>
          <w:p w:rsidR="00B76FBF" w:rsidRPr="001B1C88" w:rsidRDefault="00B76FBF" w:rsidP="00BB53E6">
            <w:pPr>
              <w:pStyle w:val="Table"/>
              <w:rPr>
                <w:ins w:id="2624" w:author="Kuei Yuan Chen" w:date="2015-11-13T17:08:00Z"/>
                <w:rFonts w:ascii="Tahoma" w:hAnsi="Tahoma" w:cs="Tahoma"/>
              </w:rPr>
            </w:pPr>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2625" w:author="Kuei Yuan Chen" w:date="2015-11-13T17:08:00Z"/>
                <w:rFonts w:ascii="Tahoma" w:hAnsi="Tahoma" w:cs="Tahoma"/>
                <w:lang w:eastAsia="zh-CN"/>
              </w:rPr>
            </w:pPr>
            <w:ins w:id="2626" w:author="Kuei Yuan Chen" w:date="2015-11-13T17:08:00Z">
              <w:r>
                <w:rPr>
                  <w:rFonts w:ascii="Tahoma" w:hAnsi="Tahoma" w:cs="Tahoma"/>
                  <w:lang w:eastAsia="zh-CN"/>
                </w:rPr>
                <w:t>Y</w:t>
              </w:r>
              <w:r>
                <w:rPr>
                  <w:rFonts w:ascii="Tahoma" w:hAnsi="Tahoma" w:cs="Tahoma" w:hint="eastAsia"/>
                  <w:lang w:eastAsia="zh-CN"/>
                </w:rPr>
                <w:t xml:space="preserve">es </w:t>
              </w:r>
            </w:ins>
          </w:p>
        </w:tc>
        <w:tc>
          <w:tcPr>
            <w:tcW w:w="1627"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2627" w:author="Kuei Yuan Chen" w:date="2015-11-13T17:08:00Z"/>
                <w:rFonts w:ascii="Tahoma" w:hAnsi="Tahoma" w:cs="Tahoma"/>
                <w:lang w:eastAsia="zh-CN"/>
              </w:rPr>
            </w:pPr>
            <w:ins w:id="2628" w:author="Kuei Yuan Chen" w:date="2015-11-13T17:08:00Z">
              <w:r>
                <w:rPr>
                  <w:rFonts w:ascii="Tahoma" w:hAnsi="Tahoma" w:cs="Tahoma" w:hint="eastAsia"/>
                  <w:lang w:eastAsia="zh-CN"/>
                </w:rPr>
                <w:t xml:space="preserve">Coordinator </w:t>
              </w:r>
            </w:ins>
          </w:p>
        </w:tc>
        <w:tc>
          <w:tcPr>
            <w:tcW w:w="1288" w:type="pct"/>
            <w:tcBorders>
              <w:top w:val="single" w:sz="6" w:space="0" w:color="auto"/>
              <w:left w:val="nil"/>
              <w:bottom w:val="single" w:sz="6" w:space="0" w:color="auto"/>
            </w:tcBorders>
          </w:tcPr>
          <w:p w:rsidR="00B76FBF" w:rsidRPr="001B1C88" w:rsidRDefault="00B76FBF" w:rsidP="00BB53E6">
            <w:pPr>
              <w:pStyle w:val="Table"/>
              <w:jc w:val="center"/>
              <w:rPr>
                <w:ins w:id="2629" w:author="Kuei Yuan Chen" w:date="2015-11-13T17:08:00Z"/>
                <w:rFonts w:ascii="Tahoma" w:hAnsi="Tahoma" w:cs="Tahoma"/>
              </w:rPr>
            </w:pPr>
            <w:ins w:id="2630" w:author="Kuei Yuan Chen" w:date="2015-11-13T17:08:00Z">
              <w:r>
                <w:rPr>
                  <w:rFonts w:ascii="Tahoma" w:hAnsi="Tahoma" w:cs="Tahoma" w:hint="eastAsia"/>
                  <w:lang w:eastAsia="zh-CN"/>
                </w:rPr>
                <w:t>30%</w:t>
              </w:r>
            </w:ins>
          </w:p>
        </w:tc>
      </w:tr>
      <w:tr w:rsidR="00B76FBF" w:rsidRPr="001B1C88" w:rsidTr="00BB53E6">
        <w:trPr>
          <w:trHeight w:val="174"/>
          <w:ins w:id="2631" w:author="Kuei Yuan Chen" w:date="2015-11-13T17:08:00Z"/>
        </w:trPr>
        <w:tc>
          <w:tcPr>
            <w:tcW w:w="1043" w:type="pct"/>
            <w:gridSpan w:val="2"/>
            <w:tcBorders>
              <w:top w:val="single" w:sz="6" w:space="0" w:color="auto"/>
              <w:bottom w:val="single" w:sz="6" w:space="0" w:color="auto"/>
              <w:right w:val="single" w:sz="6" w:space="0" w:color="auto"/>
            </w:tcBorders>
          </w:tcPr>
          <w:p w:rsidR="00B76FBF" w:rsidRPr="001B1C88" w:rsidRDefault="00B76FBF" w:rsidP="00BB53E6">
            <w:pPr>
              <w:pStyle w:val="Table"/>
              <w:rPr>
                <w:ins w:id="2632" w:author="Kuei Yuan Chen" w:date="2015-11-13T17:08:00Z"/>
                <w:rFonts w:ascii="Tahoma" w:hAnsi="Tahoma" w:cs="Tahoma"/>
                <w:lang w:eastAsia="zh-CN"/>
              </w:rPr>
            </w:pPr>
            <w:ins w:id="2633" w:author="Kuei Yuan Chen" w:date="2015-11-13T17:08:00Z">
              <w:r>
                <w:rPr>
                  <w:rFonts w:ascii="Tahoma" w:hAnsi="Tahoma" w:cs="Tahoma" w:hint="eastAsia"/>
                  <w:lang w:eastAsia="zh-CN"/>
                </w:rPr>
                <w:t>Peter</w:t>
              </w:r>
            </w:ins>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2634" w:author="Kuei Yuan Chen" w:date="2015-11-13T17:08:00Z"/>
                <w:rFonts w:ascii="Tahoma" w:hAnsi="Tahoma" w:cs="Tahoma"/>
                <w:lang w:eastAsia="zh-CN"/>
              </w:rPr>
            </w:pPr>
            <w:ins w:id="2635" w:author="Kuei Yuan Chen" w:date="2015-11-13T17:08:00Z">
              <w:r>
                <w:rPr>
                  <w:rFonts w:ascii="Tahoma" w:hAnsi="Tahoma" w:cs="Tahoma"/>
                  <w:lang w:eastAsia="zh-CN"/>
                </w:rPr>
                <w:t>Y</w:t>
              </w:r>
              <w:r>
                <w:rPr>
                  <w:rFonts w:ascii="Tahoma" w:hAnsi="Tahoma" w:cs="Tahoma" w:hint="eastAsia"/>
                  <w:lang w:eastAsia="zh-CN"/>
                </w:rPr>
                <w:t xml:space="preserve">es </w:t>
              </w:r>
            </w:ins>
          </w:p>
        </w:tc>
        <w:tc>
          <w:tcPr>
            <w:tcW w:w="1627"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2636" w:author="Kuei Yuan Chen" w:date="2015-11-13T17:08:00Z"/>
                <w:rFonts w:ascii="Tahoma" w:hAnsi="Tahoma" w:cs="Tahoma"/>
                <w:lang w:eastAsia="zh-CN"/>
              </w:rPr>
            </w:pPr>
            <w:ins w:id="2637" w:author="Kuei Yuan Chen" w:date="2015-11-13T17:08:00Z">
              <w:r>
                <w:rPr>
                  <w:rFonts w:ascii="Tahoma" w:hAnsi="Tahoma" w:cs="Tahoma" w:hint="eastAsia"/>
                  <w:lang w:eastAsia="zh-CN"/>
                </w:rPr>
                <w:t xml:space="preserve">Team Member </w:t>
              </w:r>
            </w:ins>
          </w:p>
        </w:tc>
        <w:tc>
          <w:tcPr>
            <w:tcW w:w="1288" w:type="pct"/>
            <w:tcBorders>
              <w:top w:val="single" w:sz="6" w:space="0" w:color="auto"/>
              <w:left w:val="nil"/>
              <w:bottom w:val="single" w:sz="6" w:space="0" w:color="auto"/>
            </w:tcBorders>
          </w:tcPr>
          <w:p w:rsidR="00B76FBF" w:rsidRPr="001B1C88" w:rsidRDefault="00B76FBF" w:rsidP="00BB53E6">
            <w:pPr>
              <w:pStyle w:val="Table"/>
              <w:jc w:val="center"/>
              <w:rPr>
                <w:ins w:id="2638" w:author="Kuei Yuan Chen" w:date="2015-11-13T17:08:00Z"/>
                <w:rFonts w:ascii="Tahoma" w:hAnsi="Tahoma" w:cs="Tahoma"/>
              </w:rPr>
            </w:pPr>
            <w:ins w:id="2639" w:author="Kuei Yuan Chen" w:date="2015-11-13T17:08:00Z">
              <w:r>
                <w:rPr>
                  <w:rFonts w:ascii="Tahoma" w:hAnsi="Tahoma" w:cs="Tahoma" w:hint="eastAsia"/>
                  <w:lang w:eastAsia="zh-CN"/>
                </w:rPr>
                <w:t>35%</w:t>
              </w:r>
            </w:ins>
          </w:p>
        </w:tc>
      </w:tr>
      <w:tr w:rsidR="00B76FBF" w:rsidRPr="001B1C88" w:rsidTr="00BB53E6">
        <w:trPr>
          <w:ins w:id="2640" w:author="Kuei Yuan Chen" w:date="2015-11-13T17:08:00Z"/>
        </w:trPr>
        <w:tc>
          <w:tcPr>
            <w:tcW w:w="533" w:type="pct"/>
            <w:tcBorders>
              <w:top w:val="single" w:sz="6" w:space="0" w:color="auto"/>
              <w:bottom w:val="single" w:sz="6" w:space="0" w:color="auto"/>
              <w:right w:val="nil"/>
            </w:tcBorders>
          </w:tcPr>
          <w:p w:rsidR="00B76FBF" w:rsidRPr="001B1C88" w:rsidRDefault="00B76FBF" w:rsidP="00BB53E6">
            <w:pPr>
              <w:pStyle w:val="Table"/>
              <w:rPr>
                <w:ins w:id="2641" w:author="Kuei Yuan Chen" w:date="2015-11-13T17:08:00Z"/>
                <w:rFonts w:ascii="Tahoma" w:hAnsi="Tahoma" w:cs="Tahoma"/>
                <w:lang w:eastAsia="zh-CN"/>
              </w:rPr>
            </w:pPr>
            <w:ins w:id="2642" w:author="Kuei Yuan Chen" w:date="2015-11-13T17:08:00Z">
              <w:r>
                <w:rPr>
                  <w:rFonts w:ascii="Tahoma" w:hAnsi="Tahoma" w:cs="Tahoma" w:hint="eastAsia"/>
                  <w:lang w:eastAsia="zh-CN"/>
                </w:rPr>
                <w:t xml:space="preserve">York </w:t>
              </w:r>
            </w:ins>
          </w:p>
        </w:tc>
        <w:tc>
          <w:tcPr>
            <w:tcW w:w="510" w:type="pct"/>
            <w:tcBorders>
              <w:top w:val="single" w:sz="6" w:space="0" w:color="auto"/>
              <w:bottom w:val="single" w:sz="6" w:space="0" w:color="auto"/>
              <w:right w:val="single" w:sz="6" w:space="0" w:color="auto"/>
            </w:tcBorders>
          </w:tcPr>
          <w:p w:rsidR="00B76FBF" w:rsidRPr="001B1C88" w:rsidRDefault="00B76FBF" w:rsidP="00BB53E6">
            <w:pPr>
              <w:pStyle w:val="Table"/>
              <w:rPr>
                <w:ins w:id="2643" w:author="Kuei Yuan Chen" w:date="2015-11-13T17:08:00Z"/>
                <w:rFonts w:ascii="Tahoma" w:hAnsi="Tahoma" w:cs="Tahoma"/>
              </w:rPr>
            </w:pPr>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2644" w:author="Kuei Yuan Chen" w:date="2015-11-13T17:08:00Z"/>
                <w:rFonts w:ascii="Tahoma" w:hAnsi="Tahoma" w:cs="Tahoma"/>
                <w:lang w:eastAsia="zh-CN"/>
              </w:rPr>
            </w:pPr>
            <w:ins w:id="2645" w:author="Kuei Yuan Chen" w:date="2015-11-13T17:08:00Z">
              <w:r>
                <w:rPr>
                  <w:rFonts w:ascii="Tahoma" w:hAnsi="Tahoma" w:cs="Tahoma"/>
                  <w:lang w:eastAsia="zh-CN"/>
                </w:rPr>
                <w:t>Y</w:t>
              </w:r>
              <w:r>
                <w:rPr>
                  <w:rFonts w:ascii="Tahoma" w:hAnsi="Tahoma" w:cs="Tahoma" w:hint="eastAsia"/>
                  <w:lang w:eastAsia="zh-CN"/>
                </w:rPr>
                <w:t xml:space="preserve">es </w:t>
              </w:r>
            </w:ins>
          </w:p>
        </w:tc>
        <w:tc>
          <w:tcPr>
            <w:tcW w:w="1627"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2646" w:author="Kuei Yuan Chen" w:date="2015-11-13T17:08:00Z"/>
                <w:rFonts w:ascii="Tahoma" w:hAnsi="Tahoma" w:cs="Tahoma"/>
                <w:lang w:eastAsia="zh-CN"/>
              </w:rPr>
            </w:pPr>
            <w:ins w:id="2647" w:author="Kuei Yuan Chen" w:date="2015-11-13T17:08:00Z">
              <w:r>
                <w:rPr>
                  <w:rFonts w:ascii="Tahoma" w:hAnsi="Tahoma" w:cs="Tahoma" w:hint="eastAsia"/>
                  <w:lang w:eastAsia="zh-CN"/>
                </w:rPr>
                <w:t xml:space="preserve">Time Scheduler </w:t>
              </w:r>
            </w:ins>
          </w:p>
        </w:tc>
        <w:tc>
          <w:tcPr>
            <w:tcW w:w="1288" w:type="pct"/>
            <w:tcBorders>
              <w:top w:val="single" w:sz="6" w:space="0" w:color="auto"/>
              <w:left w:val="nil"/>
              <w:bottom w:val="single" w:sz="6" w:space="0" w:color="auto"/>
            </w:tcBorders>
          </w:tcPr>
          <w:p w:rsidR="00B76FBF" w:rsidRPr="001B1C88" w:rsidRDefault="00B76FBF" w:rsidP="00BB53E6">
            <w:pPr>
              <w:pStyle w:val="Table"/>
              <w:jc w:val="center"/>
              <w:rPr>
                <w:ins w:id="2648" w:author="Kuei Yuan Chen" w:date="2015-11-13T17:08:00Z"/>
                <w:rFonts w:ascii="Tahoma" w:hAnsi="Tahoma" w:cs="Tahoma"/>
              </w:rPr>
            </w:pPr>
            <w:ins w:id="2649" w:author="Kuei Yuan Chen" w:date="2015-11-13T17:08:00Z">
              <w:r>
                <w:rPr>
                  <w:rFonts w:ascii="Tahoma" w:hAnsi="Tahoma" w:cs="Tahoma" w:hint="eastAsia"/>
                  <w:lang w:eastAsia="zh-CN"/>
                </w:rPr>
                <w:t>30%</w:t>
              </w:r>
            </w:ins>
          </w:p>
        </w:tc>
      </w:tr>
    </w:tbl>
    <w:p w:rsidR="00B76FBF" w:rsidRPr="001B1C88" w:rsidRDefault="00B76FBF" w:rsidP="00B76FBF">
      <w:pPr>
        <w:pStyle w:val="Numberedlist21"/>
        <w:numPr>
          <w:ilvl w:val="0"/>
          <w:numId w:val="0"/>
        </w:numPr>
        <w:ind w:left="360" w:hanging="360"/>
        <w:rPr>
          <w:ins w:id="2650" w:author="Kuei Yuan Chen" w:date="2015-11-13T17:08:00Z"/>
          <w:rFonts w:ascii="Tahoma" w:hAnsi="Tahoma" w:cs="Tahoma"/>
        </w:rPr>
      </w:pPr>
      <w:proofErr w:type="gramStart"/>
      <w:ins w:id="2651" w:author="Kuei Yuan Chen" w:date="2015-11-13T17:08:00Z">
        <w:r>
          <w:rPr>
            <w:rFonts w:ascii="Tahoma" w:hAnsi="Tahoma" w:cs="Tahoma" w:hint="eastAsia"/>
            <w:lang w:eastAsia="zh-CN"/>
          </w:rPr>
          <w:t>3.</w:t>
        </w:r>
        <w:r w:rsidRPr="001B1C88">
          <w:rPr>
            <w:rFonts w:ascii="Tahoma" w:hAnsi="Tahoma" w:cs="Tahoma"/>
          </w:rPr>
          <w:t>Agenda</w:t>
        </w:r>
        <w:proofErr w:type="gramEnd"/>
        <w:r w:rsidRPr="001B1C88">
          <w:rPr>
            <w:rFonts w:ascii="Tahoma" w:hAnsi="Tahoma" w:cs="Tahoma"/>
          </w:rPr>
          <w:t xml:space="preserve"> </w:t>
        </w:r>
      </w:ins>
    </w:p>
    <w:p w:rsidR="00B76FBF" w:rsidRPr="001B1C88" w:rsidRDefault="00B76FBF" w:rsidP="00B76FBF">
      <w:pPr>
        <w:rPr>
          <w:ins w:id="2652" w:author="Kuei Yuan Chen" w:date="2015-11-13T17:08: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B76FBF" w:rsidRPr="001B1C88" w:rsidTr="00BB53E6">
        <w:trPr>
          <w:tblHeader/>
          <w:ins w:id="2653" w:author="Kuei Yuan Chen" w:date="2015-11-13T17:08:00Z"/>
        </w:trPr>
        <w:tc>
          <w:tcPr>
            <w:tcW w:w="450" w:type="dxa"/>
            <w:tcBorders>
              <w:top w:val="single" w:sz="12" w:space="0" w:color="auto"/>
              <w:bottom w:val="double" w:sz="4" w:space="0" w:color="auto"/>
              <w:right w:val="single" w:sz="6" w:space="0" w:color="auto"/>
            </w:tcBorders>
          </w:tcPr>
          <w:p w:rsidR="00B76FBF" w:rsidRPr="001B1C88" w:rsidRDefault="00B76FBF" w:rsidP="00BB53E6">
            <w:pPr>
              <w:pStyle w:val="TableHeadingCenter"/>
              <w:rPr>
                <w:ins w:id="2654" w:author="Kuei Yuan Chen" w:date="2015-11-13T17:08:00Z"/>
                <w:rFonts w:ascii="Tahoma" w:hAnsi="Tahoma" w:cs="Tahoma"/>
              </w:rPr>
            </w:pPr>
            <w:ins w:id="2655" w:author="Kuei Yuan Chen" w:date="2015-11-13T17:08: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2656" w:author="Kuei Yuan Chen" w:date="2015-11-13T17:08:00Z"/>
                <w:rFonts w:ascii="Tahoma" w:hAnsi="Tahoma" w:cs="Tahoma"/>
              </w:rPr>
            </w:pPr>
            <w:ins w:id="2657" w:author="Kuei Yuan Chen" w:date="2015-11-13T17:08: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2658" w:author="Kuei Yuan Chen" w:date="2015-11-13T17:08:00Z"/>
                <w:rFonts w:ascii="Tahoma" w:hAnsi="Tahoma" w:cs="Tahoma"/>
              </w:rPr>
            </w:pPr>
            <w:ins w:id="2659" w:author="Kuei Yuan Chen" w:date="2015-11-13T17:08: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B76FBF" w:rsidRPr="001B1C88" w:rsidRDefault="00B76FBF" w:rsidP="00BB53E6">
            <w:pPr>
              <w:pStyle w:val="TableHeadingCenter"/>
              <w:rPr>
                <w:ins w:id="2660" w:author="Kuei Yuan Chen" w:date="2015-11-13T17:08:00Z"/>
                <w:rFonts w:ascii="Tahoma" w:hAnsi="Tahoma" w:cs="Tahoma"/>
              </w:rPr>
            </w:pPr>
            <w:ins w:id="2661" w:author="Kuei Yuan Chen" w:date="2015-11-13T17:08:00Z">
              <w:r w:rsidRPr="001B1C88">
                <w:rPr>
                  <w:rFonts w:ascii="Tahoma" w:hAnsi="Tahoma" w:cs="Tahoma"/>
                </w:rPr>
                <w:t>Time/Status</w:t>
              </w:r>
            </w:ins>
          </w:p>
        </w:tc>
      </w:tr>
      <w:tr w:rsidR="00B76FBF" w:rsidRPr="00956461" w:rsidTr="00BB53E6">
        <w:trPr>
          <w:ins w:id="2662" w:author="Kuei Yuan Chen" w:date="2015-11-13T17:08: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2663" w:author="Kuei Yuan Chen" w:date="2015-11-13T17:08:00Z"/>
                <w:rFonts w:ascii="Tahoma" w:hAnsi="Tahoma" w:cs="Tahoma"/>
                <w:lang w:eastAsia="zh-CN"/>
              </w:rPr>
            </w:pPr>
            <w:ins w:id="2664" w:author="Kuei Yuan Chen" w:date="2015-11-13T17:08: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tabs>
                <w:tab w:val="left" w:pos="5090"/>
              </w:tabs>
              <w:rPr>
                <w:ins w:id="2665" w:author="Kuei Yuan Chen" w:date="2015-11-13T17:08:00Z"/>
                <w:rFonts w:ascii="Tahoma" w:hAnsi="Tahoma" w:cs="Tahoma"/>
                <w:lang w:eastAsia="zh-CN"/>
              </w:rPr>
            </w:pPr>
            <w:ins w:id="2666" w:author="Kuei Yuan Chen" w:date="2015-11-13T17:08:00Z">
              <w:r>
                <w:rPr>
                  <w:rFonts w:ascii="Tahoma" w:hAnsi="Tahoma" w:cs="Tahoma"/>
                  <w:lang w:eastAsia="zh-CN"/>
                </w:rPr>
                <w:t>R</w:t>
              </w:r>
              <w:r>
                <w:rPr>
                  <w:rFonts w:ascii="Tahoma" w:hAnsi="Tahoma" w:cs="Tahoma" w:hint="eastAsia"/>
                  <w:lang w:eastAsia="zh-CN"/>
                </w:rPr>
                <w:t xml:space="preserve">eview the </w:t>
              </w:r>
              <w:r>
                <w:rPr>
                  <w:rFonts w:ascii="Tahoma" w:hAnsi="Tahoma" w:cs="Tahoma"/>
                  <w:lang w:eastAsia="zh-CN"/>
                </w:rPr>
                <w:t>feedback</w:t>
              </w:r>
              <w:r>
                <w:rPr>
                  <w:rFonts w:ascii="Tahoma" w:hAnsi="Tahoma" w:cs="Tahoma" w:hint="eastAsia"/>
                  <w:lang w:eastAsia="zh-CN"/>
                </w:rPr>
                <w:t xml:space="preserve"> about milestone 2 from instructor Benjamin</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2667" w:author="Kuei Yuan Chen" w:date="2015-11-13T17:08:00Z"/>
                <w:rFonts w:ascii="Tahoma" w:hAnsi="Tahoma" w:cs="Tahoma"/>
                <w:lang w:eastAsia="zh-CN"/>
              </w:rPr>
            </w:pPr>
            <w:ins w:id="2668" w:author="Kuei Yuan Chen" w:date="2015-11-13T17:08:00Z">
              <w:r>
                <w:rPr>
                  <w:rFonts w:ascii="Tahoma" w:hAnsi="Tahoma" w:cs="Tahoma" w:hint="eastAsia"/>
                  <w:lang w:eastAsia="zh-CN"/>
                </w:rPr>
                <w:t>Zach</w:t>
              </w:r>
            </w:ins>
          </w:p>
        </w:tc>
        <w:tc>
          <w:tcPr>
            <w:tcW w:w="1463" w:type="dxa"/>
            <w:tcBorders>
              <w:top w:val="single" w:sz="6" w:space="0" w:color="auto"/>
              <w:left w:val="single" w:sz="6" w:space="0" w:color="auto"/>
              <w:bottom w:val="single" w:sz="6" w:space="0" w:color="auto"/>
            </w:tcBorders>
          </w:tcPr>
          <w:p w:rsidR="00B76FBF" w:rsidRDefault="00B76FBF" w:rsidP="00BB53E6">
            <w:pPr>
              <w:pStyle w:val="Table"/>
              <w:rPr>
                <w:ins w:id="2669" w:author="Kuei Yuan Chen" w:date="2015-11-13T17:08:00Z"/>
                <w:rFonts w:ascii="Tahoma" w:hAnsi="Tahoma" w:cs="Tahoma"/>
                <w:lang w:eastAsia="zh-CN"/>
              </w:rPr>
            </w:pPr>
            <w:ins w:id="2670" w:author="Kuei Yuan Chen" w:date="2015-11-13T17:08: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10-19</w:t>
              </w:r>
            </w:ins>
          </w:p>
          <w:p w:rsidR="00B76FBF" w:rsidRPr="00956461" w:rsidRDefault="00B76FBF" w:rsidP="00BB53E6">
            <w:pPr>
              <w:pStyle w:val="Table"/>
              <w:rPr>
                <w:ins w:id="2671" w:author="Kuei Yuan Chen" w:date="2015-11-13T17:08:00Z"/>
                <w:rFonts w:ascii="Tahoma" w:hAnsi="Tahoma" w:cs="Tahoma"/>
                <w:lang w:eastAsia="zh-CN"/>
              </w:rPr>
            </w:pPr>
          </w:p>
        </w:tc>
      </w:tr>
      <w:tr w:rsidR="00B76FBF" w:rsidRPr="00956461" w:rsidTr="00BB53E6">
        <w:trPr>
          <w:ins w:id="2672" w:author="Kuei Yuan Chen" w:date="2015-11-13T17:08: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2673" w:author="Kuei Yuan Chen" w:date="2015-11-13T17:08:00Z"/>
                <w:rFonts w:ascii="Tahoma" w:hAnsi="Tahoma" w:cs="Tahoma"/>
                <w:lang w:eastAsia="zh-CN"/>
              </w:rPr>
            </w:pPr>
            <w:ins w:id="2674" w:author="Kuei Yuan Chen" w:date="2015-11-13T17:08:00Z">
              <w:r w:rsidRPr="00956461">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2675" w:author="Kuei Yuan Chen" w:date="2015-11-13T17:08:00Z"/>
                <w:rFonts w:ascii="Tahoma" w:hAnsi="Tahoma" w:cs="Tahoma"/>
                <w:lang w:eastAsia="zh-CN"/>
              </w:rPr>
            </w:pPr>
            <w:ins w:id="2676" w:author="Kuei Yuan Chen" w:date="2015-11-13T17:08:00Z">
              <w:r>
                <w:rPr>
                  <w:rFonts w:ascii="Tahoma" w:hAnsi="Tahoma" w:cs="Tahoma" w:hint="eastAsia"/>
                  <w:lang w:eastAsia="zh-CN"/>
                </w:rPr>
                <w:t xml:space="preserve">ER diagram discussion </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2677" w:author="Kuei Yuan Chen" w:date="2015-11-13T17:08:00Z"/>
                <w:rFonts w:ascii="Tahoma" w:hAnsi="Tahoma" w:cs="Tahoma"/>
                <w:lang w:eastAsia="zh-CN"/>
              </w:rPr>
            </w:pPr>
            <w:ins w:id="2678" w:author="Kuei Yuan Chen" w:date="2015-11-13T17:08: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B76FBF" w:rsidRPr="00956461" w:rsidRDefault="00B76FBF" w:rsidP="00BB53E6">
            <w:pPr>
              <w:pStyle w:val="Table"/>
              <w:rPr>
                <w:ins w:id="2679" w:author="Kuei Yuan Chen" w:date="2015-11-13T17:08:00Z"/>
                <w:rFonts w:ascii="Tahoma" w:hAnsi="Tahoma" w:cs="Tahoma"/>
                <w:lang w:eastAsia="zh-CN"/>
              </w:rPr>
            </w:pPr>
            <w:ins w:id="2680" w:author="Kuei Yuan Chen" w:date="2015-11-13T17:08:00Z">
              <w:r>
                <w:rPr>
                  <w:rFonts w:ascii="Tahoma" w:hAnsi="Tahoma" w:cs="Tahoma" w:hint="eastAsia"/>
                  <w:lang w:eastAsia="zh-CN"/>
                </w:rPr>
                <w:t>2015-10-19</w:t>
              </w:r>
            </w:ins>
          </w:p>
        </w:tc>
      </w:tr>
    </w:tbl>
    <w:p w:rsidR="00B76FBF" w:rsidRPr="00956461" w:rsidRDefault="00B76FBF" w:rsidP="00B76FBF">
      <w:pPr>
        <w:pStyle w:val="Numberedlist21"/>
        <w:numPr>
          <w:ilvl w:val="0"/>
          <w:numId w:val="0"/>
        </w:numPr>
        <w:ind w:left="360" w:hanging="360"/>
        <w:rPr>
          <w:ins w:id="2681" w:author="Kuei Yuan Chen" w:date="2015-11-13T17:08:00Z"/>
        </w:rPr>
      </w:pPr>
      <w:proofErr w:type="gramStart"/>
      <w:ins w:id="2682" w:author="Kuei Yuan Chen" w:date="2015-11-13T17:08:00Z">
        <w:r>
          <w:rPr>
            <w:rFonts w:hint="eastAsia"/>
            <w:lang w:eastAsia="zh-CN"/>
          </w:rPr>
          <w:t>4.</w:t>
        </w:r>
        <w:r w:rsidRPr="00956461">
          <w:t>Meeting</w:t>
        </w:r>
        <w:proofErr w:type="gramEnd"/>
        <w:r w:rsidRPr="00956461">
          <w:t xml:space="preserve"> Status Update and Results</w:t>
        </w:r>
      </w:ins>
    </w:p>
    <w:p w:rsidR="00B76FBF" w:rsidRPr="00956461" w:rsidRDefault="00B76FBF" w:rsidP="00B76FBF">
      <w:pPr>
        <w:pStyle w:val="TableTitle"/>
        <w:rPr>
          <w:ins w:id="2683" w:author="Kuei Yuan Chen" w:date="2015-11-13T17:08:00Z"/>
          <w:rFonts w:ascii="Tahoma" w:hAnsi="Tahoma" w:cs="Tahoma"/>
        </w:rPr>
      </w:pPr>
      <w:ins w:id="2684" w:author="Kuei Yuan Chen" w:date="2015-11-13T17:08: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B76FBF" w:rsidRPr="00956461" w:rsidTr="00BB53E6">
        <w:trPr>
          <w:tblHeader/>
          <w:ins w:id="2685" w:author="Kuei Yuan Chen" w:date="2015-11-13T17:08:00Z"/>
        </w:trPr>
        <w:tc>
          <w:tcPr>
            <w:tcW w:w="0" w:type="auto"/>
            <w:tcBorders>
              <w:top w:val="single" w:sz="12" w:space="0" w:color="auto"/>
              <w:left w:val="single" w:sz="12" w:space="0" w:color="auto"/>
              <w:bottom w:val="double" w:sz="4" w:space="0" w:color="auto"/>
              <w:right w:val="single" w:sz="6" w:space="0" w:color="auto"/>
            </w:tcBorders>
          </w:tcPr>
          <w:p w:rsidR="00B76FBF" w:rsidRPr="00956461" w:rsidRDefault="00B76FBF" w:rsidP="00BB53E6">
            <w:pPr>
              <w:pStyle w:val="TableHeading"/>
              <w:rPr>
                <w:ins w:id="2686" w:author="Kuei Yuan Chen" w:date="2015-11-13T17:08:00Z"/>
                <w:rFonts w:ascii="Tahoma" w:hAnsi="Tahoma" w:cs="Tahoma"/>
              </w:rPr>
            </w:pPr>
            <w:ins w:id="2687" w:author="Kuei Yuan Chen" w:date="2015-11-13T17:08: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2688" w:author="Kuei Yuan Chen" w:date="2015-11-13T17:08:00Z"/>
                <w:rFonts w:ascii="Tahoma" w:hAnsi="Tahoma" w:cs="Tahoma"/>
              </w:rPr>
            </w:pPr>
            <w:ins w:id="2689" w:author="Kuei Yuan Chen" w:date="2015-11-13T17:08: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2690" w:author="Kuei Yuan Chen" w:date="2015-11-13T17:08:00Z"/>
                <w:rFonts w:ascii="Tahoma" w:hAnsi="Tahoma" w:cs="Tahoma"/>
              </w:rPr>
            </w:pPr>
            <w:ins w:id="2691" w:author="Kuei Yuan Chen" w:date="2015-11-13T17:08: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B76FBF" w:rsidRPr="00956461" w:rsidRDefault="00B76FBF" w:rsidP="00BB53E6">
            <w:pPr>
              <w:pStyle w:val="TableHeading"/>
              <w:rPr>
                <w:ins w:id="2692" w:author="Kuei Yuan Chen" w:date="2015-11-13T17:08:00Z"/>
                <w:rFonts w:ascii="Tahoma" w:hAnsi="Tahoma" w:cs="Tahoma"/>
                <w:lang w:eastAsia="zh-CN"/>
              </w:rPr>
            </w:pPr>
            <w:ins w:id="2693" w:author="Kuei Yuan Chen" w:date="2015-11-13T17:08:00Z">
              <w:r>
                <w:rPr>
                  <w:rFonts w:ascii="Tahoma" w:hAnsi="Tahoma" w:cs="Tahoma" w:hint="eastAsia"/>
                  <w:lang w:eastAsia="zh-CN"/>
                </w:rPr>
                <w:t>Status &amp; Process</w:t>
              </w:r>
            </w:ins>
          </w:p>
        </w:tc>
      </w:tr>
      <w:tr w:rsidR="00B76FBF" w:rsidRPr="00956461" w:rsidTr="00BB53E6">
        <w:trPr>
          <w:ins w:id="2694"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Pr="00956461" w:rsidRDefault="00B76FBF" w:rsidP="00BB53E6">
            <w:pPr>
              <w:pStyle w:val="Table"/>
              <w:rPr>
                <w:ins w:id="2695" w:author="Kuei Yuan Chen" w:date="2015-11-13T17:08:00Z"/>
                <w:rFonts w:ascii="Tahoma" w:hAnsi="Tahoma" w:cs="Tahoma"/>
                <w:lang w:eastAsia="zh-CN"/>
              </w:rPr>
            </w:pPr>
            <w:ins w:id="2696" w:author="Kuei Yuan Chen" w:date="2015-11-13T17:08: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2697" w:author="Kuei Yuan Chen" w:date="2015-11-13T17:08:00Z"/>
                <w:rFonts w:ascii="Tahoma" w:hAnsi="Tahoma" w:cs="Tahoma"/>
                <w:lang w:eastAsia="zh-CN"/>
              </w:rPr>
            </w:pPr>
            <w:ins w:id="2698" w:author="Kuei Yuan Chen" w:date="2015-11-13T17:08:00Z">
              <w:r>
                <w:rPr>
                  <w:rFonts w:ascii="Tahoma" w:hAnsi="Tahoma" w:cs="Tahoma" w:hint="eastAsia"/>
                  <w:lang w:eastAsia="zh-CN"/>
                </w:rPr>
                <w:t xml:space="preserve">Milestone 2 update </w:t>
              </w:r>
            </w:ins>
          </w:p>
          <w:p w:rsidR="00B76FBF" w:rsidRPr="00653D19" w:rsidRDefault="00B76FBF" w:rsidP="00BB53E6">
            <w:pPr>
              <w:pStyle w:val="Table"/>
              <w:rPr>
                <w:ins w:id="2699" w:author="Kuei Yuan Chen" w:date="2015-11-13T17:08:00Z"/>
                <w:rFonts w:ascii="Tahoma" w:hAnsi="Tahoma" w:cs="Tahoma"/>
                <w:lang w:eastAsia="zh-CN"/>
              </w:rPr>
            </w:pPr>
            <w:ins w:id="2700" w:author="Kuei Yuan Chen" w:date="2015-11-13T17:08:00Z">
              <w:r>
                <w:rPr>
                  <w:rFonts w:ascii="Tahoma" w:hAnsi="Tahoma" w:cs="Tahoma"/>
                  <w:lang w:eastAsia="zh-CN"/>
                </w:rPr>
                <w:t>A</w:t>
              </w:r>
              <w:r>
                <w:rPr>
                  <w:rFonts w:ascii="Tahoma" w:hAnsi="Tahoma" w:cs="Tahoma" w:hint="eastAsia"/>
                  <w:lang w:eastAsia="zh-CN"/>
                </w:rPr>
                <w:t xml:space="preserve">, add two user stories </w:t>
              </w:r>
            </w:ins>
          </w:p>
        </w:tc>
        <w:tc>
          <w:tcPr>
            <w:tcW w:w="2409" w:type="dxa"/>
            <w:tcBorders>
              <w:top w:val="single" w:sz="6" w:space="0" w:color="auto"/>
              <w:left w:val="single" w:sz="6" w:space="0" w:color="auto"/>
              <w:bottom w:val="single" w:sz="6" w:space="0" w:color="auto"/>
              <w:right w:val="single" w:sz="6" w:space="0" w:color="auto"/>
            </w:tcBorders>
          </w:tcPr>
          <w:p w:rsidR="00B76FBF" w:rsidRPr="005E16F3" w:rsidRDefault="00B76FBF" w:rsidP="00BB53E6">
            <w:pPr>
              <w:pStyle w:val="Table"/>
              <w:rPr>
                <w:ins w:id="2701" w:author="Kuei Yuan Chen" w:date="2015-11-13T17:08:00Z"/>
                <w:rFonts w:ascii="Tahoma" w:hAnsi="Tahoma" w:cs="Tahoma"/>
                <w:lang w:eastAsia="zh-CN"/>
              </w:rPr>
            </w:pPr>
            <w:ins w:id="2702" w:author="Kuei Yuan Chen" w:date="2015-11-13T17:08:00Z">
              <w:r>
                <w:rPr>
                  <w:rFonts w:ascii="Tahoma" w:hAnsi="Tahoma" w:cs="Tahoma" w:hint="eastAsia"/>
                  <w:lang w:eastAsia="zh-CN"/>
                </w:rPr>
                <w:t xml:space="preserve">Zach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2703" w:author="Kuei Yuan Chen" w:date="2015-11-13T17:08:00Z"/>
                <w:rFonts w:ascii="Tahoma" w:hAnsi="Tahoma" w:cs="Tahoma"/>
                <w:lang w:eastAsia="zh-CN"/>
              </w:rPr>
            </w:pPr>
            <w:ins w:id="2704" w:author="Kuei Yuan Chen" w:date="2015-11-13T17:08:00Z">
              <w:r>
                <w:rPr>
                  <w:rFonts w:ascii="Tahoma" w:hAnsi="Tahoma" w:cs="Tahoma" w:hint="eastAsia"/>
                  <w:lang w:eastAsia="zh-CN"/>
                </w:rPr>
                <w:t>50% finished , need to build another user stories</w:t>
              </w:r>
            </w:ins>
          </w:p>
        </w:tc>
      </w:tr>
      <w:tr w:rsidR="00B76FBF" w:rsidRPr="00956461" w:rsidTr="00BB53E6">
        <w:trPr>
          <w:ins w:id="2705"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2706" w:author="Kuei Yuan Chen" w:date="2015-11-13T17:08:00Z"/>
                <w:rFonts w:ascii="Tahoma" w:hAnsi="Tahoma" w:cs="Tahoma"/>
                <w:lang w:eastAsia="zh-CN"/>
              </w:rPr>
            </w:pPr>
            <w:ins w:id="2707" w:author="Kuei Yuan Chen" w:date="2015-11-13T17:08:00Z">
              <w:r>
                <w:rPr>
                  <w:rFonts w:ascii="Tahoma" w:hAnsi="Tahoma" w:cs="Tahoma" w:hint="eastAsia"/>
                  <w:lang w:eastAsia="zh-CN"/>
                </w:rPr>
                <w:t>2</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2708" w:author="Kuei Yuan Chen" w:date="2015-11-13T17:08:00Z"/>
                <w:rFonts w:ascii="Tahoma" w:hAnsi="Tahoma" w:cs="Tahoma"/>
                <w:lang w:eastAsia="zh-CN"/>
              </w:rPr>
            </w:pPr>
            <w:ins w:id="2709" w:author="Kuei Yuan Chen" w:date="2015-11-13T17:08:00Z">
              <w:r>
                <w:rPr>
                  <w:rFonts w:ascii="Tahoma" w:hAnsi="Tahoma" w:cs="Tahoma" w:hint="eastAsia"/>
                  <w:lang w:eastAsia="zh-CN"/>
                </w:rPr>
                <w:t xml:space="preserve">ER diagram discussion and update </w:t>
              </w:r>
            </w:ins>
          </w:p>
          <w:p w:rsidR="00B76FBF" w:rsidRDefault="00B76FBF" w:rsidP="00BB53E6">
            <w:pPr>
              <w:pStyle w:val="Table"/>
              <w:rPr>
                <w:ins w:id="2710" w:author="Kuei Yuan Chen" w:date="2015-11-13T17:08:00Z"/>
                <w:rFonts w:ascii="Tahoma" w:hAnsi="Tahoma" w:cs="Tahoma"/>
                <w:lang w:eastAsia="zh-CN"/>
              </w:rPr>
            </w:pPr>
            <w:ins w:id="2711" w:author="Kuei Yuan Chen" w:date="2015-11-13T17:08:00Z">
              <w:r>
                <w:rPr>
                  <w:rFonts w:ascii="Tahoma" w:hAnsi="Tahoma" w:cs="Tahoma"/>
                  <w:lang w:eastAsia="zh-CN"/>
                </w:rPr>
                <w:t>A</w:t>
              </w:r>
              <w:r>
                <w:rPr>
                  <w:rFonts w:ascii="Tahoma" w:hAnsi="Tahoma" w:cs="Tahoma" w:hint="eastAsia"/>
                  <w:lang w:eastAsia="zh-CN"/>
                </w:rPr>
                <w:t>, Rebuild ER Diagram</w:t>
              </w:r>
            </w:ins>
          </w:p>
          <w:p w:rsidR="00B76FBF" w:rsidRDefault="00B76FBF" w:rsidP="00BB53E6">
            <w:pPr>
              <w:pStyle w:val="Table"/>
              <w:rPr>
                <w:ins w:id="2712" w:author="Kuei Yuan Chen" w:date="2015-11-13T17:08:00Z"/>
                <w:rFonts w:ascii="Tahoma" w:hAnsi="Tahoma" w:cs="Tahoma"/>
                <w:lang w:eastAsia="zh-CN"/>
              </w:rPr>
            </w:pPr>
            <w:ins w:id="2713" w:author="Kuei Yuan Chen" w:date="2015-11-13T17:08:00Z">
              <w:r>
                <w:rPr>
                  <w:rFonts w:ascii="Tahoma" w:hAnsi="Tahoma" w:cs="Tahoma" w:hint="eastAsia"/>
                  <w:lang w:eastAsia="zh-CN"/>
                </w:rPr>
                <w:t xml:space="preserve">B, Add at least three entity in the ER diagram. </w:t>
              </w:r>
            </w:ins>
          </w:p>
          <w:p w:rsidR="00B76FBF" w:rsidRDefault="00B76FBF" w:rsidP="00BB53E6">
            <w:pPr>
              <w:pStyle w:val="Table"/>
              <w:rPr>
                <w:ins w:id="2714" w:author="Kuei Yuan Chen" w:date="2015-11-13T17:08:00Z"/>
                <w:rFonts w:ascii="Tahoma" w:hAnsi="Tahoma" w:cs="Tahoma"/>
                <w:lang w:eastAsia="zh-CN"/>
              </w:rPr>
            </w:pPr>
            <w:ins w:id="2715" w:author="Kuei Yuan Chen" w:date="2015-11-13T17:08:00Z">
              <w:r>
                <w:rPr>
                  <w:rFonts w:ascii="Tahoma" w:hAnsi="Tahoma" w:cs="Tahoma" w:hint="eastAsia"/>
                  <w:lang w:eastAsia="zh-CN"/>
                </w:rPr>
                <w:t xml:space="preserve">C, Discuss the relationship among inventor, </w:t>
              </w:r>
              <w:r>
                <w:rPr>
                  <w:rFonts w:ascii="Tahoma" w:hAnsi="Tahoma" w:cs="Tahoma"/>
                  <w:lang w:eastAsia="zh-CN"/>
                </w:rPr>
                <w:t>invoice</w:t>
              </w:r>
              <w:r>
                <w:rPr>
                  <w:rFonts w:ascii="Tahoma" w:hAnsi="Tahoma" w:cs="Tahoma" w:hint="eastAsia"/>
                  <w:lang w:eastAsia="zh-CN"/>
                </w:rPr>
                <w:t xml:space="preserve"> and supplier </w:t>
              </w:r>
            </w:ins>
          </w:p>
          <w:p w:rsidR="00B76FBF" w:rsidRDefault="00B76FBF" w:rsidP="00BB53E6">
            <w:pPr>
              <w:pStyle w:val="Table"/>
              <w:rPr>
                <w:ins w:id="2716" w:author="Kuei Yuan Chen" w:date="2015-11-13T17:08:00Z"/>
                <w:rFonts w:ascii="Tahoma" w:hAnsi="Tahoma" w:cs="Tahoma"/>
                <w:lang w:eastAsia="zh-CN"/>
              </w:rPr>
            </w:pPr>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2717" w:author="Kuei Yuan Chen" w:date="2015-11-13T17:08:00Z"/>
                <w:rFonts w:ascii="Tahoma" w:hAnsi="Tahoma" w:cs="Tahoma"/>
                <w:lang w:eastAsia="zh-CN"/>
              </w:rPr>
            </w:pPr>
            <w:ins w:id="2718" w:author="Kuei Yuan Chen" w:date="2015-11-13T17:08:00Z">
              <w:r>
                <w:rPr>
                  <w:rFonts w:ascii="Tahoma" w:hAnsi="Tahoma" w:cs="Tahoma" w:hint="eastAsia"/>
                  <w:lang w:eastAsia="zh-CN"/>
                </w:rPr>
                <w:t xml:space="preserve">Peter </w:t>
              </w:r>
            </w:ins>
          </w:p>
          <w:p w:rsidR="00B76FBF" w:rsidRDefault="00B76FBF" w:rsidP="00BB53E6">
            <w:pPr>
              <w:pStyle w:val="Table"/>
              <w:rPr>
                <w:ins w:id="2719" w:author="Kuei Yuan Chen" w:date="2015-11-13T17:08:00Z"/>
                <w:rFonts w:ascii="Tahoma" w:hAnsi="Tahoma" w:cs="Tahoma"/>
                <w:lang w:eastAsia="zh-CN"/>
              </w:rPr>
            </w:pPr>
            <w:ins w:id="2720" w:author="Kuei Yuan Chen" w:date="2015-11-13T17:08:00Z">
              <w:r>
                <w:rPr>
                  <w:rFonts w:ascii="Tahoma" w:hAnsi="Tahoma" w:cs="Tahoma" w:hint="eastAsia"/>
                  <w:lang w:eastAsia="zh-CN"/>
                </w:rPr>
                <w:t>Zach , Andrew and York</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2721" w:author="Kuei Yuan Chen" w:date="2015-11-13T17:08:00Z"/>
                <w:rFonts w:ascii="Tahoma" w:hAnsi="Tahoma" w:cs="Tahoma"/>
                <w:lang w:eastAsia="zh-CN"/>
              </w:rPr>
            </w:pPr>
            <w:ins w:id="2722" w:author="Kuei Yuan Chen" w:date="2015-11-13T17:08:00Z">
              <w:r>
                <w:rPr>
                  <w:rFonts w:ascii="Tahoma" w:hAnsi="Tahoma" w:cs="Tahoma"/>
                  <w:lang w:eastAsia="zh-CN"/>
                </w:rPr>
                <w:t>I</w:t>
              </w:r>
              <w:r>
                <w:rPr>
                  <w:rFonts w:ascii="Tahoma" w:hAnsi="Tahoma" w:cs="Tahoma" w:hint="eastAsia"/>
                  <w:lang w:eastAsia="zh-CN"/>
                </w:rPr>
                <w:t xml:space="preserve">n process </w:t>
              </w:r>
            </w:ins>
          </w:p>
        </w:tc>
      </w:tr>
    </w:tbl>
    <w:p w:rsidR="00B76FBF" w:rsidRDefault="00B76FBF" w:rsidP="00B76FBF">
      <w:pPr>
        <w:rPr>
          <w:ins w:id="2723" w:author="Kuei Yuan Chen" w:date="2015-11-13T17:08:00Z"/>
          <w:rFonts w:ascii="Tahoma" w:hAnsi="Tahoma" w:cs="Tahoma"/>
          <w:lang w:eastAsia="zh-CN"/>
        </w:rPr>
      </w:pPr>
    </w:p>
    <w:p w:rsidR="00B76FBF" w:rsidRDefault="00B76FBF" w:rsidP="00B76FBF">
      <w:pPr>
        <w:rPr>
          <w:ins w:id="2724" w:author="Kuei Yuan Chen" w:date="2015-11-13T17:08:00Z"/>
          <w:rFonts w:ascii="Tahoma" w:hAnsi="Tahoma" w:cs="Tahoma"/>
          <w:lang w:eastAsia="zh-CN"/>
        </w:rPr>
      </w:pPr>
    </w:p>
    <w:p w:rsidR="00B76FBF" w:rsidRDefault="00B76FBF" w:rsidP="00B76FBF">
      <w:pPr>
        <w:rPr>
          <w:ins w:id="2725" w:author="Kuei Yuan Chen" w:date="2015-11-13T17:08:00Z"/>
          <w:rFonts w:ascii="Tahoma" w:hAnsi="Tahoma" w:cs="Tahoma"/>
          <w:lang w:eastAsia="zh-CN"/>
        </w:rPr>
      </w:pPr>
      <w:ins w:id="2726" w:author="Kuei Yuan Chen" w:date="2015-11-13T17:08:00Z">
        <w:r>
          <w:rPr>
            <w:rFonts w:ascii="Tahoma" w:hAnsi="Tahoma" w:cs="Tahoma"/>
            <w:noProof/>
            <w:rPrChange w:id="2727" w:author="Unknown">
              <w:rPr>
                <w:noProof/>
              </w:rPr>
            </w:rPrChange>
          </w:rPr>
          <mc:AlternateContent>
            <mc:Choice Requires="wps">
              <w:drawing>
                <wp:anchor distT="0" distB="0" distL="114300" distR="114300" simplePos="0" relativeHeight="251668480" behindDoc="0" locked="0" layoutInCell="1" allowOverlap="1">
                  <wp:simplePos x="0" y="0"/>
                  <wp:positionH relativeFrom="column">
                    <wp:posOffset>12700</wp:posOffset>
                  </wp:positionH>
                  <wp:positionV relativeFrom="paragraph">
                    <wp:posOffset>10160</wp:posOffset>
                  </wp:positionV>
                  <wp:extent cx="6305550" cy="485775"/>
                  <wp:effectExtent l="19050" t="20320" r="38100" b="4635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8577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36C1BC" id="Rectangle 24" o:spid="_x0000_s1026" style="position:absolute;margin-left:1pt;margin-top:.8pt;width:496.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" fillcolor="#4f81bd" strokecolor="#f2f2f2" strokeweight="3pt">
                  <v:shadow on="t" color="#243f60" opacity=".5" offset="1pt"/>
                </v:rect>
              </w:pict>
            </mc:Fallback>
          </mc:AlternateContent>
        </w:r>
      </w:ins>
    </w:p>
    <w:p w:rsidR="00B76FBF" w:rsidRDefault="00B76FBF" w:rsidP="00B76FBF">
      <w:pPr>
        <w:rPr>
          <w:ins w:id="2728" w:author="Kuei Yuan Chen" w:date="2015-11-13T17:08:00Z"/>
          <w:rFonts w:ascii="Tahoma" w:hAnsi="Tahoma" w:cs="Tahoma"/>
          <w:lang w:eastAsia="zh-CN"/>
        </w:rPr>
      </w:pPr>
    </w:p>
    <w:p w:rsidR="00B76FBF" w:rsidRDefault="00B76FBF" w:rsidP="00B76FBF">
      <w:pPr>
        <w:rPr>
          <w:ins w:id="2729" w:author="Kuei Yuan Chen" w:date="2015-11-13T17:08:00Z"/>
          <w:rFonts w:ascii="Tahoma" w:hAnsi="Tahoma" w:cs="Tahoma"/>
          <w:lang w:eastAsia="zh-CN"/>
        </w:rPr>
      </w:pPr>
    </w:p>
    <w:p w:rsidR="00B76FBF" w:rsidRDefault="00B76FBF" w:rsidP="00B76FBF">
      <w:pPr>
        <w:rPr>
          <w:ins w:id="2730" w:author="Kuei Yuan Chen" w:date="2015-11-13T17:08:00Z"/>
          <w:rFonts w:ascii="Tahoma" w:hAnsi="Tahoma" w:cs="Tahoma"/>
          <w:lang w:eastAsia="zh-CN"/>
        </w:rPr>
      </w:pPr>
    </w:p>
    <w:p w:rsidR="00B76FBF" w:rsidRDefault="00B76FBF" w:rsidP="00B76FBF">
      <w:pPr>
        <w:pStyle w:val="HPTableTitle"/>
        <w:rPr>
          <w:ins w:id="2731" w:author="Kuei Yuan Chen" w:date="2015-11-13T17:08:00Z"/>
          <w:rFonts w:ascii="Tahoma" w:hAnsi="Tahoma" w:cs="Tahoma"/>
        </w:rPr>
      </w:pPr>
      <w:ins w:id="2732" w:author="Kuei Yuan Chen" w:date="2015-11-13T17:08:00Z">
        <w:r>
          <w:rPr>
            <w:rFonts w:ascii="Tahoma" w:hAnsi="Tahoma" w:cs="Tahoma"/>
          </w:rPr>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B76FBF" w:rsidRPr="006D5472" w:rsidTr="00BB53E6">
        <w:trPr>
          <w:ins w:id="2733" w:author="Kuei Yuan Chen" w:date="2015-11-13T17:08:00Z"/>
        </w:trPr>
        <w:tc>
          <w:tcPr>
            <w:tcW w:w="2340" w:type="dxa"/>
          </w:tcPr>
          <w:p w:rsidR="00B76FBF" w:rsidRPr="006D5472" w:rsidRDefault="00B76FBF" w:rsidP="00BB53E6">
            <w:pPr>
              <w:pStyle w:val="TableSmHeadingRight"/>
              <w:ind w:right="320" w:firstLineChars="100" w:firstLine="161"/>
              <w:jc w:val="left"/>
              <w:rPr>
                <w:ins w:id="2734" w:author="Kuei Yuan Chen" w:date="2015-11-13T17:08:00Z"/>
                <w:rFonts w:ascii="Tahoma" w:hAnsi="Tahoma" w:cs="Tahoma"/>
              </w:rPr>
            </w:pPr>
            <w:ins w:id="2735" w:author="Kuei Yuan Chen" w:date="2015-11-13T17:08:00Z">
              <w:r w:rsidRPr="006D5472">
                <w:rPr>
                  <w:rFonts w:ascii="Tahoma" w:hAnsi="Tahoma" w:cs="Tahoma"/>
                </w:rPr>
                <w:t>Project Name:</w:t>
              </w:r>
            </w:ins>
          </w:p>
        </w:tc>
        <w:tc>
          <w:tcPr>
            <w:tcW w:w="7470" w:type="dxa"/>
            <w:gridSpan w:val="3"/>
          </w:tcPr>
          <w:p w:rsidR="00B76FBF" w:rsidRPr="003C4E3D" w:rsidRDefault="00B76FBF" w:rsidP="00BB53E6">
            <w:pPr>
              <w:pStyle w:val="TableMedium"/>
              <w:rPr>
                <w:ins w:id="2736" w:author="Kuei Yuan Chen" w:date="2015-11-13T17:08:00Z"/>
                <w:rFonts w:ascii="Tahoma" w:hAnsi="Tahoma" w:cs="Tahoma"/>
                <w:b/>
              </w:rPr>
            </w:pPr>
            <w:ins w:id="2737" w:author="Kuei Yuan Chen" w:date="2015-11-13T17:08:00Z">
              <w:r>
                <w:rPr>
                  <w:rFonts w:ascii="Tahoma" w:hAnsi="Tahoma" w:cs="Tahoma" w:hint="eastAsia"/>
                  <w:b/>
                  <w:lang w:eastAsia="zh-CN"/>
                </w:rPr>
                <w:t>ACIT1630 DB Project</w:t>
              </w:r>
            </w:ins>
          </w:p>
        </w:tc>
      </w:tr>
      <w:tr w:rsidR="00B76FBF" w:rsidRPr="001B1C88" w:rsidTr="00BB53E6">
        <w:trPr>
          <w:gridAfter w:val="2"/>
          <w:wAfter w:w="3690" w:type="dxa"/>
          <w:trHeight w:val="236"/>
          <w:ins w:id="2738" w:author="Kuei Yuan Chen" w:date="2015-11-13T17:08:00Z"/>
        </w:trPr>
        <w:tc>
          <w:tcPr>
            <w:tcW w:w="2340" w:type="dxa"/>
          </w:tcPr>
          <w:p w:rsidR="00B76FBF" w:rsidRPr="001B1C88" w:rsidRDefault="00B76FBF" w:rsidP="00BB53E6">
            <w:pPr>
              <w:pStyle w:val="TableSmHeadingRight"/>
              <w:ind w:right="320"/>
              <w:jc w:val="center"/>
              <w:rPr>
                <w:ins w:id="2739" w:author="Kuei Yuan Chen" w:date="2015-11-13T17:08:00Z"/>
                <w:rFonts w:ascii="Tahoma" w:hAnsi="Tahoma" w:cs="Tahoma"/>
              </w:rPr>
            </w:pPr>
            <w:ins w:id="2740" w:author="Kuei Yuan Chen" w:date="2015-11-13T17:08:00Z">
              <w:r w:rsidRPr="001B1C88">
                <w:rPr>
                  <w:rFonts w:ascii="Tahoma" w:hAnsi="Tahoma" w:cs="Tahoma"/>
                </w:rPr>
                <w:t>Project Manager:</w:t>
              </w:r>
            </w:ins>
          </w:p>
        </w:tc>
        <w:tc>
          <w:tcPr>
            <w:tcW w:w="3780" w:type="dxa"/>
          </w:tcPr>
          <w:p w:rsidR="00B76FBF" w:rsidRPr="001B1C88" w:rsidRDefault="00B76FBF" w:rsidP="00BB53E6">
            <w:pPr>
              <w:pStyle w:val="TableMedium"/>
              <w:rPr>
                <w:ins w:id="2741" w:author="Kuei Yuan Chen" w:date="2015-11-13T17:08:00Z"/>
                <w:rFonts w:ascii="Tahoma" w:hAnsi="Tahoma" w:cs="Tahoma"/>
                <w:lang w:eastAsia="zh-CN"/>
              </w:rPr>
            </w:pPr>
            <w:ins w:id="2742" w:author="Kuei Yuan Chen" w:date="2015-11-13T17:08:00Z">
              <w:r>
                <w:rPr>
                  <w:rFonts w:ascii="Tahoma" w:hAnsi="Tahoma" w:cs="Tahoma" w:hint="eastAsia"/>
                  <w:lang w:eastAsia="zh-CN"/>
                </w:rPr>
                <w:t>York Liu</w:t>
              </w:r>
            </w:ins>
          </w:p>
        </w:tc>
      </w:tr>
      <w:tr w:rsidR="00B76FBF" w:rsidRPr="00CE4F95" w:rsidTr="00BB53E6">
        <w:trPr>
          <w:trHeight w:val="236"/>
          <w:ins w:id="2743" w:author="Kuei Yuan Chen" w:date="2015-11-13T17:08:00Z"/>
        </w:trPr>
        <w:tc>
          <w:tcPr>
            <w:tcW w:w="2340" w:type="dxa"/>
          </w:tcPr>
          <w:p w:rsidR="00B76FBF" w:rsidRPr="00CE4F95" w:rsidRDefault="00B76FBF" w:rsidP="00BB53E6">
            <w:pPr>
              <w:pStyle w:val="TableSmHeadingRight"/>
              <w:ind w:right="320" w:firstLineChars="100" w:firstLine="161"/>
              <w:jc w:val="left"/>
              <w:rPr>
                <w:ins w:id="2744" w:author="Kuei Yuan Chen" w:date="2015-11-13T17:08:00Z"/>
                <w:rFonts w:ascii="Tahoma" w:hAnsi="Tahoma" w:cs="Tahoma"/>
              </w:rPr>
            </w:pPr>
            <w:ins w:id="2745" w:author="Kuei Yuan Chen" w:date="2015-11-13T17:08:00Z">
              <w:r w:rsidRPr="00CE4F95">
                <w:rPr>
                  <w:rFonts w:ascii="Tahoma" w:hAnsi="Tahoma" w:cs="Tahoma"/>
                </w:rPr>
                <w:t xml:space="preserve">Prepared By:  </w:t>
              </w:r>
            </w:ins>
          </w:p>
        </w:tc>
        <w:tc>
          <w:tcPr>
            <w:tcW w:w="3780" w:type="dxa"/>
          </w:tcPr>
          <w:p w:rsidR="00B76FBF" w:rsidRPr="00CE4F95" w:rsidRDefault="00B76FBF" w:rsidP="00BB53E6">
            <w:pPr>
              <w:pStyle w:val="TableMedium"/>
              <w:rPr>
                <w:ins w:id="2746" w:author="Kuei Yuan Chen" w:date="2015-11-13T17:08:00Z"/>
                <w:rFonts w:ascii="Tahoma" w:hAnsi="Tahoma" w:cs="Tahoma"/>
                <w:lang w:eastAsia="zh-CN"/>
              </w:rPr>
            </w:pPr>
            <w:ins w:id="2747" w:author="Kuei Yuan Chen" w:date="2015-11-13T17:08:00Z">
              <w:r>
                <w:rPr>
                  <w:rFonts w:ascii="Tahoma" w:hAnsi="Tahoma" w:cs="Tahoma" w:hint="eastAsia"/>
                  <w:lang w:eastAsia="zh-CN"/>
                </w:rPr>
                <w:t>York Liu</w:t>
              </w:r>
            </w:ins>
          </w:p>
        </w:tc>
        <w:tc>
          <w:tcPr>
            <w:tcW w:w="2160" w:type="dxa"/>
          </w:tcPr>
          <w:p w:rsidR="00B76FBF" w:rsidRPr="00CE4F95" w:rsidRDefault="00B76FBF" w:rsidP="00BB53E6">
            <w:pPr>
              <w:pStyle w:val="TableSmHeadingRight"/>
              <w:rPr>
                <w:ins w:id="2748" w:author="Kuei Yuan Chen" w:date="2015-11-13T17:08:00Z"/>
                <w:rFonts w:ascii="Tahoma" w:hAnsi="Tahoma" w:cs="Tahoma"/>
              </w:rPr>
            </w:pPr>
          </w:p>
        </w:tc>
        <w:tc>
          <w:tcPr>
            <w:tcW w:w="1530" w:type="dxa"/>
          </w:tcPr>
          <w:p w:rsidR="00B76FBF" w:rsidRPr="00CE4F95" w:rsidRDefault="00B76FBF" w:rsidP="00BB53E6">
            <w:pPr>
              <w:pStyle w:val="TableMedium"/>
              <w:rPr>
                <w:ins w:id="2749" w:author="Kuei Yuan Chen" w:date="2015-11-13T17:08:00Z"/>
                <w:rFonts w:ascii="Tahoma" w:hAnsi="Tahoma" w:cs="Tahoma"/>
                <w:lang w:eastAsia="zh-CN"/>
              </w:rPr>
            </w:pPr>
          </w:p>
        </w:tc>
      </w:tr>
    </w:tbl>
    <w:p w:rsidR="00B76FBF" w:rsidRPr="00CE4F95" w:rsidRDefault="00B76FBF" w:rsidP="00B76FBF">
      <w:pPr>
        <w:pStyle w:val="Numberedlist21"/>
        <w:numPr>
          <w:ilvl w:val="0"/>
          <w:numId w:val="0"/>
        </w:numPr>
        <w:rPr>
          <w:ins w:id="2750" w:author="Kuei Yuan Chen" w:date="2015-11-13T17:08:00Z"/>
          <w:rFonts w:ascii="Tahoma" w:hAnsi="Tahoma" w:cs="Tahoma"/>
        </w:rPr>
      </w:pPr>
      <w:proofErr w:type="gramStart"/>
      <w:ins w:id="2751" w:author="Kuei Yuan Chen" w:date="2015-11-13T17:08:00Z">
        <w:r>
          <w:rPr>
            <w:rFonts w:ascii="Tahoma" w:hAnsi="Tahoma" w:cs="Tahoma" w:hint="eastAsia"/>
            <w:lang w:eastAsia="zh-CN"/>
          </w:rPr>
          <w:t>1.</w:t>
        </w:r>
        <w:r w:rsidRPr="00CE4F95">
          <w:rPr>
            <w:rFonts w:ascii="Tahoma" w:hAnsi="Tahoma" w:cs="Tahoma"/>
          </w:rPr>
          <w:t>Meeting</w:t>
        </w:r>
        <w:proofErr w:type="gramEnd"/>
        <w:r w:rsidRPr="00CE4F95">
          <w:rPr>
            <w:rFonts w:ascii="Tahoma" w:hAnsi="Tahoma" w:cs="Tahoma"/>
          </w:rPr>
          <w:t xml:space="preserve">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B76FBF" w:rsidRPr="00CE4F95" w:rsidTr="00BB53E6">
        <w:trPr>
          <w:cantSplit/>
          <w:ins w:id="2752" w:author="Kuei Yuan Chen" w:date="2015-11-13T17:08:00Z"/>
        </w:trPr>
        <w:tc>
          <w:tcPr>
            <w:tcW w:w="1620" w:type="dxa"/>
          </w:tcPr>
          <w:p w:rsidR="00B76FBF" w:rsidRPr="00CE4F95" w:rsidRDefault="00B76FBF" w:rsidP="00BB53E6">
            <w:pPr>
              <w:pStyle w:val="TableSmHeadingRight"/>
              <w:rPr>
                <w:ins w:id="2753" w:author="Kuei Yuan Chen" w:date="2015-11-13T17:08:00Z"/>
                <w:rFonts w:ascii="Tahoma" w:hAnsi="Tahoma" w:cs="Tahoma"/>
              </w:rPr>
            </w:pPr>
            <w:ins w:id="2754" w:author="Kuei Yuan Chen" w:date="2015-11-13T17:08:00Z">
              <w:r w:rsidRPr="00CE4F95">
                <w:rPr>
                  <w:rFonts w:ascii="Tahoma" w:hAnsi="Tahoma" w:cs="Tahoma"/>
                </w:rPr>
                <w:t>Type:</w:t>
              </w:r>
            </w:ins>
          </w:p>
        </w:tc>
        <w:tc>
          <w:tcPr>
            <w:tcW w:w="8190" w:type="dxa"/>
            <w:gridSpan w:val="6"/>
          </w:tcPr>
          <w:p w:rsidR="00B76FBF" w:rsidRPr="00CE4F95" w:rsidRDefault="00B76FBF" w:rsidP="00BB53E6">
            <w:pPr>
              <w:pStyle w:val="Table"/>
              <w:rPr>
                <w:ins w:id="2755" w:author="Kuei Yuan Chen" w:date="2015-11-13T17:08:00Z"/>
                <w:rFonts w:ascii="Tahoma" w:hAnsi="Tahoma" w:cs="Tahoma"/>
                <w:lang w:eastAsia="zh-CN"/>
              </w:rPr>
            </w:pPr>
            <w:ins w:id="2756" w:author="Kuei Yuan Chen" w:date="2015-11-13T17:08:00Z">
              <w:r w:rsidRPr="00CB219E">
                <w:rPr>
                  <w:rFonts w:ascii="Tahoma" w:hAnsi="Tahoma" w:cs="Tahoma" w:hint="eastAsia"/>
                  <w:b/>
                  <w:color w:val="00B050"/>
                  <w:lang w:eastAsia="zh-CN"/>
                </w:rPr>
                <w:t>Milestone3- phase 3</w:t>
              </w:r>
            </w:ins>
          </w:p>
        </w:tc>
      </w:tr>
      <w:tr w:rsidR="00B76FBF" w:rsidRPr="00CE4F95" w:rsidTr="00BB53E6">
        <w:trPr>
          <w:cantSplit/>
          <w:ins w:id="2757" w:author="Kuei Yuan Chen" w:date="2015-11-13T17:08:00Z"/>
        </w:trPr>
        <w:tc>
          <w:tcPr>
            <w:tcW w:w="1620" w:type="dxa"/>
          </w:tcPr>
          <w:p w:rsidR="00B76FBF" w:rsidRPr="00CE4F95" w:rsidRDefault="00B76FBF" w:rsidP="00BB53E6">
            <w:pPr>
              <w:pStyle w:val="TableSmHeadingRight"/>
              <w:rPr>
                <w:ins w:id="2758" w:author="Kuei Yuan Chen" w:date="2015-11-13T17:08:00Z"/>
                <w:rFonts w:ascii="Tahoma" w:hAnsi="Tahoma" w:cs="Tahoma"/>
              </w:rPr>
            </w:pPr>
            <w:ins w:id="2759" w:author="Kuei Yuan Chen" w:date="2015-11-13T17:08:00Z">
              <w:r w:rsidRPr="00CE4F95">
                <w:rPr>
                  <w:rFonts w:ascii="Tahoma" w:hAnsi="Tahoma" w:cs="Tahoma"/>
                </w:rPr>
                <w:t>Purpose:</w:t>
              </w:r>
            </w:ins>
          </w:p>
        </w:tc>
        <w:tc>
          <w:tcPr>
            <w:tcW w:w="8190" w:type="dxa"/>
            <w:gridSpan w:val="6"/>
          </w:tcPr>
          <w:p w:rsidR="00B76FBF" w:rsidRPr="00CE4F95" w:rsidRDefault="00B76FBF" w:rsidP="00BB53E6">
            <w:pPr>
              <w:pStyle w:val="Table"/>
              <w:rPr>
                <w:ins w:id="2760" w:author="Kuei Yuan Chen" w:date="2015-11-13T17:08:00Z"/>
                <w:rFonts w:ascii="Tahoma" w:hAnsi="Tahoma" w:cs="Tahoma"/>
              </w:rPr>
            </w:pPr>
            <w:ins w:id="2761" w:author="Kuei Yuan Chen" w:date="2015-11-13T17:08:00Z">
              <w:r w:rsidRPr="00CE4F95">
                <w:rPr>
                  <w:rFonts w:ascii="Tahoma" w:hAnsi="Tahoma" w:cs="Tahoma"/>
                </w:rPr>
                <w:t>Ongoing information sharing and project status update</w:t>
              </w:r>
            </w:ins>
          </w:p>
        </w:tc>
      </w:tr>
      <w:tr w:rsidR="00B76FBF" w:rsidRPr="00CE4F95" w:rsidTr="00BB53E6">
        <w:trPr>
          <w:ins w:id="2762" w:author="Kuei Yuan Chen" w:date="2015-11-13T17:08:00Z"/>
        </w:trPr>
        <w:tc>
          <w:tcPr>
            <w:tcW w:w="1620" w:type="dxa"/>
          </w:tcPr>
          <w:p w:rsidR="00B76FBF" w:rsidRPr="00CE4F95" w:rsidRDefault="00B76FBF" w:rsidP="00BB53E6">
            <w:pPr>
              <w:pStyle w:val="TableSmHeadingRight"/>
              <w:rPr>
                <w:ins w:id="2763" w:author="Kuei Yuan Chen" w:date="2015-11-13T17:08:00Z"/>
                <w:rFonts w:ascii="Tahoma" w:hAnsi="Tahoma" w:cs="Tahoma"/>
              </w:rPr>
            </w:pPr>
            <w:ins w:id="2764" w:author="Kuei Yuan Chen" w:date="2015-11-13T17:08:00Z">
              <w:r w:rsidRPr="00CE4F95">
                <w:rPr>
                  <w:rFonts w:ascii="Tahoma" w:hAnsi="Tahoma" w:cs="Tahoma"/>
                </w:rPr>
                <w:t>Meeting Date:</w:t>
              </w:r>
            </w:ins>
          </w:p>
        </w:tc>
        <w:tc>
          <w:tcPr>
            <w:tcW w:w="2250" w:type="dxa"/>
          </w:tcPr>
          <w:p w:rsidR="00B76FBF" w:rsidRPr="00CE4F95" w:rsidRDefault="00B76FBF" w:rsidP="00BB53E6">
            <w:pPr>
              <w:pStyle w:val="Table"/>
              <w:rPr>
                <w:ins w:id="2765" w:author="Kuei Yuan Chen" w:date="2015-11-13T17:08:00Z"/>
                <w:rFonts w:ascii="Tahoma" w:hAnsi="Tahoma" w:cs="Tahoma"/>
                <w:lang w:eastAsia="zh-CN"/>
              </w:rPr>
            </w:pPr>
            <w:ins w:id="2766" w:author="Kuei Yuan Chen" w:date="2015-11-13T17:08: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10-21</w:t>
              </w:r>
            </w:ins>
          </w:p>
        </w:tc>
        <w:tc>
          <w:tcPr>
            <w:tcW w:w="1080" w:type="dxa"/>
          </w:tcPr>
          <w:p w:rsidR="00B76FBF" w:rsidRPr="00CE4F95" w:rsidRDefault="00B76FBF" w:rsidP="00BB53E6">
            <w:pPr>
              <w:pStyle w:val="TableSmHeadingRight"/>
              <w:rPr>
                <w:ins w:id="2767" w:author="Kuei Yuan Chen" w:date="2015-11-13T17:08:00Z"/>
                <w:rFonts w:ascii="Tahoma" w:hAnsi="Tahoma" w:cs="Tahoma"/>
              </w:rPr>
            </w:pPr>
            <w:ins w:id="2768" w:author="Kuei Yuan Chen" w:date="2015-11-13T17:08:00Z">
              <w:r w:rsidRPr="00CE4F95">
                <w:rPr>
                  <w:rFonts w:ascii="Tahoma" w:hAnsi="Tahoma" w:cs="Tahoma"/>
                </w:rPr>
                <w:t>Start Time:</w:t>
              </w:r>
            </w:ins>
          </w:p>
        </w:tc>
        <w:tc>
          <w:tcPr>
            <w:tcW w:w="1890" w:type="dxa"/>
            <w:gridSpan w:val="2"/>
          </w:tcPr>
          <w:p w:rsidR="00B76FBF" w:rsidRPr="00CE4F95" w:rsidRDefault="00B76FBF" w:rsidP="00BB53E6">
            <w:pPr>
              <w:pStyle w:val="Table"/>
              <w:rPr>
                <w:ins w:id="2769" w:author="Kuei Yuan Chen" w:date="2015-11-13T17:08:00Z"/>
                <w:rFonts w:ascii="Tahoma" w:hAnsi="Tahoma" w:cs="Tahoma"/>
              </w:rPr>
            </w:pPr>
            <w:ins w:id="2770" w:author="Kuei Yuan Chen" w:date="2015-11-13T17:08:00Z">
              <w:r>
                <w:rPr>
                  <w:rFonts w:ascii="Tahoma" w:hAnsi="Tahoma" w:cs="Tahoma" w:hint="eastAsia"/>
                  <w:lang w:eastAsia="zh-CN"/>
                </w:rPr>
                <w:t>2</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B76FBF" w:rsidRPr="00CE4F95" w:rsidRDefault="00B76FBF" w:rsidP="00BB53E6">
            <w:pPr>
              <w:pStyle w:val="TableSmHeadingRight"/>
              <w:rPr>
                <w:ins w:id="2771" w:author="Kuei Yuan Chen" w:date="2015-11-13T17:08:00Z"/>
                <w:rFonts w:ascii="Tahoma" w:hAnsi="Tahoma" w:cs="Tahoma"/>
              </w:rPr>
            </w:pPr>
            <w:ins w:id="2772" w:author="Kuei Yuan Chen" w:date="2015-11-13T17:08:00Z">
              <w:r w:rsidRPr="00CE4F95">
                <w:rPr>
                  <w:rFonts w:ascii="Tahoma" w:hAnsi="Tahoma" w:cs="Tahoma"/>
                </w:rPr>
                <w:t>End Time:</w:t>
              </w:r>
            </w:ins>
          </w:p>
        </w:tc>
        <w:tc>
          <w:tcPr>
            <w:tcW w:w="1980" w:type="dxa"/>
          </w:tcPr>
          <w:p w:rsidR="00B76FBF" w:rsidRPr="00CE4F95" w:rsidRDefault="00B76FBF" w:rsidP="00BB53E6">
            <w:pPr>
              <w:pStyle w:val="Table"/>
              <w:rPr>
                <w:ins w:id="2773" w:author="Kuei Yuan Chen" w:date="2015-11-13T17:08:00Z"/>
                <w:rFonts w:ascii="Tahoma" w:hAnsi="Tahoma" w:cs="Tahoma"/>
                <w:lang w:eastAsia="zh-CN"/>
              </w:rPr>
            </w:pPr>
            <w:ins w:id="2774" w:author="Kuei Yuan Chen" w:date="2015-11-13T17:08:00Z">
              <w:r>
                <w:rPr>
                  <w:rFonts w:ascii="Tahoma" w:hAnsi="Tahoma" w:cs="Tahoma" w:hint="eastAsia"/>
                  <w:lang w:eastAsia="zh-CN"/>
                </w:rPr>
                <w:t>3</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B76FBF" w:rsidRPr="00CE4F95" w:rsidTr="00BB53E6">
        <w:trPr>
          <w:cantSplit/>
          <w:ins w:id="2775" w:author="Kuei Yuan Chen" w:date="2015-11-13T17:08:00Z"/>
        </w:trPr>
        <w:tc>
          <w:tcPr>
            <w:tcW w:w="1620" w:type="dxa"/>
          </w:tcPr>
          <w:p w:rsidR="00B76FBF" w:rsidRPr="00CE4F95" w:rsidRDefault="00B76FBF" w:rsidP="00BB53E6">
            <w:pPr>
              <w:pStyle w:val="TableSmHeadingRight"/>
              <w:rPr>
                <w:ins w:id="2776" w:author="Kuei Yuan Chen" w:date="2015-11-13T17:08:00Z"/>
                <w:rFonts w:ascii="Tahoma" w:hAnsi="Tahoma" w:cs="Tahoma"/>
              </w:rPr>
            </w:pPr>
            <w:ins w:id="2777" w:author="Kuei Yuan Chen" w:date="2015-11-13T17:08:00Z">
              <w:r w:rsidRPr="00CE4F95">
                <w:rPr>
                  <w:rFonts w:ascii="Tahoma" w:hAnsi="Tahoma" w:cs="Tahoma"/>
                </w:rPr>
                <w:t>Meeting Host:</w:t>
              </w:r>
            </w:ins>
          </w:p>
        </w:tc>
        <w:tc>
          <w:tcPr>
            <w:tcW w:w="3330" w:type="dxa"/>
            <w:gridSpan w:val="2"/>
          </w:tcPr>
          <w:p w:rsidR="00B76FBF" w:rsidRPr="00CE4F95" w:rsidRDefault="00B76FBF" w:rsidP="00BB53E6">
            <w:pPr>
              <w:pStyle w:val="Table"/>
              <w:rPr>
                <w:ins w:id="2778" w:author="Kuei Yuan Chen" w:date="2015-11-13T17:08:00Z"/>
                <w:rFonts w:ascii="Tahoma" w:hAnsi="Tahoma" w:cs="Tahoma"/>
                <w:lang w:eastAsia="zh-CN"/>
              </w:rPr>
            </w:pPr>
            <w:ins w:id="2779" w:author="Kuei Yuan Chen" w:date="2015-11-13T17:08:00Z">
              <w:r>
                <w:rPr>
                  <w:rFonts w:ascii="Tahoma" w:hAnsi="Tahoma" w:cs="Tahoma" w:hint="eastAsia"/>
                  <w:lang w:eastAsia="zh-CN"/>
                </w:rPr>
                <w:t>Zach</w:t>
              </w:r>
            </w:ins>
          </w:p>
        </w:tc>
        <w:tc>
          <w:tcPr>
            <w:tcW w:w="1260" w:type="dxa"/>
          </w:tcPr>
          <w:p w:rsidR="00B76FBF" w:rsidRPr="00CE4F95" w:rsidRDefault="00B76FBF" w:rsidP="00BB53E6">
            <w:pPr>
              <w:pStyle w:val="TableSmHeadingRight"/>
              <w:rPr>
                <w:ins w:id="2780" w:author="Kuei Yuan Chen" w:date="2015-11-13T17:08:00Z"/>
                <w:rFonts w:ascii="Tahoma" w:hAnsi="Tahoma" w:cs="Tahoma"/>
              </w:rPr>
            </w:pPr>
            <w:ins w:id="2781" w:author="Kuei Yuan Chen" w:date="2015-11-13T17:08:00Z">
              <w:r w:rsidRPr="00CE4F95">
                <w:rPr>
                  <w:rFonts w:ascii="Tahoma" w:hAnsi="Tahoma" w:cs="Tahoma"/>
                </w:rPr>
                <w:t>Location:</w:t>
              </w:r>
            </w:ins>
          </w:p>
        </w:tc>
        <w:tc>
          <w:tcPr>
            <w:tcW w:w="3600" w:type="dxa"/>
            <w:gridSpan w:val="3"/>
          </w:tcPr>
          <w:p w:rsidR="00B76FBF" w:rsidRPr="00CE4F95" w:rsidRDefault="00B76FBF" w:rsidP="00BB53E6">
            <w:pPr>
              <w:pStyle w:val="Table"/>
              <w:rPr>
                <w:ins w:id="2782" w:author="Kuei Yuan Chen" w:date="2015-11-13T17:08:00Z"/>
                <w:rFonts w:ascii="Tahoma" w:hAnsi="Tahoma" w:cs="Tahoma"/>
                <w:lang w:eastAsia="zh-CN"/>
              </w:rPr>
            </w:pPr>
            <w:ins w:id="2783" w:author="Kuei Yuan Chen" w:date="2015-11-13T17:08:00Z">
              <w:r>
                <w:rPr>
                  <w:rFonts w:ascii="Tahoma" w:hAnsi="Tahoma" w:cs="Tahoma" w:hint="eastAsia"/>
                  <w:lang w:eastAsia="zh-CN"/>
                </w:rPr>
                <w:t>Meeting Room-2515-SW01</w:t>
              </w:r>
            </w:ins>
          </w:p>
        </w:tc>
      </w:tr>
      <w:tr w:rsidR="00B76FBF" w:rsidRPr="00CE4F95" w:rsidTr="00BB53E6">
        <w:trPr>
          <w:cantSplit/>
          <w:ins w:id="2784" w:author="Kuei Yuan Chen" w:date="2015-11-13T17:08:00Z"/>
        </w:trPr>
        <w:tc>
          <w:tcPr>
            <w:tcW w:w="1620" w:type="dxa"/>
          </w:tcPr>
          <w:p w:rsidR="00B76FBF" w:rsidRPr="00CE4F95" w:rsidRDefault="00B76FBF" w:rsidP="00BB53E6">
            <w:pPr>
              <w:pStyle w:val="TableSmHeadingRight"/>
              <w:rPr>
                <w:ins w:id="2785" w:author="Kuei Yuan Chen" w:date="2015-11-13T17:08:00Z"/>
                <w:rFonts w:ascii="Tahoma" w:hAnsi="Tahoma" w:cs="Tahoma"/>
              </w:rPr>
            </w:pPr>
            <w:ins w:id="2786" w:author="Kuei Yuan Chen" w:date="2015-11-13T17:08:00Z">
              <w:r w:rsidRPr="00CE4F95">
                <w:rPr>
                  <w:rFonts w:ascii="Tahoma" w:hAnsi="Tahoma" w:cs="Tahoma"/>
                </w:rPr>
                <w:t>Minute Taker:</w:t>
              </w:r>
            </w:ins>
          </w:p>
        </w:tc>
        <w:tc>
          <w:tcPr>
            <w:tcW w:w="3330" w:type="dxa"/>
            <w:gridSpan w:val="2"/>
          </w:tcPr>
          <w:p w:rsidR="00B76FBF" w:rsidRPr="00CE4F95" w:rsidRDefault="00B76FBF" w:rsidP="00BB53E6">
            <w:pPr>
              <w:pStyle w:val="Table"/>
              <w:rPr>
                <w:ins w:id="2787" w:author="Kuei Yuan Chen" w:date="2015-11-13T17:08:00Z"/>
                <w:rFonts w:ascii="Tahoma" w:hAnsi="Tahoma" w:cs="Tahoma"/>
                <w:lang w:eastAsia="zh-CN"/>
              </w:rPr>
            </w:pPr>
            <w:ins w:id="2788" w:author="Kuei Yuan Chen" w:date="2015-11-13T17:08:00Z">
              <w:r>
                <w:rPr>
                  <w:rFonts w:ascii="Tahoma" w:hAnsi="Tahoma" w:cs="Tahoma" w:hint="eastAsia"/>
                  <w:lang w:eastAsia="zh-CN"/>
                </w:rPr>
                <w:t>York</w:t>
              </w:r>
            </w:ins>
          </w:p>
        </w:tc>
        <w:tc>
          <w:tcPr>
            <w:tcW w:w="1260" w:type="dxa"/>
          </w:tcPr>
          <w:p w:rsidR="00B76FBF" w:rsidRPr="00CE4F95" w:rsidRDefault="00B76FBF" w:rsidP="00BB53E6">
            <w:pPr>
              <w:pStyle w:val="TableSmHeadingRight"/>
              <w:rPr>
                <w:ins w:id="2789" w:author="Kuei Yuan Chen" w:date="2015-11-13T17:08:00Z"/>
                <w:rFonts w:ascii="Tahoma" w:hAnsi="Tahoma" w:cs="Tahoma"/>
              </w:rPr>
            </w:pPr>
          </w:p>
        </w:tc>
        <w:tc>
          <w:tcPr>
            <w:tcW w:w="3600" w:type="dxa"/>
            <w:gridSpan w:val="3"/>
          </w:tcPr>
          <w:p w:rsidR="00B76FBF" w:rsidRPr="00CE4F95" w:rsidRDefault="00B76FBF" w:rsidP="00BB53E6">
            <w:pPr>
              <w:pStyle w:val="Table"/>
              <w:rPr>
                <w:ins w:id="2790" w:author="Kuei Yuan Chen" w:date="2015-11-13T17:08:00Z"/>
                <w:rFonts w:ascii="Tahoma" w:hAnsi="Tahoma" w:cs="Tahoma"/>
              </w:rPr>
            </w:pPr>
          </w:p>
        </w:tc>
      </w:tr>
    </w:tbl>
    <w:p w:rsidR="00B76FBF" w:rsidRPr="001B1C88" w:rsidRDefault="00B76FBF" w:rsidP="00B76FBF">
      <w:pPr>
        <w:pStyle w:val="Numberedlist21"/>
        <w:numPr>
          <w:ilvl w:val="0"/>
          <w:numId w:val="0"/>
        </w:numPr>
        <w:ind w:left="360" w:hanging="360"/>
        <w:rPr>
          <w:ins w:id="2791" w:author="Kuei Yuan Chen" w:date="2015-11-13T17:08:00Z"/>
          <w:rFonts w:ascii="Tahoma" w:hAnsi="Tahoma" w:cs="Tahoma"/>
        </w:rPr>
      </w:pPr>
      <w:proofErr w:type="gramStart"/>
      <w:ins w:id="2792" w:author="Kuei Yuan Chen" w:date="2015-11-13T17:08:00Z">
        <w:r>
          <w:rPr>
            <w:rFonts w:ascii="Tahoma" w:hAnsi="Tahoma" w:cs="Tahoma" w:hint="eastAsia"/>
            <w:lang w:eastAsia="zh-CN"/>
          </w:rPr>
          <w:t>2.</w:t>
        </w:r>
        <w:r w:rsidRPr="001B1C88">
          <w:rPr>
            <w:rFonts w:ascii="Tahoma" w:hAnsi="Tahoma" w:cs="Tahoma"/>
          </w:rPr>
          <w:t>Meeting</w:t>
        </w:r>
        <w:proofErr w:type="gramEnd"/>
        <w:r w:rsidRPr="001B1C88">
          <w:rPr>
            <w:rFonts w:ascii="Tahoma" w:hAnsi="Tahoma" w:cs="Tahoma"/>
          </w:rPr>
          <w:t xml:space="preserve"> Attendees</w:t>
        </w:r>
      </w:ins>
    </w:p>
    <w:tbl>
      <w:tblPr>
        <w:tblW w:w="4872" w:type="pct"/>
        <w:tblInd w:w="10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83"/>
        <w:gridCol w:w="942"/>
        <w:gridCol w:w="1924"/>
        <w:gridCol w:w="3975"/>
        <w:gridCol w:w="1267"/>
      </w:tblGrid>
      <w:tr w:rsidR="00B76FBF" w:rsidRPr="001B1C88" w:rsidTr="00BB53E6">
        <w:trPr>
          <w:tblHeader/>
          <w:ins w:id="2793" w:author="Kuei Yuan Chen" w:date="2015-11-13T17:08:00Z"/>
        </w:trPr>
        <w:tc>
          <w:tcPr>
            <w:tcW w:w="541" w:type="pct"/>
            <w:tcBorders>
              <w:top w:val="single" w:sz="12" w:space="0" w:color="auto"/>
              <w:bottom w:val="double" w:sz="4" w:space="0" w:color="auto"/>
              <w:right w:val="nil"/>
            </w:tcBorders>
          </w:tcPr>
          <w:p w:rsidR="00B76FBF" w:rsidRPr="001B1C88" w:rsidRDefault="00B76FBF" w:rsidP="00BB53E6">
            <w:pPr>
              <w:pStyle w:val="TableHeadingCenter"/>
              <w:rPr>
                <w:ins w:id="2794" w:author="Kuei Yuan Chen" w:date="2015-11-13T17:08:00Z"/>
                <w:rFonts w:ascii="Tahoma" w:hAnsi="Tahoma" w:cs="Tahoma"/>
              </w:rPr>
            </w:pPr>
            <w:ins w:id="2795" w:author="Kuei Yuan Chen" w:date="2015-11-13T17:08:00Z">
              <w:r w:rsidRPr="001B1C88">
                <w:rPr>
                  <w:rFonts w:ascii="Tahoma" w:hAnsi="Tahoma" w:cs="Tahoma"/>
                </w:rPr>
                <w:t>Name</w:t>
              </w:r>
            </w:ins>
          </w:p>
        </w:tc>
        <w:tc>
          <w:tcPr>
            <w:tcW w:w="517"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2796" w:author="Kuei Yuan Chen" w:date="2015-11-13T17:08:00Z"/>
                <w:rFonts w:ascii="Tahoma" w:hAnsi="Tahoma" w:cs="Tahoma"/>
              </w:rPr>
            </w:pPr>
          </w:p>
        </w:tc>
        <w:tc>
          <w:tcPr>
            <w:tcW w:w="1058"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2797" w:author="Kuei Yuan Chen" w:date="2015-11-13T17:08:00Z"/>
                <w:rFonts w:ascii="Tahoma" w:hAnsi="Tahoma" w:cs="Tahoma"/>
              </w:rPr>
            </w:pPr>
            <w:ins w:id="2798" w:author="Kuei Yuan Chen" w:date="2015-11-13T17:08:00Z">
              <w:r w:rsidRPr="001B1C88">
                <w:rPr>
                  <w:rFonts w:ascii="Tahoma" w:hAnsi="Tahoma" w:cs="Tahoma"/>
                </w:rPr>
                <w:t>Attendance status</w:t>
              </w:r>
            </w:ins>
          </w:p>
        </w:tc>
        <w:tc>
          <w:tcPr>
            <w:tcW w:w="2186" w:type="pct"/>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2799" w:author="Kuei Yuan Chen" w:date="2015-11-13T17:08:00Z"/>
                <w:rFonts w:ascii="Tahoma" w:hAnsi="Tahoma" w:cs="Tahoma"/>
              </w:rPr>
            </w:pPr>
            <w:ins w:id="2800" w:author="Kuei Yuan Chen" w:date="2015-11-13T17:08:00Z">
              <w:r w:rsidRPr="001B1C88">
                <w:rPr>
                  <w:rFonts w:ascii="Tahoma" w:hAnsi="Tahoma" w:cs="Tahoma"/>
                </w:rPr>
                <w:t>Position</w:t>
              </w:r>
            </w:ins>
          </w:p>
        </w:tc>
        <w:tc>
          <w:tcPr>
            <w:tcW w:w="697" w:type="pct"/>
            <w:tcBorders>
              <w:top w:val="single" w:sz="12" w:space="0" w:color="auto"/>
              <w:left w:val="nil"/>
              <w:bottom w:val="double" w:sz="4" w:space="0" w:color="auto"/>
            </w:tcBorders>
          </w:tcPr>
          <w:p w:rsidR="00B76FBF" w:rsidRPr="001B1C88" w:rsidRDefault="00B76FBF" w:rsidP="00BB53E6">
            <w:pPr>
              <w:pStyle w:val="TableHeadingCenter"/>
              <w:rPr>
                <w:ins w:id="2801" w:author="Kuei Yuan Chen" w:date="2015-11-13T17:08:00Z"/>
                <w:rFonts w:ascii="Tahoma" w:hAnsi="Tahoma" w:cs="Tahoma"/>
                <w:lang w:eastAsia="zh-CN"/>
              </w:rPr>
            </w:pPr>
            <w:ins w:id="2802" w:author="Kuei Yuan Chen" w:date="2015-11-13T17:08:00Z">
              <w:r>
                <w:rPr>
                  <w:rFonts w:ascii="Tahoma" w:hAnsi="Tahoma" w:cs="Tahoma" w:hint="eastAsia"/>
                  <w:lang w:eastAsia="zh-CN"/>
                </w:rPr>
                <w:t>Progress</w:t>
              </w:r>
            </w:ins>
          </w:p>
        </w:tc>
      </w:tr>
      <w:tr w:rsidR="00B76FBF" w:rsidRPr="001B1C88" w:rsidTr="00BB53E6">
        <w:trPr>
          <w:ins w:id="2803" w:author="Kuei Yuan Chen" w:date="2015-11-13T17:08:00Z"/>
        </w:trPr>
        <w:tc>
          <w:tcPr>
            <w:tcW w:w="1059" w:type="pct"/>
            <w:gridSpan w:val="2"/>
            <w:tcBorders>
              <w:top w:val="nil"/>
              <w:bottom w:val="nil"/>
              <w:right w:val="single" w:sz="6" w:space="0" w:color="auto"/>
            </w:tcBorders>
          </w:tcPr>
          <w:p w:rsidR="00B76FBF" w:rsidRPr="001B1C88" w:rsidRDefault="00B76FBF" w:rsidP="00BB53E6">
            <w:pPr>
              <w:pStyle w:val="Table"/>
              <w:rPr>
                <w:ins w:id="2804" w:author="Kuei Yuan Chen" w:date="2015-11-13T17:08:00Z"/>
                <w:rFonts w:ascii="Tahoma" w:hAnsi="Tahoma" w:cs="Tahoma"/>
                <w:lang w:eastAsia="zh-CN"/>
              </w:rPr>
            </w:pPr>
            <w:ins w:id="2805" w:author="Kuei Yuan Chen" w:date="2015-11-13T17:08:00Z">
              <w:r>
                <w:rPr>
                  <w:rFonts w:ascii="Tahoma" w:hAnsi="Tahoma" w:cs="Tahoma" w:hint="eastAsia"/>
                  <w:lang w:eastAsia="zh-CN"/>
                </w:rPr>
                <w:t>Andrew</w:t>
              </w:r>
            </w:ins>
          </w:p>
        </w:tc>
        <w:tc>
          <w:tcPr>
            <w:tcW w:w="1058" w:type="pct"/>
            <w:tcBorders>
              <w:top w:val="nil"/>
              <w:bottom w:val="nil"/>
              <w:right w:val="single" w:sz="6" w:space="0" w:color="auto"/>
            </w:tcBorders>
          </w:tcPr>
          <w:p w:rsidR="00B76FBF" w:rsidRPr="001B1C88" w:rsidRDefault="00B76FBF" w:rsidP="00BB53E6">
            <w:pPr>
              <w:pStyle w:val="Table"/>
              <w:rPr>
                <w:ins w:id="2806" w:author="Kuei Yuan Chen" w:date="2015-11-13T17:08:00Z"/>
                <w:rFonts w:ascii="Tahoma" w:hAnsi="Tahoma" w:cs="Tahoma"/>
                <w:lang w:eastAsia="zh-CN"/>
              </w:rPr>
            </w:pPr>
            <w:ins w:id="2807" w:author="Kuei Yuan Chen" w:date="2015-11-13T17:08:00Z">
              <w:r>
                <w:rPr>
                  <w:rFonts w:ascii="Tahoma" w:hAnsi="Tahoma" w:cs="Tahoma"/>
                  <w:lang w:eastAsia="zh-CN"/>
                </w:rPr>
                <w:t>Y</w:t>
              </w:r>
              <w:r>
                <w:rPr>
                  <w:rFonts w:ascii="Tahoma" w:hAnsi="Tahoma" w:cs="Tahoma" w:hint="eastAsia"/>
                  <w:lang w:eastAsia="zh-CN"/>
                </w:rPr>
                <w:t xml:space="preserve">es </w:t>
              </w:r>
            </w:ins>
          </w:p>
        </w:tc>
        <w:tc>
          <w:tcPr>
            <w:tcW w:w="2186" w:type="pct"/>
            <w:tcBorders>
              <w:top w:val="nil"/>
              <w:left w:val="single" w:sz="6" w:space="0" w:color="auto"/>
              <w:bottom w:val="nil"/>
              <w:right w:val="single" w:sz="6" w:space="0" w:color="auto"/>
            </w:tcBorders>
          </w:tcPr>
          <w:p w:rsidR="00B76FBF" w:rsidRPr="001B1C88" w:rsidRDefault="00B76FBF" w:rsidP="00BB53E6">
            <w:pPr>
              <w:pStyle w:val="Table"/>
              <w:rPr>
                <w:ins w:id="2808" w:author="Kuei Yuan Chen" w:date="2015-11-13T17:08:00Z"/>
                <w:rFonts w:ascii="Tahoma" w:hAnsi="Tahoma" w:cs="Tahoma"/>
                <w:lang w:eastAsia="zh-CN"/>
              </w:rPr>
            </w:pPr>
            <w:ins w:id="2809" w:author="Kuei Yuan Chen" w:date="2015-11-13T17:08:00Z">
              <w:r>
                <w:rPr>
                  <w:rFonts w:ascii="Tahoma" w:hAnsi="Tahoma" w:cs="Tahoma" w:hint="eastAsia"/>
                  <w:lang w:eastAsia="zh-CN"/>
                </w:rPr>
                <w:t xml:space="preserve">Team Leader </w:t>
              </w:r>
            </w:ins>
          </w:p>
        </w:tc>
        <w:tc>
          <w:tcPr>
            <w:tcW w:w="697" w:type="pct"/>
            <w:tcBorders>
              <w:top w:val="nil"/>
              <w:left w:val="nil"/>
              <w:bottom w:val="nil"/>
            </w:tcBorders>
          </w:tcPr>
          <w:p w:rsidR="00B76FBF" w:rsidRPr="001B1C88" w:rsidRDefault="00B76FBF" w:rsidP="00BB53E6">
            <w:pPr>
              <w:pStyle w:val="Table"/>
              <w:jc w:val="center"/>
              <w:rPr>
                <w:ins w:id="2810" w:author="Kuei Yuan Chen" w:date="2015-11-13T17:08:00Z"/>
                <w:rFonts w:ascii="Tahoma" w:hAnsi="Tahoma" w:cs="Tahoma"/>
                <w:lang w:eastAsia="zh-CN"/>
              </w:rPr>
            </w:pPr>
            <w:ins w:id="2811" w:author="Kuei Yuan Chen" w:date="2015-11-13T17:08:00Z">
              <w:r>
                <w:rPr>
                  <w:rFonts w:ascii="Tahoma" w:hAnsi="Tahoma" w:cs="Tahoma" w:hint="eastAsia"/>
                  <w:lang w:eastAsia="zh-CN"/>
                </w:rPr>
                <w:t>70%</w:t>
              </w:r>
            </w:ins>
          </w:p>
        </w:tc>
      </w:tr>
      <w:tr w:rsidR="00B76FBF" w:rsidRPr="001B1C88" w:rsidTr="00BB53E6">
        <w:trPr>
          <w:ins w:id="2812" w:author="Kuei Yuan Chen" w:date="2015-11-13T17:08:00Z"/>
        </w:trPr>
        <w:tc>
          <w:tcPr>
            <w:tcW w:w="541" w:type="pct"/>
            <w:tcBorders>
              <w:top w:val="single" w:sz="6" w:space="0" w:color="auto"/>
              <w:bottom w:val="single" w:sz="6" w:space="0" w:color="auto"/>
              <w:right w:val="nil"/>
            </w:tcBorders>
          </w:tcPr>
          <w:p w:rsidR="00B76FBF" w:rsidRPr="001B1C88" w:rsidRDefault="00B76FBF" w:rsidP="00BB53E6">
            <w:pPr>
              <w:pStyle w:val="Table"/>
              <w:rPr>
                <w:ins w:id="2813" w:author="Kuei Yuan Chen" w:date="2015-11-13T17:08:00Z"/>
                <w:rFonts w:ascii="Tahoma" w:hAnsi="Tahoma" w:cs="Tahoma"/>
                <w:lang w:eastAsia="zh-CN"/>
              </w:rPr>
            </w:pPr>
            <w:ins w:id="2814" w:author="Kuei Yuan Chen" w:date="2015-11-13T17:08:00Z">
              <w:r>
                <w:rPr>
                  <w:rFonts w:ascii="Tahoma" w:hAnsi="Tahoma" w:cs="Tahoma" w:hint="eastAsia"/>
                  <w:lang w:eastAsia="zh-CN"/>
                </w:rPr>
                <w:t>Zach Yu</w:t>
              </w:r>
            </w:ins>
          </w:p>
        </w:tc>
        <w:tc>
          <w:tcPr>
            <w:tcW w:w="517" w:type="pct"/>
            <w:tcBorders>
              <w:top w:val="single" w:sz="6" w:space="0" w:color="auto"/>
              <w:bottom w:val="single" w:sz="6" w:space="0" w:color="auto"/>
              <w:right w:val="single" w:sz="6" w:space="0" w:color="auto"/>
            </w:tcBorders>
          </w:tcPr>
          <w:p w:rsidR="00B76FBF" w:rsidRPr="001B1C88" w:rsidRDefault="00B76FBF" w:rsidP="00BB53E6">
            <w:pPr>
              <w:pStyle w:val="Table"/>
              <w:rPr>
                <w:ins w:id="2815" w:author="Kuei Yuan Chen" w:date="2015-11-13T17:08:00Z"/>
                <w:rFonts w:ascii="Tahoma" w:hAnsi="Tahoma" w:cs="Tahoma"/>
              </w:rPr>
            </w:pPr>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2816" w:author="Kuei Yuan Chen" w:date="2015-11-13T17:08:00Z"/>
                <w:rFonts w:ascii="Tahoma" w:hAnsi="Tahoma" w:cs="Tahoma"/>
                <w:lang w:eastAsia="zh-CN"/>
              </w:rPr>
            </w:pPr>
            <w:ins w:id="2817" w:author="Kuei Yuan Chen" w:date="2015-11-13T17:08:00Z">
              <w:r>
                <w:rPr>
                  <w:rFonts w:ascii="Tahoma" w:hAnsi="Tahoma" w:cs="Tahoma"/>
                  <w:lang w:eastAsia="zh-CN"/>
                </w:rPr>
                <w:t>Y</w:t>
              </w:r>
              <w:r>
                <w:rPr>
                  <w:rFonts w:ascii="Tahoma" w:hAnsi="Tahoma" w:cs="Tahoma" w:hint="eastAsia"/>
                  <w:lang w:eastAsia="zh-CN"/>
                </w:rPr>
                <w:t xml:space="preserve">es </w:t>
              </w:r>
            </w:ins>
          </w:p>
        </w:tc>
        <w:tc>
          <w:tcPr>
            <w:tcW w:w="2186"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2818" w:author="Kuei Yuan Chen" w:date="2015-11-13T17:08:00Z"/>
                <w:rFonts w:ascii="Tahoma" w:hAnsi="Tahoma" w:cs="Tahoma"/>
                <w:lang w:eastAsia="zh-CN"/>
              </w:rPr>
            </w:pPr>
            <w:ins w:id="2819" w:author="Kuei Yuan Chen" w:date="2015-11-13T17:08:00Z">
              <w:r>
                <w:rPr>
                  <w:rFonts w:ascii="Tahoma" w:hAnsi="Tahoma" w:cs="Tahoma" w:hint="eastAsia"/>
                  <w:lang w:eastAsia="zh-CN"/>
                </w:rPr>
                <w:t xml:space="preserve">Coordinator </w:t>
              </w:r>
            </w:ins>
          </w:p>
        </w:tc>
        <w:tc>
          <w:tcPr>
            <w:tcW w:w="697" w:type="pct"/>
            <w:tcBorders>
              <w:top w:val="single" w:sz="6" w:space="0" w:color="auto"/>
              <w:left w:val="nil"/>
              <w:bottom w:val="single" w:sz="6" w:space="0" w:color="auto"/>
            </w:tcBorders>
          </w:tcPr>
          <w:p w:rsidR="00B76FBF" w:rsidRPr="001B1C88" w:rsidRDefault="00B76FBF" w:rsidP="00BB53E6">
            <w:pPr>
              <w:pStyle w:val="Table"/>
              <w:jc w:val="center"/>
              <w:rPr>
                <w:ins w:id="2820" w:author="Kuei Yuan Chen" w:date="2015-11-13T17:08:00Z"/>
                <w:rFonts w:ascii="Tahoma" w:hAnsi="Tahoma" w:cs="Tahoma"/>
                <w:lang w:eastAsia="zh-CN"/>
              </w:rPr>
            </w:pPr>
            <w:ins w:id="2821" w:author="Kuei Yuan Chen" w:date="2015-11-13T17:08:00Z">
              <w:r>
                <w:rPr>
                  <w:rFonts w:ascii="Tahoma" w:hAnsi="Tahoma" w:cs="Tahoma" w:hint="eastAsia"/>
                  <w:lang w:eastAsia="zh-CN"/>
                </w:rPr>
                <w:t>60%</w:t>
              </w:r>
            </w:ins>
          </w:p>
        </w:tc>
      </w:tr>
      <w:tr w:rsidR="00B76FBF" w:rsidRPr="001B1C88" w:rsidTr="00BB53E6">
        <w:trPr>
          <w:trHeight w:val="174"/>
          <w:ins w:id="2822" w:author="Kuei Yuan Chen" w:date="2015-11-13T17:08:00Z"/>
        </w:trPr>
        <w:tc>
          <w:tcPr>
            <w:tcW w:w="1059" w:type="pct"/>
            <w:gridSpan w:val="2"/>
            <w:tcBorders>
              <w:top w:val="single" w:sz="6" w:space="0" w:color="auto"/>
              <w:bottom w:val="single" w:sz="6" w:space="0" w:color="auto"/>
              <w:right w:val="single" w:sz="6" w:space="0" w:color="auto"/>
            </w:tcBorders>
          </w:tcPr>
          <w:p w:rsidR="00B76FBF" w:rsidRPr="001B1C88" w:rsidRDefault="00B76FBF" w:rsidP="00BB53E6">
            <w:pPr>
              <w:pStyle w:val="Table"/>
              <w:rPr>
                <w:ins w:id="2823" w:author="Kuei Yuan Chen" w:date="2015-11-13T17:08:00Z"/>
                <w:rFonts w:ascii="Tahoma" w:hAnsi="Tahoma" w:cs="Tahoma"/>
                <w:lang w:eastAsia="zh-CN"/>
              </w:rPr>
            </w:pPr>
            <w:ins w:id="2824" w:author="Kuei Yuan Chen" w:date="2015-11-13T17:08:00Z">
              <w:r>
                <w:rPr>
                  <w:rFonts w:ascii="Tahoma" w:hAnsi="Tahoma" w:cs="Tahoma" w:hint="eastAsia"/>
                  <w:lang w:eastAsia="zh-CN"/>
                </w:rPr>
                <w:t>Peter</w:t>
              </w:r>
            </w:ins>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2825" w:author="Kuei Yuan Chen" w:date="2015-11-13T17:08:00Z"/>
                <w:rFonts w:ascii="Tahoma" w:hAnsi="Tahoma" w:cs="Tahoma"/>
                <w:lang w:eastAsia="zh-CN"/>
              </w:rPr>
            </w:pPr>
            <w:ins w:id="2826" w:author="Kuei Yuan Chen" w:date="2015-11-13T17:08:00Z">
              <w:r>
                <w:rPr>
                  <w:rFonts w:ascii="Tahoma" w:hAnsi="Tahoma" w:cs="Tahoma"/>
                  <w:lang w:eastAsia="zh-CN"/>
                </w:rPr>
                <w:t>Y</w:t>
              </w:r>
              <w:r>
                <w:rPr>
                  <w:rFonts w:ascii="Tahoma" w:hAnsi="Tahoma" w:cs="Tahoma" w:hint="eastAsia"/>
                  <w:lang w:eastAsia="zh-CN"/>
                </w:rPr>
                <w:t xml:space="preserve">es </w:t>
              </w:r>
            </w:ins>
          </w:p>
        </w:tc>
        <w:tc>
          <w:tcPr>
            <w:tcW w:w="2186"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2827" w:author="Kuei Yuan Chen" w:date="2015-11-13T17:08:00Z"/>
                <w:rFonts w:ascii="Tahoma" w:hAnsi="Tahoma" w:cs="Tahoma"/>
                <w:lang w:eastAsia="zh-CN"/>
              </w:rPr>
            </w:pPr>
            <w:ins w:id="2828" w:author="Kuei Yuan Chen" w:date="2015-11-13T17:08:00Z">
              <w:r>
                <w:rPr>
                  <w:rFonts w:ascii="Tahoma" w:hAnsi="Tahoma" w:cs="Tahoma" w:hint="eastAsia"/>
                  <w:lang w:eastAsia="zh-CN"/>
                </w:rPr>
                <w:t xml:space="preserve">Team Member </w:t>
              </w:r>
            </w:ins>
          </w:p>
        </w:tc>
        <w:tc>
          <w:tcPr>
            <w:tcW w:w="697" w:type="pct"/>
            <w:tcBorders>
              <w:top w:val="single" w:sz="6" w:space="0" w:color="auto"/>
              <w:left w:val="nil"/>
              <w:bottom w:val="single" w:sz="6" w:space="0" w:color="auto"/>
            </w:tcBorders>
          </w:tcPr>
          <w:p w:rsidR="00B76FBF" w:rsidRPr="001B1C88" w:rsidRDefault="00B76FBF" w:rsidP="00BB53E6">
            <w:pPr>
              <w:pStyle w:val="Table"/>
              <w:jc w:val="center"/>
              <w:rPr>
                <w:ins w:id="2829" w:author="Kuei Yuan Chen" w:date="2015-11-13T17:08:00Z"/>
                <w:rFonts w:ascii="Tahoma" w:hAnsi="Tahoma" w:cs="Tahoma"/>
                <w:lang w:eastAsia="zh-CN"/>
              </w:rPr>
            </w:pPr>
            <w:ins w:id="2830" w:author="Kuei Yuan Chen" w:date="2015-11-13T17:08:00Z">
              <w:r>
                <w:rPr>
                  <w:rFonts w:ascii="Tahoma" w:hAnsi="Tahoma" w:cs="Tahoma" w:hint="eastAsia"/>
                  <w:lang w:eastAsia="zh-CN"/>
                </w:rPr>
                <w:t>50%</w:t>
              </w:r>
            </w:ins>
          </w:p>
        </w:tc>
      </w:tr>
      <w:tr w:rsidR="00B76FBF" w:rsidRPr="001B1C88" w:rsidTr="00BB53E6">
        <w:trPr>
          <w:ins w:id="2831" w:author="Kuei Yuan Chen" w:date="2015-11-13T17:08:00Z"/>
        </w:trPr>
        <w:tc>
          <w:tcPr>
            <w:tcW w:w="541" w:type="pct"/>
            <w:tcBorders>
              <w:top w:val="single" w:sz="6" w:space="0" w:color="auto"/>
              <w:bottom w:val="single" w:sz="6" w:space="0" w:color="auto"/>
              <w:right w:val="nil"/>
            </w:tcBorders>
          </w:tcPr>
          <w:p w:rsidR="00B76FBF" w:rsidRPr="001B1C88" w:rsidRDefault="00B76FBF" w:rsidP="00BB53E6">
            <w:pPr>
              <w:pStyle w:val="Table"/>
              <w:rPr>
                <w:ins w:id="2832" w:author="Kuei Yuan Chen" w:date="2015-11-13T17:08:00Z"/>
                <w:rFonts w:ascii="Tahoma" w:hAnsi="Tahoma" w:cs="Tahoma"/>
                <w:lang w:eastAsia="zh-CN"/>
              </w:rPr>
            </w:pPr>
            <w:ins w:id="2833" w:author="Kuei Yuan Chen" w:date="2015-11-13T17:08:00Z">
              <w:r>
                <w:rPr>
                  <w:rFonts w:ascii="Tahoma" w:hAnsi="Tahoma" w:cs="Tahoma" w:hint="eastAsia"/>
                  <w:lang w:eastAsia="zh-CN"/>
                </w:rPr>
                <w:t xml:space="preserve">York </w:t>
              </w:r>
            </w:ins>
          </w:p>
        </w:tc>
        <w:tc>
          <w:tcPr>
            <w:tcW w:w="517" w:type="pct"/>
            <w:tcBorders>
              <w:top w:val="single" w:sz="6" w:space="0" w:color="auto"/>
              <w:bottom w:val="single" w:sz="6" w:space="0" w:color="auto"/>
              <w:right w:val="single" w:sz="6" w:space="0" w:color="auto"/>
            </w:tcBorders>
          </w:tcPr>
          <w:p w:rsidR="00B76FBF" w:rsidRPr="001B1C88" w:rsidRDefault="00B76FBF" w:rsidP="00BB53E6">
            <w:pPr>
              <w:pStyle w:val="Table"/>
              <w:rPr>
                <w:ins w:id="2834" w:author="Kuei Yuan Chen" w:date="2015-11-13T17:08:00Z"/>
                <w:rFonts w:ascii="Tahoma" w:hAnsi="Tahoma" w:cs="Tahoma"/>
              </w:rPr>
            </w:pPr>
          </w:p>
        </w:tc>
        <w:tc>
          <w:tcPr>
            <w:tcW w:w="1058" w:type="pct"/>
            <w:tcBorders>
              <w:top w:val="single" w:sz="6" w:space="0" w:color="auto"/>
              <w:bottom w:val="single" w:sz="6" w:space="0" w:color="auto"/>
              <w:right w:val="single" w:sz="6" w:space="0" w:color="auto"/>
            </w:tcBorders>
          </w:tcPr>
          <w:p w:rsidR="00B76FBF" w:rsidRPr="001B1C88" w:rsidRDefault="00B76FBF" w:rsidP="00BB53E6">
            <w:pPr>
              <w:pStyle w:val="Table"/>
              <w:rPr>
                <w:ins w:id="2835" w:author="Kuei Yuan Chen" w:date="2015-11-13T17:08:00Z"/>
                <w:rFonts w:ascii="Tahoma" w:hAnsi="Tahoma" w:cs="Tahoma"/>
                <w:lang w:eastAsia="zh-CN"/>
              </w:rPr>
            </w:pPr>
            <w:ins w:id="2836" w:author="Kuei Yuan Chen" w:date="2015-11-13T17:08:00Z">
              <w:r>
                <w:rPr>
                  <w:rFonts w:ascii="Tahoma" w:hAnsi="Tahoma" w:cs="Tahoma"/>
                  <w:lang w:eastAsia="zh-CN"/>
                </w:rPr>
                <w:t>Y</w:t>
              </w:r>
              <w:r>
                <w:rPr>
                  <w:rFonts w:ascii="Tahoma" w:hAnsi="Tahoma" w:cs="Tahoma" w:hint="eastAsia"/>
                  <w:lang w:eastAsia="zh-CN"/>
                </w:rPr>
                <w:t xml:space="preserve">es </w:t>
              </w:r>
            </w:ins>
          </w:p>
        </w:tc>
        <w:tc>
          <w:tcPr>
            <w:tcW w:w="2186"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2837" w:author="Kuei Yuan Chen" w:date="2015-11-13T17:08:00Z"/>
                <w:rFonts w:ascii="Tahoma" w:hAnsi="Tahoma" w:cs="Tahoma"/>
                <w:lang w:eastAsia="zh-CN"/>
              </w:rPr>
            </w:pPr>
            <w:ins w:id="2838" w:author="Kuei Yuan Chen" w:date="2015-11-13T17:08:00Z">
              <w:r>
                <w:rPr>
                  <w:rFonts w:ascii="Tahoma" w:hAnsi="Tahoma" w:cs="Tahoma" w:hint="eastAsia"/>
                  <w:lang w:eastAsia="zh-CN"/>
                </w:rPr>
                <w:t xml:space="preserve">Time Scheduler </w:t>
              </w:r>
            </w:ins>
          </w:p>
        </w:tc>
        <w:tc>
          <w:tcPr>
            <w:tcW w:w="697" w:type="pct"/>
            <w:tcBorders>
              <w:top w:val="single" w:sz="6" w:space="0" w:color="auto"/>
              <w:left w:val="nil"/>
              <w:bottom w:val="single" w:sz="6" w:space="0" w:color="auto"/>
            </w:tcBorders>
          </w:tcPr>
          <w:p w:rsidR="00B76FBF" w:rsidRPr="001B1C88" w:rsidRDefault="00B76FBF" w:rsidP="00BB53E6">
            <w:pPr>
              <w:pStyle w:val="Table"/>
              <w:jc w:val="center"/>
              <w:rPr>
                <w:ins w:id="2839" w:author="Kuei Yuan Chen" w:date="2015-11-13T17:08:00Z"/>
                <w:rFonts w:ascii="Tahoma" w:hAnsi="Tahoma" w:cs="Tahoma"/>
                <w:lang w:eastAsia="zh-CN"/>
              </w:rPr>
            </w:pPr>
            <w:ins w:id="2840" w:author="Kuei Yuan Chen" w:date="2015-11-13T17:08:00Z">
              <w:r>
                <w:rPr>
                  <w:rFonts w:ascii="Tahoma" w:hAnsi="Tahoma" w:cs="Tahoma" w:hint="eastAsia"/>
                  <w:lang w:eastAsia="zh-CN"/>
                </w:rPr>
                <w:t>50%</w:t>
              </w:r>
            </w:ins>
          </w:p>
        </w:tc>
      </w:tr>
    </w:tbl>
    <w:p w:rsidR="00B76FBF" w:rsidRPr="001B1C88" w:rsidRDefault="00B76FBF" w:rsidP="00B76FBF">
      <w:pPr>
        <w:pStyle w:val="Numberedlist21"/>
        <w:numPr>
          <w:ilvl w:val="0"/>
          <w:numId w:val="0"/>
        </w:numPr>
        <w:ind w:left="360" w:hanging="360"/>
        <w:rPr>
          <w:ins w:id="2841" w:author="Kuei Yuan Chen" w:date="2015-11-13T17:08:00Z"/>
          <w:rFonts w:ascii="Tahoma" w:hAnsi="Tahoma" w:cs="Tahoma"/>
        </w:rPr>
      </w:pPr>
      <w:proofErr w:type="gramStart"/>
      <w:ins w:id="2842" w:author="Kuei Yuan Chen" w:date="2015-11-13T17:08:00Z">
        <w:r>
          <w:rPr>
            <w:rFonts w:ascii="Tahoma" w:hAnsi="Tahoma" w:cs="Tahoma" w:hint="eastAsia"/>
            <w:lang w:eastAsia="zh-CN"/>
          </w:rPr>
          <w:t>3.</w:t>
        </w:r>
        <w:r w:rsidRPr="001B1C88">
          <w:rPr>
            <w:rFonts w:ascii="Tahoma" w:hAnsi="Tahoma" w:cs="Tahoma"/>
          </w:rPr>
          <w:t>Agenda</w:t>
        </w:r>
        <w:proofErr w:type="gramEnd"/>
        <w:r w:rsidRPr="001B1C88">
          <w:rPr>
            <w:rFonts w:ascii="Tahoma" w:hAnsi="Tahoma" w:cs="Tahoma"/>
          </w:rPr>
          <w:t xml:space="preserve"> </w:t>
        </w:r>
      </w:ins>
    </w:p>
    <w:p w:rsidR="00B76FBF" w:rsidRPr="001B1C88" w:rsidRDefault="00B76FBF" w:rsidP="00B76FBF">
      <w:pPr>
        <w:rPr>
          <w:ins w:id="2843" w:author="Kuei Yuan Chen" w:date="2015-11-13T17:08: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B76FBF" w:rsidRPr="001B1C88" w:rsidTr="00BB53E6">
        <w:trPr>
          <w:tblHeader/>
          <w:ins w:id="2844" w:author="Kuei Yuan Chen" w:date="2015-11-13T17:08:00Z"/>
        </w:trPr>
        <w:tc>
          <w:tcPr>
            <w:tcW w:w="450" w:type="dxa"/>
            <w:tcBorders>
              <w:top w:val="single" w:sz="12" w:space="0" w:color="auto"/>
              <w:bottom w:val="double" w:sz="4" w:space="0" w:color="auto"/>
              <w:right w:val="single" w:sz="6" w:space="0" w:color="auto"/>
            </w:tcBorders>
          </w:tcPr>
          <w:p w:rsidR="00B76FBF" w:rsidRPr="001B1C88" w:rsidRDefault="00B76FBF" w:rsidP="00BB53E6">
            <w:pPr>
              <w:pStyle w:val="TableHeadingCenter"/>
              <w:rPr>
                <w:ins w:id="2845" w:author="Kuei Yuan Chen" w:date="2015-11-13T17:08:00Z"/>
                <w:rFonts w:ascii="Tahoma" w:hAnsi="Tahoma" w:cs="Tahoma"/>
              </w:rPr>
            </w:pPr>
            <w:ins w:id="2846" w:author="Kuei Yuan Chen" w:date="2015-11-13T17:08: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2847" w:author="Kuei Yuan Chen" w:date="2015-11-13T17:08:00Z"/>
                <w:rFonts w:ascii="Tahoma" w:hAnsi="Tahoma" w:cs="Tahoma"/>
              </w:rPr>
            </w:pPr>
            <w:ins w:id="2848" w:author="Kuei Yuan Chen" w:date="2015-11-13T17:08: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2849" w:author="Kuei Yuan Chen" w:date="2015-11-13T17:08:00Z"/>
                <w:rFonts w:ascii="Tahoma" w:hAnsi="Tahoma" w:cs="Tahoma"/>
              </w:rPr>
            </w:pPr>
            <w:ins w:id="2850" w:author="Kuei Yuan Chen" w:date="2015-11-13T17:08: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B76FBF" w:rsidRPr="001B1C88" w:rsidRDefault="00B76FBF" w:rsidP="00BB53E6">
            <w:pPr>
              <w:pStyle w:val="TableHeadingCenter"/>
              <w:rPr>
                <w:ins w:id="2851" w:author="Kuei Yuan Chen" w:date="2015-11-13T17:08:00Z"/>
                <w:rFonts w:ascii="Tahoma" w:hAnsi="Tahoma" w:cs="Tahoma"/>
              </w:rPr>
            </w:pPr>
            <w:ins w:id="2852" w:author="Kuei Yuan Chen" w:date="2015-11-13T17:08:00Z">
              <w:r w:rsidRPr="001B1C88">
                <w:rPr>
                  <w:rFonts w:ascii="Tahoma" w:hAnsi="Tahoma" w:cs="Tahoma"/>
                </w:rPr>
                <w:t>Time/Status</w:t>
              </w:r>
            </w:ins>
          </w:p>
        </w:tc>
      </w:tr>
      <w:tr w:rsidR="00B76FBF" w:rsidRPr="00956461" w:rsidTr="00BB53E6">
        <w:trPr>
          <w:ins w:id="2853" w:author="Kuei Yuan Chen" w:date="2015-11-13T17:08: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2854" w:author="Kuei Yuan Chen" w:date="2015-11-13T17:08:00Z"/>
                <w:rFonts w:ascii="Tahoma" w:hAnsi="Tahoma" w:cs="Tahoma"/>
                <w:lang w:eastAsia="zh-CN"/>
              </w:rPr>
            </w:pPr>
            <w:ins w:id="2855" w:author="Kuei Yuan Chen" w:date="2015-11-13T17:08: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tabs>
                <w:tab w:val="left" w:pos="5090"/>
              </w:tabs>
              <w:rPr>
                <w:ins w:id="2856" w:author="Kuei Yuan Chen" w:date="2015-11-13T17:08:00Z"/>
                <w:rFonts w:ascii="Tahoma" w:hAnsi="Tahoma" w:cs="Tahoma"/>
                <w:lang w:eastAsia="zh-CN"/>
              </w:rPr>
            </w:pPr>
            <w:ins w:id="2857" w:author="Kuei Yuan Chen" w:date="2015-11-13T17:08:00Z">
              <w:r>
                <w:rPr>
                  <w:rFonts w:ascii="Tahoma" w:hAnsi="Tahoma" w:cs="Tahoma" w:hint="eastAsia"/>
                  <w:lang w:eastAsia="zh-CN"/>
                </w:rPr>
                <w:t xml:space="preserve">Task review for each team member </w:t>
              </w:r>
            </w:ins>
          </w:p>
        </w:tc>
        <w:tc>
          <w:tcPr>
            <w:tcW w:w="1890" w:type="dxa"/>
            <w:tcBorders>
              <w:top w:val="single" w:sz="6" w:space="0" w:color="auto"/>
              <w:left w:val="single" w:sz="6" w:space="0" w:color="auto"/>
              <w:bottom w:val="single" w:sz="6" w:space="0" w:color="auto"/>
              <w:right w:val="single" w:sz="6" w:space="0" w:color="auto"/>
            </w:tcBorders>
          </w:tcPr>
          <w:p w:rsidR="00B76FBF" w:rsidRPr="0005409D" w:rsidRDefault="00B76FBF" w:rsidP="00BB53E6">
            <w:pPr>
              <w:pStyle w:val="Table"/>
              <w:rPr>
                <w:ins w:id="2858" w:author="Kuei Yuan Chen" w:date="2015-11-13T17:08:00Z"/>
                <w:rFonts w:ascii="Tahoma" w:hAnsi="Tahoma" w:cs="Tahoma"/>
                <w:lang w:eastAsia="zh-CN"/>
              </w:rPr>
            </w:pPr>
            <w:ins w:id="2859" w:author="Kuei Yuan Chen" w:date="2015-11-13T17:08: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B76FBF" w:rsidRDefault="00B76FBF" w:rsidP="00BB53E6">
            <w:pPr>
              <w:pStyle w:val="Table"/>
              <w:rPr>
                <w:ins w:id="2860" w:author="Kuei Yuan Chen" w:date="2015-11-13T17:08:00Z"/>
                <w:rFonts w:ascii="Tahoma" w:hAnsi="Tahoma" w:cs="Tahoma"/>
                <w:lang w:eastAsia="zh-CN"/>
              </w:rPr>
            </w:pPr>
            <w:ins w:id="2861" w:author="Kuei Yuan Chen" w:date="2015-11-13T17:08: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10-21</w:t>
              </w:r>
            </w:ins>
          </w:p>
          <w:p w:rsidR="00B76FBF" w:rsidRPr="00956461" w:rsidRDefault="00B76FBF" w:rsidP="00BB53E6">
            <w:pPr>
              <w:pStyle w:val="Table"/>
              <w:rPr>
                <w:ins w:id="2862" w:author="Kuei Yuan Chen" w:date="2015-11-13T17:08:00Z"/>
                <w:rFonts w:ascii="Tahoma" w:hAnsi="Tahoma" w:cs="Tahoma"/>
                <w:lang w:eastAsia="zh-CN"/>
              </w:rPr>
            </w:pPr>
          </w:p>
        </w:tc>
      </w:tr>
      <w:tr w:rsidR="00B76FBF" w:rsidRPr="00956461" w:rsidTr="00BB53E6">
        <w:trPr>
          <w:ins w:id="2863" w:author="Kuei Yuan Chen" w:date="2015-11-13T17:08: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2864" w:author="Kuei Yuan Chen" w:date="2015-11-13T17:08:00Z"/>
                <w:rFonts w:ascii="Tahoma" w:hAnsi="Tahoma" w:cs="Tahoma"/>
                <w:lang w:eastAsia="zh-CN"/>
              </w:rPr>
            </w:pPr>
            <w:ins w:id="2865" w:author="Kuei Yuan Chen" w:date="2015-11-13T17:08:00Z">
              <w:r w:rsidRPr="00956461">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2866" w:author="Kuei Yuan Chen" w:date="2015-11-13T17:08:00Z"/>
                <w:rFonts w:ascii="Tahoma" w:hAnsi="Tahoma" w:cs="Tahoma"/>
                <w:lang w:eastAsia="zh-CN"/>
              </w:rPr>
            </w:pPr>
            <w:ins w:id="2867" w:author="Kuei Yuan Chen" w:date="2015-11-13T17:08:00Z">
              <w:r w:rsidRPr="00956461">
                <w:rPr>
                  <w:rFonts w:ascii="Tahoma" w:hAnsi="Tahoma" w:cs="Tahoma" w:hint="eastAsia"/>
                  <w:lang w:eastAsia="zh-CN"/>
                </w:rPr>
                <w:t>project update</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2868" w:author="Kuei Yuan Chen" w:date="2015-11-13T17:08:00Z"/>
                <w:rFonts w:ascii="Tahoma" w:hAnsi="Tahoma" w:cs="Tahoma"/>
                <w:lang w:eastAsia="zh-CN"/>
              </w:rPr>
            </w:pPr>
            <w:ins w:id="2869" w:author="Kuei Yuan Chen" w:date="2015-11-13T17:08: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B76FBF" w:rsidRPr="00956461" w:rsidRDefault="00B76FBF" w:rsidP="00BB53E6">
            <w:pPr>
              <w:pStyle w:val="Table"/>
              <w:rPr>
                <w:ins w:id="2870" w:author="Kuei Yuan Chen" w:date="2015-11-13T17:08:00Z"/>
                <w:rFonts w:ascii="Tahoma" w:hAnsi="Tahoma" w:cs="Tahoma"/>
                <w:lang w:eastAsia="zh-CN"/>
              </w:rPr>
            </w:pPr>
            <w:ins w:id="2871" w:author="Kuei Yuan Chen" w:date="2015-11-13T17:08:00Z">
              <w:r>
                <w:rPr>
                  <w:rFonts w:ascii="Tahoma" w:hAnsi="Tahoma" w:cs="Tahoma" w:hint="eastAsia"/>
                  <w:lang w:eastAsia="zh-CN"/>
                </w:rPr>
                <w:t>2015-10-21</w:t>
              </w:r>
            </w:ins>
          </w:p>
        </w:tc>
      </w:tr>
    </w:tbl>
    <w:p w:rsidR="00B76FBF" w:rsidRPr="00956461" w:rsidRDefault="00B76FBF" w:rsidP="00B76FBF">
      <w:pPr>
        <w:pStyle w:val="Numberedlist21"/>
        <w:numPr>
          <w:ilvl w:val="0"/>
          <w:numId w:val="0"/>
        </w:numPr>
        <w:ind w:left="360" w:hanging="360"/>
        <w:rPr>
          <w:ins w:id="2872" w:author="Kuei Yuan Chen" w:date="2015-11-13T17:08:00Z"/>
        </w:rPr>
      </w:pPr>
      <w:proofErr w:type="gramStart"/>
      <w:ins w:id="2873" w:author="Kuei Yuan Chen" w:date="2015-11-13T17:08:00Z">
        <w:r>
          <w:rPr>
            <w:rFonts w:hint="eastAsia"/>
            <w:lang w:eastAsia="zh-CN"/>
          </w:rPr>
          <w:lastRenderedPageBreak/>
          <w:t>4.</w:t>
        </w:r>
        <w:r w:rsidRPr="00956461">
          <w:t>Meeting</w:t>
        </w:r>
        <w:proofErr w:type="gramEnd"/>
        <w:r w:rsidRPr="00956461">
          <w:t xml:space="preserve"> Status Update and Results</w:t>
        </w:r>
      </w:ins>
    </w:p>
    <w:p w:rsidR="00B76FBF" w:rsidRPr="00956461" w:rsidRDefault="00B76FBF" w:rsidP="00B76FBF">
      <w:pPr>
        <w:pStyle w:val="TableTitle"/>
        <w:rPr>
          <w:ins w:id="2874" w:author="Kuei Yuan Chen" w:date="2015-11-13T17:08:00Z"/>
          <w:rFonts w:ascii="Tahoma" w:hAnsi="Tahoma" w:cs="Tahoma"/>
        </w:rPr>
      </w:pPr>
      <w:ins w:id="2875" w:author="Kuei Yuan Chen" w:date="2015-11-13T17:08: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B76FBF" w:rsidRPr="00956461" w:rsidTr="00BB53E6">
        <w:trPr>
          <w:tblHeader/>
          <w:ins w:id="2876" w:author="Kuei Yuan Chen" w:date="2015-11-13T17:08:00Z"/>
        </w:trPr>
        <w:tc>
          <w:tcPr>
            <w:tcW w:w="0" w:type="auto"/>
            <w:tcBorders>
              <w:top w:val="single" w:sz="12" w:space="0" w:color="auto"/>
              <w:left w:val="single" w:sz="12" w:space="0" w:color="auto"/>
              <w:bottom w:val="double" w:sz="4" w:space="0" w:color="auto"/>
              <w:right w:val="single" w:sz="6" w:space="0" w:color="auto"/>
            </w:tcBorders>
          </w:tcPr>
          <w:p w:rsidR="00B76FBF" w:rsidRPr="00956461" w:rsidRDefault="00B76FBF" w:rsidP="00BB53E6">
            <w:pPr>
              <w:pStyle w:val="TableHeading"/>
              <w:rPr>
                <w:ins w:id="2877" w:author="Kuei Yuan Chen" w:date="2015-11-13T17:08:00Z"/>
                <w:rFonts w:ascii="Tahoma" w:hAnsi="Tahoma" w:cs="Tahoma"/>
              </w:rPr>
            </w:pPr>
            <w:ins w:id="2878" w:author="Kuei Yuan Chen" w:date="2015-11-13T17:08: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2879" w:author="Kuei Yuan Chen" w:date="2015-11-13T17:08:00Z"/>
                <w:rFonts w:ascii="Tahoma" w:hAnsi="Tahoma" w:cs="Tahoma"/>
              </w:rPr>
            </w:pPr>
            <w:ins w:id="2880" w:author="Kuei Yuan Chen" w:date="2015-11-13T17:08: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2881" w:author="Kuei Yuan Chen" w:date="2015-11-13T17:08:00Z"/>
                <w:rFonts w:ascii="Tahoma" w:hAnsi="Tahoma" w:cs="Tahoma"/>
              </w:rPr>
            </w:pPr>
            <w:ins w:id="2882" w:author="Kuei Yuan Chen" w:date="2015-11-13T17:08: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B76FBF" w:rsidRPr="00956461" w:rsidRDefault="00B76FBF" w:rsidP="00BB53E6">
            <w:pPr>
              <w:pStyle w:val="TableHeading"/>
              <w:rPr>
                <w:ins w:id="2883" w:author="Kuei Yuan Chen" w:date="2015-11-13T17:08:00Z"/>
                <w:rFonts w:ascii="Tahoma" w:hAnsi="Tahoma" w:cs="Tahoma"/>
                <w:lang w:eastAsia="zh-CN"/>
              </w:rPr>
            </w:pPr>
            <w:ins w:id="2884" w:author="Kuei Yuan Chen" w:date="2015-11-13T17:08:00Z">
              <w:r>
                <w:rPr>
                  <w:rFonts w:ascii="Tahoma" w:hAnsi="Tahoma" w:cs="Tahoma" w:hint="eastAsia"/>
                  <w:lang w:eastAsia="zh-CN"/>
                </w:rPr>
                <w:t xml:space="preserve">Status &amp; Progress </w:t>
              </w:r>
            </w:ins>
          </w:p>
        </w:tc>
      </w:tr>
      <w:tr w:rsidR="00B76FBF" w:rsidRPr="00956461" w:rsidTr="00BB53E6">
        <w:trPr>
          <w:ins w:id="2885"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Pr="00956461" w:rsidRDefault="00B76FBF" w:rsidP="00BB53E6">
            <w:pPr>
              <w:pStyle w:val="Table"/>
              <w:rPr>
                <w:ins w:id="2886" w:author="Kuei Yuan Chen" w:date="2015-11-13T17:08:00Z"/>
                <w:rFonts w:ascii="Tahoma" w:hAnsi="Tahoma" w:cs="Tahoma"/>
                <w:lang w:eastAsia="zh-CN"/>
              </w:rPr>
            </w:pPr>
            <w:ins w:id="2887" w:author="Kuei Yuan Chen" w:date="2015-11-13T17:08: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2888" w:author="Kuei Yuan Chen" w:date="2015-11-13T17:08:00Z"/>
                <w:rFonts w:ascii="Tahoma" w:hAnsi="Tahoma" w:cs="Tahoma"/>
                <w:lang w:eastAsia="zh-CN"/>
              </w:rPr>
            </w:pPr>
            <w:ins w:id="2889" w:author="Kuei Yuan Chen" w:date="2015-11-13T17:08:00Z">
              <w:r>
                <w:rPr>
                  <w:rFonts w:ascii="Tahoma" w:hAnsi="Tahoma" w:cs="Tahoma"/>
                  <w:lang w:eastAsia="zh-CN"/>
                </w:rPr>
                <w:t>A</w:t>
              </w:r>
              <w:r>
                <w:rPr>
                  <w:rFonts w:ascii="Tahoma" w:hAnsi="Tahoma" w:cs="Tahoma" w:hint="eastAsia"/>
                  <w:lang w:eastAsia="zh-CN"/>
                </w:rPr>
                <w:t>, Create online document for DB group ;</w:t>
              </w:r>
            </w:ins>
          </w:p>
          <w:p w:rsidR="00B76FBF" w:rsidRDefault="00B76FBF" w:rsidP="00BB53E6">
            <w:pPr>
              <w:pStyle w:val="Table"/>
              <w:rPr>
                <w:ins w:id="2890" w:author="Kuei Yuan Chen" w:date="2015-11-13T17:08:00Z"/>
                <w:rFonts w:ascii="Tahoma" w:hAnsi="Tahoma" w:cs="Tahoma"/>
                <w:lang w:eastAsia="zh-CN"/>
              </w:rPr>
            </w:pPr>
            <w:ins w:id="2891" w:author="Kuei Yuan Chen" w:date="2015-11-13T17:08:00Z">
              <w:r>
                <w:rPr>
                  <w:rFonts w:ascii="Tahoma" w:hAnsi="Tahoma" w:cs="Tahoma"/>
                  <w:lang w:eastAsia="zh-CN"/>
                </w:rPr>
                <w:t>B</w:t>
              </w:r>
              <w:r>
                <w:rPr>
                  <w:rFonts w:ascii="Tahoma" w:hAnsi="Tahoma" w:cs="Tahoma" w:hint="eastAsia"/>
                  <w:lang w:eastAsia="zh-CN"/>
                </w:rPr>
                <w:t xml:space="preserve">, Share new </w:t>
              </w:r>
              <w:r>
                <w:rPr>
                  <w:rFonts w:ascii="Tahoma" w:hAnsi="Tahoma" w:cs="Tahoma"/>
                  <w:lang w:eastAsia="zh-CN"/>
                </w:rPr>
                <w:t>edited</w:t>
              </w:r>
              <w:r>
                <w:rPr>
                  <w:rFonts w:ascii="Tahoma" w:hAnsi="Tahoma" w:cs="Tahoma" w:hint="eastAsia"/>
                  <w:lang w:eastAsia="zh-CN"/>
                </w:rPr>
                <w:t xml:space="preserve"> with milestone2;</w:t>
              </w:r>
            </w:ins>
          </w:p>
          <w:p w:rsidR="00B76FBF" w:rsidRDefault="00B76FBF" w:rsidP="00BB53E6">
            <w:pPr>
              <w:pStyle w:val="Table"/>
              <w:rPr>
                <w:ins w:id="2892" w:author="Kuei Yuan Chen" w:date="2015-11-13T17:08:00Z"/>
                <w:rFonts w:ascii="Tahoma" w:hAnsi="Tahoma" w:cs="Tahoma"/>
                <w:lang w:eastAsia="zh-CN"/>
              </w:rPr>
            </w:pPr>
            <w:ins w:id="2893" w:author="Kuei Yuan Chen" w:date="2015-11-13T17:08:00Z">
              <w:r>
                <w:rPr>
                  <w:rFonts w:ascii="Tahoma" w:hAnsi="Tahoma" w:cs="Tahoma"/>
                  <w:lang w:eastAsia="zh-CN"/>
                </w:rPr>
                <w:t>C</w:t>
              </w:r>
              <w:r>
                <w:rPr>
                  <w:rFonts w:ascii="Tahoma" w:hAnsi="Tahoma" w:cs="Tahoma" w:hint="eastAsia"/>
                  <w:lang w:eastAsia="zh-CN"/>
                </w:rPr>
                <w:t xml:space="preserve">, Zach will work with Peter to finish ERD </w:t>
              </w:r>
            </w:ins>
          </w:p>
          <w:p w:rsidR="00B76FBF" w:rsidRPr="00653D19" w:rsidRDefault="00B76FBF" w:rsidP="00BB53E6">
            <w:pPr>
              <w:pStyle w:val="Table"/>
              <w:rPr>
                <w:ins w:id="2894" w:author="Kuei Yuan Chen" w:date="2015-11-13T17:08:00Z"/>
                <w:rFonts w:ascii="Tahoma" w:hAnsi="Tahoma" w:cs="Tahoma"/>
                <w:lang w:eastAsia="zh-CN"/>
              </w:rPr>
            </w:pPr>
            <w:ins w:id="2895" w:author="Kuei Yuan Chen" w:date="2015-11-13T17:08:00Z">
              <w:r>
                <w:rPr>
                  <w:rFonts w:ascii="Tahoma" w:hAnsi="Tahoma" w:cs="Tahoma" w:hint="eastAsia"/>
                  <w:lang w:eastAsia="zh-CN"/>
                </w:rPr>
                <w:t>D, Zach will update the entity somewhat;</w:t>
              </w:r>
            </w:ins>
          </w:p>
        </w:tc>
        <w:tc>
          <w:tcPr>
            <w:tcW w:w="2409" w:type="dxa"/>
            <w:tcBorders>
              <w:top w:val="single" w:sz="6" w:space="0" w:color="auto"/>
              <w:left w:val="single" w:sz="6" w:space="0" w:color="auto"/>
              <w:bottom w:val="single" w:sz="6" w:space="0" w:color="auto"/>
              <w:right w:val="single" w:sz="6" w:space="0" w:color="auto"/>
            </w:tcBorders>
          </w:tcPr>
          <w:p w:rsidR="00B76FBF" w:rsidRPr="005E16F3" w:rsidRDefault="00B76FBF" w:rsidP="00BB53E6">
            <w:pPr>
              <w:pStyle w:val="Table"/>
              <w:rPr>
                <w:ins w:id="2896" w:author="Kuei Yuan Chen" w:date="2015-11-13T17:08:00Z"/>
                <w:rFonts w:ascii="Tahoma" w:hAnsi="Tahoma" w:cs="Tahoma"/>
                <w:lang w:eastAsia="zh-CN"/>
              </w:rPr>
            </w:pPr>
            <w:ins w:id="2897" w:author="Kuei Yuan Chen" w:date="2015-11-13T17:08:00Z">
              <w:r>
                <w:rPr>
                  <w:rFonts w:ascii="Tahoma" w:hAnsi="Tahoma" w:cs="Tahoma" w:hint="eastAsia"/>
                  <w:lang w:eastAsia="zh-CN"/>
                </w:rPr>
                <w:t xml:space="preserve">Zach </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2898" w:author="Kuei Yuan Chen" w:date="2015-11-13T17:08:00Z"/>
                <w:rFonts w:ascii="Tahoma" w:hAnsi="Tahoma" w:cs="Tahoma"/>
                <w:lang w:eastAsia="zh-CN"/>
              </w:rPr>
            </w:pPr>
            <w:ins w:id="2899" w:author="Kuei Yuan Chen" w:date="2015-11-13T17:08:00Z">
              <w:r>
                <w:rPr>
                  <w:rFonts w:ascii="Tahoma" w:hAnsi="Tahoma" w:cs="Tahoma" w:hint="eastAsia"/>
                  <w:lang w:eastAsia="zh-CN"/>
                </w:rPr>
                <w:t xml:space="preserve">A, </w:t>
              </w:r>
              <w:r>
                <w:rPr>
                  <w:rFonts w:ascii="Tahoma" w:hAnsi="Tahoma" w:cs="Tahoma"/>
                  <w:lang w:eastAsia="zh-CN"/>
                </w:rPr>
                <w:t>Done</w:t>
              </w:r>
              <w:r>
                <w:rPr>
                  <w:rFonts w:ascii="Tahoma" w:hAnsi="Tahoma" w:cs="Tahoma" w:hint="eastAsia"/>
                  <w:lang w:eastAsia="zh-CN"/>
                </w:rPr>
                <w:t xml:space="preserve"> </w:t>
              </w:r>
            </w:ins>
          </w:p>
          <w:p w:rsidR="00B76FBF" w:rsidRDefault="00B76FBF" w:rsidP="00BB53E6">
            <w:pPr>
              <w:pStyle w:val="Table"/>
              <w:rPr>
                <w:ins w:id="2900" w:author="Kuei Yuan Chen" w:date="2015-11-13T17:08:00Z"/>
                <w:rFonts w:ascii="Tahoma" w:hAnsi="Tahoma" w:cs="Tahoma"/>
                <w:lang w:eastAsia="zh-CN"/>
              </w:rPr>
            </w:pPr>
            <w:ins w:id="2901" w:author="Kuei Yuan Chen" w:date="2015-11-13T17:08:00Z">
              <w:r>
                <w:rPr>
                  <w:rFonts w:ascii="Tahoma" w:hAnsi="Tahoma" w:cs="Tahoma" w:hint="eastAsia"/>
                  <w:lang w:eastAsia="zh-CN"/>
                </w:rPr>
                <w:t xml:space="preserve">B, Done </w:t>
              </w:r>
            </w:ins>
          </w:p>
          <w:p w:rsidR="00B76FBF" w:rsidRDefault="00B76FBF" w:rsidP="00BB53E6">
            <w:pPr>
              <w:pStyle w:val="Table"/>
              <w:rPr>
                <w:ins w:id="2902" w:author="Kuei Yuan Chen" w:date="2015-11-13T17:08:00Z"/>
                <w:rFonts w:ascii="Tahoma" w:hAnsi="Tahoma" w:cs="Tahoma"/>
                <w:lang w:eastAsia="zh-CN"/>
              </w:rPr>
            </w:pPr>
            <w:ins w:id="2903" w:author="Kuei Yuan Chen" w:date="2015-11-13T17:08:00Z">
              <w:r>
                <w:rPr>
                  <w:rFonts w:ascii="Tahoma" w:hAnsi="Tahoma" w:cs="Tahoma" w:hint="eastAsia"/>
                  <w:lang w:eastAsia="zh-CN"/>
                </w:rPr>
                <w:t xml:space="preserve">C, in process  </w:t>
              </w:r>
            </w:ins>
          </w:p>
          <w:p w:rsidR="00B76FBF" w:rsidRPr="00956461" w:rsidRDefault="00B76FBF" w:rsidP="00BB53E6">
            <w:pPr>
              <w:pStyle w:val="Table"/>
              <w:rPr>
                <w:ins w:id="2904" w:author="Kuei Yuan Chen" w:date="2015-11-13T17:08:00Z"/>
                <w:rFonts w:ascii="Tahoma" w:hAnsi="Tahoma" w:cs="Tahoma"/>
                <w:lang w:eastAsia="zh-CN"/>
              </w:rPr>
            </w:pPr>
            <w:ins w:id="2905" w:author="Kuei Yuan Chen" w:date="2015-11-13T17:08:00Z">
              <w:r>
                <w:rPr>
                  <w:rFonts w:ascii="Tahoma" w:hAnsi="Tahoma" w:cs="Tahoma" w:hint="eastAsia"/>
                  <w:lang w:eastAsia="zh-CN"/>
                </w:rPr>
                <w:t>D, in process</w:t>
              </w:r>
            </w:ins>
          </w:p>
        </w:tc>
      </w:tr>
      <w:tr w:rsidR="00B76FBF" w:rsidRPr="00956461" w:rsidTr="00BB53E6">
        <w:trPr>
          <w:ins w:id="2906"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2907" w:author="Kuei Yuan Chen" w:date="2015-11-13T17:08:00Z"/>
                <w:rFonts w:ascii="Tahoma" w:hAnsi="Tahoma" w:cs="Tahoma"/>
                <w:lang w:eastAsia="zh-CN"/>
              </w:rPr>
            </w:pPr>
            <w:ins w:id="2908" w:author="Kuei Yuan Chen" w:date="2015-11-13T17:08:00Z">
              <w:r>
                <w:rPr>
                  <w:rFonts w:ascii="Tahoma" w:hAnsi="Tahoma" w:cs="Tahoma" w:hint="eastAsia"/>
                  <w:lang w:eastAsia="zh-CN"/>
                </w:rPr>
                <w:t>2</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2909" w:author="Kuei Yuan Chen" w:date="2015-11-13T17:08:00Z"/>
                <w:rFonts w:ascii="Tahoma" w:hAnsi="Tahoma" w:cs="Tahoma"/>
                <w:lang w:eastAsia="zh-CN"/>
              </w:rPr>
            </w:pPr>
            <w:ins w:id="2910" w:author="Kuei Yuan Chen" w:date="2015-11-13T17:08:00Z">
              <w:r>
                <w:rPr>
                  <w:rFonts w:ascii="Tahoma" w:hAnsi="Tahoma" w:cs="Tahoma"/>
                  <w:lang w:eastAsia="zh-CN"/>
                </w:rPr>
                <w:t>A</w:t>
              </w:r>
              <w:r>
                <w:rPr>
                  <w:rFonts w:ascii="Tahoma" w:hAnsi="Tahoma" w:cs="Tahoma" w:hint="eastAsia"/>
                  <w:lang w:eastAsia="zh-CN"/>
                </w:rPr>
                <w:t xml:space="preserve">, </w:t>
              </w:r>
              <w:r>
                <w:rPr>
                  <w:rFonts w:ascii="Tahoma" w:hAnsi="Tahoma" w:cs="Tahoma"/>
                  <w:lang w:eastAsia="zh-CN"/>
                </w:rPr>
                <w:t>U</w:t>
              </w:r>
              <w:r>
                <w:rPr>
                  <w:rFonts w:ascii="Tahoma" w:hAnsi="Tahoma" w:cs="Tahoma" w:hint="eastAsia"/>
                  <w:lang w:eastAsia="zh-CN"/>
                </w:rPr>
                <w:t>pdate progress for each task ;</w:t>
              </w:r>
            </w:ins>
          </w:p>
          <w:p w:rsidR="00B76FBF" w:rsidRDefault="00B76FBF" w:rsidP="00BB53E6">
            <w:pPr>
              <w:pStyle w:val="Table"/>
              <w:rPr>
                <w:ins w:id="2911" w:author="Kuei Yuan Chen" w:date="2015-11-13T17:08:00Z"/>
                <w:rFonts w:ascii="Tahoma" w:hAnsi="Tahoma" w:cs="Tahoma"/>
                <w:lang w:eastAsia="zh-CN"/>
              </w:rPr>
            </w:pPr>
            <w:ins w:id="2912" w:author="Kuei Yuan Chen" w:date="2015-11-13T17:08:00Z">
              <w:r>
                <w:rPr>
                  <w:rFonts w:ascii="Tahoma" w:hAnsi="Tahoma" w:cs="Tahoma"/>
                  <w:lang w:eastAsia="zh-CN"/>
                </w:rPr>
                <w:t>B</w:t>
              </w:r>
              <w:r>
                <w:rPr>
                  <w:rFonts w:ascii="Tahoma" w:hAnsi="Tahoma" w:cs="Tahoma" w:hint="eastAsia"/>
                  <w:lang w:eastAsia="zh-CN"/>
                </w:rPr>
                <w:t>, Gantt chart building is still on the way;</w:t>
              </w:r>
            </w:ins>
          </w:p>
          <w:p w:rsidR="00B76FBF" w:rsidRPr="0005409D" w:rsidRDefault="00B76FBF" w:rsidP="00BB53E6">
            <w:pPr>
              <w:pStyle w:val="Table"/>
              <w:rPr>
                <w:ins w:id="2913" w:author="Kuei Yuan Chen" w:date="2015-11-13T17:08:00Z"/>
                <w:rFonts w:ascii="Tahoma" w:hAnsi="Tahoma" w:cs="Tahoma"/>
                <w:lang w:eastAsia="zh-CN"/>
              </w:rPr>
            </w:pPr>
            <w:ins w:id="2914" w:author="Kuei Yuan Chen" w:date="2015-11-13T17:08:00Z">
              <w:r>
                <w:rPr>
                  <w:rFonts w:ascii="Tahoma" w:hAnsi="Tahoma" w:cs="Tahoma" w:hint="eastAsia"/>
                  <w:lang w:eastAsia="zh-CN"/>
                </w:rPr>
                <w:t>C, Report every cases happened in meeting;</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2915" w:author="Kuei Yuan Chen" w:date="2015-11-13T17:08:00Z"/>
                <w:rFonts w:ascii="Tahoma" w:hAnsi="Tahoma" w:cs="Tahoma"/>
                <w:lang w:eastAsia="zh-CN"/>
              </w:rPr>
            </w:pPr>
            <w:ins w:id="2916" w:author="Kuei Yuan Chen" w:date="2015-11-13T17:08:00Z">
              <w:r>
                <w:rPr>
                  <w:rFonts w:ascii="Tahoma" w:hAnsi="Tahoma" w:cs="Tahoma" w:hint="eastAsia"/>
                  <w:lang w:eastAsia="zh-CN"/>
                </w:rPr>
                <w:t xml:space="preserve">York </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2917" w:author="Kuei Yuan Chen" w:date="2015-11-13T17:08:00Z"/>
                <w:rFonts w:ascii="Tahoma" w:hAnsi="Tahoma" w:cs="Tahoma"/>
                <w:lang w:eastAsia="zh-CN"/>
              </w:rPr>
            </w:pPr>
            <w:ins w:id="2918" w:author="Kuei Yuan Chen" w:date="2015-11-13T17:08:00Z">
              <w:r>
                <w:rPr>
                  <w:rFonts w:ascii="Tahoma" w:hAnsi="Tahoma" w:cs="Tahoma" w:hint="eastAsia"/>
                  <w:lang w:eastAsia="zh-CN"/>
                </w:rPr>
                <w:t>A, Done</w:t>
              </w:r>
            </w:ins>
          </w:p>
          <w:p w:rsidR="00B76FBF" w:rsidRPr="00956461" w:rsidRDefault="00B76FBF" w:rsidP="00BB53E6">
            <w:pPr>
              <w:pStyle w:val="Table"/>
              <w:rPr>
                <w:ins w:id="2919" w:author="Kuei Yuan Chen" w:date="2015-11-13T17:08:00Z"/>
                <w:rFonts w:ascii="Tahoma" w:hAnsi="Tahoma" w:cs="Tahoma"/>
                <w:lang w:eastAsia="zh-CN"/>
              </w:rPr>
            </w:pPr>
            <w:ins w:id="2920" w:author="Kuei Yuan Chen" w:date="2015-11-13T17:08:00Z">
              <w:r>
                <w:rPr>
                  <w:rFonts w:ascii="Tahoma" w:hAnsi="Tahoma" w:cs="Tahoma" w:hint="eastAsia"/>
                  <w:lang w:eastAsia="zh-CN"/>
                </w:rPr>
                <w:t xml:space="preserve">B, in process </w:t>
              </w:r>
            </w:ins>
          </w:p>
        </w:tc>
      </w:tr>
      <w:tr w:rsidR="00B76FBF" w:rsidRPr="00956461" w:rsidTr="00BB53E6">
        <w:trPr>
          <w:ins w:id="2921"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2922" w:author="Kuei Yuan Chen" w:date="2015-11-13T17:08:00Z"/>
                <w:rFonts w:ascii="Tahoma" w:hAnsi="Tahoma" w:cs="Tahoma"/>
                <w:lang w:eastAsia="zh-CN"/>
              </w:rPr>
            </w:pPr>
            <w:ins w:id="2923" w:author="Kuei Yuan Chen" w:date="2015-11-13T17:08:00Z">
              <w:r>
                <w:rPr>
                  <w:rFonts w:ascii="Tahoma" w:hAnsi="Tahoma" w:cs="Tahoma" w:hint="eastAsia"/>
                  <w:lang w:eastAsia="zh-CN"/>
                </w:rPr>
                <w:t>3</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2924" w:author="Kuei Yuan Chen" w:date="2015-11-13T17:08:00Z"/>
                <w:rFonts w:ascii="Tahoma" w:hAnsi="Tahoma" w:cs="Tahoma"/>
                <w:lang w:eastAsia="zh-CN"/>
              </w:rPr>
            </w:pPr>
            <w:ins w:id="2925" w:author="Kuei Yuan Chen" w:date="2015-11-13T17:08:00Z">
              <w:r>
                <w:rPr>
                  <w:rFonts w:ascii="Tahoma" w:hAnsi="Tahoma" w:cs="Tahoma" w:hint="eastAsia"/>
                  <w:lang w:eastAsia="zh-CN"/>
                </w:rPr>
                <w:t xml:space="preserve"> </w:t>
              </w:r>
              <w:r>
                <w:rPr>
                  <w:rFonts w:ascii="Tahoma" w:hAnsi="Tahoma" w:cs="Tahoma"/>
                  <w:lang w:eastAsia="zh-CN"/>
                </w:rPr>
                <w:t>S</w:t>
              </w:r>
              <w:r>
                <w:rPr>
                  <w:rFonts w:ascii="Tahoma" w:hAnsi="Tahoma" w:cs="Tahoma" w:hint="eastAsia"/>
                  <w:lang w:eastAsia="zh-CN"/>
                </w:rPr>
                <w:t>how and explain the relationship about each entity for the part of draw ERD, It includes PO Request, invoice, purchaser, supplier, inventory;</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2926" w:author="Kuei Yuan Chen" w:date="2015-11-13T17:08:00Z"/>
                <w:rFonts w:ascii="Tahoma" w:hAnsi="Tahoma" w:cs="Tahoma"/>
                <w:lang w:eastAsia="zh-CN"/>
              </w:rPr>
            </w:pPr>
            <w:ins w:id="2927" w:author="Kuei Yuan Chen" w:date="2015-11-13T17:08:00Z">
              <w:r>
                <w:rPr>
                  <w:rFonts w:ascii="Tahoma" w:hAnsi="Tahoma" w:cs="Tahoma" w:hint="eastAsia"/>
                  <w:lang w:eastAsia="zh-CN"/>
                </w:rPr>
                <w:t xml:space="preserve">Peter </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2928" w:author="Kuei Yuan Chen" w:date="2015-11-13T17:08:00Z"/>
                <w:rFonts w:ascii="Tahoma" w:hAnsi="Tahoma" w:cs="Tahoma"/>
                <w:lang w:eastAsia="zh-CN"/>
              </w:rPr>
            </w:pPr>
            <w:ins w:id="2929" w:author="Kuei Yuan Chen" w:date="2015-11-13T17:08:00Z">
              <w:r>
                <w:rPr>
                  <w:rFonts w:ascii="Tahoma" w:hAnsi="Tahoma" w:cs="Tahoma" w:hint="eastAsia"/>
                  <w:lang w:eastAsia="zh-CN"/>
                </w:rPr>
                <w:t>in process</w:t>
              </w:r>
            </w:ins>
          </w:p>
          <w:p w:rsidR="00B76FBF" w:rsidRPr="00956461" w:rsidRDefault="00B76FBF" w:rsidP="00BB53E6">
            <w:pPr>
              <w:pStyle w:val="Table"/>
              <w:rPr>
                <w:ins w:id="2930" w:author="Kuei Yuan Chen" w:date="2015-11-13T17:08:00Z"/>
                <w:rFonts w:ascii="Tahoma" w:hAnsi="Tahoma" w:cs="Tahoma"/>
                <w:lang w:eastAsia="zh-CN"/>
              </w:rPr>
            </w:pPr>
          </w:p>
        </w:tc>
      </w:tr>
      <w:tr w:rsidR="00B76FBF" w:rsidRPr="00956461" w:rsidTr="00BB53E6">
        <w:trPr>
          <w:ins w:id="2931"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2932" w:author="Kuei Yuan Chen" w:date="2015-11-13T17:08:00Z"/>
                <w:rFonts w:ascii="Tahoma" w:hAnsi="Tahoma" w:cs="Tahoma"/>
                <w:lang w:eastAsia="zh-CN"/>
              </w:rPr>
            </w:pPr>
            <w:ins w:id="2933" w:author="Kuei Yuan Chen" w:date="2015-11-13T17:08:00Z">
              <w:r>
                <w:rPr>
                  <w:rFonts w:ascii="Tahoma" w:hAnsi="Tahoma" w:cs="Tahoma" w:hint="eastAsia"/>
                  <w:lang w:eastAsia="zh-CN"/>
                </w:rPr>
                <w:t>4</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2934" w:author="Kuei Yuan Chen" w:date="2015-11-13T17:08:00Z"/>
                <w:rFonts w:ascii="Tahoma" w:hAnsi="Tahoma" w:cs="Tahoma"/>
                <w:lang w:eastAsia="zh-CN"/>
              </w:rPr>
            </w:pPr>
            <w:ins w:id="2935" w:author="Kuei Yuan Chen" w:date="2015-11-13T17:08:00Z">
              <w:r>
                <w:rPr>
                  <w:rFonts w:ascii="Tahoma" w:hAnsi="Tahoma" w:cs="Tahoma" w:hint="eastAsia"/>
                  <w:lang w:eastAsia="zh-CN"/>
                </w:rPr>
                <w:t xml:space="preserve">A, </w:t>
              </w:r>
              <w:r>
                <w:rPr>
                  <w:rFonts w:ascii="Tahoma" w:hAnsi="Tahoma" w:cs="Tahoma"/>
                  <w:lang w:eastAsia="zh-CN"/>
                </w:rPr>
                <w:t>S</w:t>
              </w:r>
              <w:r>
                <w:rPr>
                  <w:rFonts w:ascii="Tahoma" w:hAnsi="Tahoma" w:cs="Tahoma" w:hint="eastAsia"/>
                  <w:lang w:eastAsia="zh-CN"/>
                </w:rPr>
                <w:t>hare understanding about whether or not the entity is necessary to add in the ERD;</w:t>
              </w:r>
            </w:ins>
          </w:p>
          <w:p w:rsidR="00B76FBF" w:rsidRDefault="00B76FBF" w:rsidP="00BB53E6">
            <w:pPr>
              <w:pStyle w:val="Table"/>
              <w:rPr>
                <w:ins w:id="2936" w:author="Kuei Yuan Chen" w:date="2015-11-13T17:08:00Z"/>
                <w:rFonts w:ascii="Tahoma" w:hAnsi="Tahoma" w:cs="Tahoma"/>
                <w:lang w:eastAsia="zh-CN"/>
              </w:rPr>
            </w:pPr>
            <w:ins w:id="2937" w:author="Kuei Yuan Chen" w:date="2015-11-13T17:08:00Z">
              <w:r>
                <w:rPr>
                  <w:rFonts w:ascii="Tahoma" w:hAnsi="Tahoma" w:cs="Tahoma" w:hint="eastAsia"/>
                  <w:lang w:eastAsia="zh-CN"/>
                </w:rPr>
                <w:t>B, Andrew will build relationship on the basis of Zach</w:t>
              </w:r>
              <w:r>
                <w:rPr>
                  <w:rFonts w:ascii="Tahoma" w:hAnsi="Tahoma" w:cs="Tahoma"/>
                  <w:lang w:eastAsia="zh-CN"/>
                </w:rPr>
                <w:t>’</w:t>
              </w:r>
              <w:r>
                <w:rPr>
                  <w:rFonts w:ascii="Tahoma" w:hAnsi="Tahoma" w:cs="Tahoma" w:hint="eastAsia"/>
                  <w:lang w:eastAsia="zh-CN"/>
                </w:rPr>
                <w:t xml:space="preserve">s entity </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2938" w:author="Kuei Yuan Chen" w:date="2015-11-13T17:08:00Z"/>
                <w:rFonts w:ascii="Tahoma" w:hAnsi="Tahoma" w:cs="Tahoma"/>
                <w:lang w:eastAsia="zh-CN"/>
              </w:rPr>
            </w:pPr>
            <w:ins w:id="2939" w:author="Kuei Yuan Chen" w:date="2015-11-13T17:08:00Z">
              <w:r>
                <w:rPr>
                  <w:rFonts w:ascii="Tahoma" w:hAnsi="Tahoma" w:cs="Tahoma" w:hint="eastAsia"/>
                  <w:lang w:eastAsia="zh-CN"/>
                </w:rPr>
                <w:t>Andrew</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2940" w:author="Kuei Yuan Chen" w:date="2015-11-13T17:08:00Z"/>
                <w:rFonts w:ascii="Tahoma" w:hAnsi="Tahoma" w:cs="Tahoma"/>
                <w:lang w:eastAsia="zh-CN"/>
              </w:rPr>
            </w:pPr>
            <w:ins w:id="2941" w:author="Kuei Yuan Chen" w:date="2015-11-13T17:08:00Z">
              <w:r>
                <w:rPr>
                  <w:rFonts w:ascii="Tahoma" w:hAnsi="Tahoma" w:cs="Tahoma" w:hint="eastAsia"/>
                  <w:lang w:eastAsia="zh-CN"/>
                </w:rPr>
                <w:t>A, Done</w:t>
              </w:r>
            </w:ins>
          </w:p>
          <w:p w:rsidR="00B76FBF" w:rsidRPr="00956461" w:rsidRDefault="00B76FBF" w:rsidP="00BB53E6">
            <w:pPr>
              <w:pStyle w:val="Table"/>
              <w:rPr>
                <w:ins w:id="2942" w:author="Kuei Yuan Chen" w:date="2015-11-13T17:08:00Z"/>
                <w:rFonts w:ascii="Tahoma" w:hAnsi="Tahoma" w:cs="Tahoma"/>
                <w:lang w:eastAsia="zh-CN"/>
              </w:rPr>
            </w:pPr>
            <w:ins w:id="2943" w:author="Kuei Yuan Chen" w:date="2015-11-13T17:08:00Z">
              <w:r>
                <w:rPr>
                  <w:rFonts w:ascii="Tahoma" w:hAnsi="Tahoma" w:cs="Tahoma" w:hint="eastAsia"/>
                  <w:lang w:eastAsia="zh-CN"/>
                </w:rPr>
                <w:t>B, in process</w:t>
              </w:r>
            </w:ins>
          </w:p>
        </w:tc>
      </w:tr>
    </w:tbl>
    <w:p w:rsidR="00B76FBF" w:rsidRDefault="00B76FBF" w:rsidP="00B76FBF">
      <w:pPr>
        <w:rPr>
          <w:ins w:id="2944" w:author="Kuei Yuan Chen" w:date="2015-11-13T17:08:00Z"/>
          <w:rFonts w:ascii="Tahoma" w:hAnsi="Tahoma" w:cs="Tahoma"/>
          <w:lang w:eastAsia="zh-CN"/>
        </w:rPr>
      </w:pPr>
    </w:p>
    <w:p w:rsidR="00B76FBF" w:rsidRDefault="00B76FBF" w:rsidP="00B76FBF">
      <w:pPr>
        <w:rPr>
          <w:ins w:id="2945" w:author="Kuei Yuan Chen" w:date="2015-11-13T17:08:00Z"/>
          <w:rFonts w:ascii="Tahoma" w:hAnsi="Tahoma" w:cs="Tahoma"/>
          <w:lang w:eastAsia="zh-CN"/>
        </w:rPr>
      </w:pPr>
      <w:ins w:id="2946" w:author="Kuei Yuan Chen" w:date="2015-11-13T17:08:00Z">
        <w:r>
          <w:rPr>
            <w:rFonts w:ascii="Tahoma" w:hAnsi="Tahoma" w:cs="Tahoma"/>
            <w:noProof/>
            <w:rPrChange w:id="2947" w:author="Unknown">
              <w:rPr>
                <w:noProof/>
              </w:rPr>
            </w:rPrChange>
          </w:rPr>
          <mc:AlternateContent>
            <mc:Choice Requires="wps">
              <w:drawing>
                <wp:anchor distT="0" distB="0" distL="114300" distR="114300" simplePos="0" relativeHeight="251669504" behindDoc="0" locked="0" layoutInCell="1" allowOverlap="1">
                  <wp:simplePos x="0" y="0"/>
                  <wp:positionH relativeFrom="column">
                    <wp:posOffset>-6350</wp:posOffset>
                  </wp:positionH>
                  <wp:positionV relativeFrom="paragraph">
                    <wp:posOffset>127635</wp:posOffset>
                  </wp:positionV>
                  <wp:extent cx="6305550" cy="485775"/>
                  <wp:effectExtent l="19050" t="19050" r="38100" b="4762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8577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413EC" id="Rectangle 23" o:spid="_x0000_s1026" style="position:absolute;margin-left:-.5pt;margin-top:10.05pt;width:496.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" fillcolor="#4f81bd" strokecolor="#f2f2f2" strokeweight="3pt">
                  <v:shadow on="t" color="#243f60" opacity=".5" offset="1pt"/>
                </v:rect>
              </w:pict>
            </mc:Fallback>
          </mc:AlternateContent>
        </w:r>
      </w:ins>
    </w:p>
    <w:p w:rsidR="00B76FBF" w:rsidRDefault="00B76FBF" w:rsidP="00B76FBF">
      <w:pPr>
        <w:rPr>
          <w:ins w:id="2948" w:author="Kuei Yuan Chen" w:date="2015-11-13T17:08:00Z"/>
          <w:rFonts w:ascii="Tahoma" w:hAnsi="Tahoma" w:cs="Tahoma"/>
          <w:lang w:eastAsia="zh-CN"/>
        </w:rPr>
      </w:pPr>
    </w:p>
    <w:p w:rsidR="00B76FBF" w:rsidRDefault="00B76FBF" w:rsidP="00B76FBF">
      <w:pPr>
        <w:rPr>
          <w:ins w:id="2949" w:author="Kuei Yuan Chen" w:date="2015-11-13T17:08:00Z"/>
          <w:rFonts w:ascii="Tahoma" w:hAnsi="Tahoma" w:cs="Tahoma"/>
          <w:lang w:eastAsia="zh-CN"/>
        </w:rPr>
      </w:pPr>
    </w:p>
    <w:p w:rsidR="00B76FBF" w:rsidRDefault="00B76FBF" w:rsidP="00B76FBF">
      <w:pPr>
        <w:rPr>
          <w:ins w:id="2950" w:author="Kuei Yuan Chen" w:date="2015-11-13T17:08:00Z"/>
          <w:rFonts w:ascii="Tahoma" w:hAnsi="Tahoma" w:cs="Tahoma"/>
          <w:lang w:eastAsia="zh-CN"/>
        </w:rPr>
      </w:pPr>
    </w:p>
    <w:p w:rsidR="00B76FBF" w:rsidRDefault="00B76FBF" w:rsidP="00B76FBF">
      <w:pPr>
        <w:rPr>
          <w:ins w:id="2951" w:author="Kuei Yuan Chen" w:date="2015-11-13T17:08:00Z"/>
          <w:rFonts w:ascii="Tahoma" w:hAnsi="Tahoma" w:cs="Tahoma"/>
          <w:lang w:eastAsia="zh-CN"/>
        </w:rPr>
      </w:pPr>
    </w:p>
    <w:p w:rsidR="00B76FBF" w:rsidRDefault="00B76FBF" w:rsidP="00B76FBF">
      <w:pPr>
        <w:pStyle w:val="HPTableTitle"/>
        <w:rPr>
          <w:ins w:id="2952" w:author="Kuei Yuan Chen" w:date="2015-11-13T17:08:00Z"/>
          <w:rFonts w:ascii="Tahoma" w:hAnsi="Tahoma" w:cs="Tahoma"/>
        </w:rPr>
      </w:pPr>
      <w:ins w:id="2953" w:author="Kuei Yuan Chen" w:date="2015-11-13T17:08:00Z">
        <w:r>
          <w:rPr>
            <w:rFonts w:ascii="Tahoma" w:hAnsi="Tahoma" w:cs="Tahoma"/>
          </w:rPr>
          <w:lastRenderedPageBreak/>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643"/>
      </w:tblGrid>
      <w:tr w:rsidR="00B76FBF" w:rsidRPr="006D5472" w:rsidTr="00BB53E6">
        <w:trPr>
          <w:ins w:id="2954" w:author="Kuei Yuan Chen" w:date="2015-11-13T17:08:00Z"/>
        </w:trPr>
        <w:tc>
          <w:tcPr>
            <w:tcW w:w="2340" w:type="dxa"/>
          </w:tcPr>
          <w:p w:rsidR="00B76FBF" w:rsidRPr="006D5472" w:rsidRDefault="00B76FBF" w:rsidP="00BB53E6">
            <w:pPr>
              <w:pStyle w:val="TableSmHeadingRight"/>
              <w:ind w:right="320" w:firstLineChars="100" w:firstLine="161"/>
              <w:jc w:val="left"/>
              <w:rPr>
                <w:ins w:id="2955" w:author="Kuei Yuan Chen" w:date="2015-11-13T17:08:00Z"/>
                <w:rFonts w:ascii="Tahoma" w:hAnsi="Tahoma" w:cs="Tahoma"/>
              </w:rPr>
            </w:pPr>
            <w:ins w:id="2956" w:author="Kuei Yuan Chen" w:date="2015-11-13T17:08:00Z">
              <w:r w:rsidRPr="006D5472">
                <w:rPr>
                  <w:rFonts w:ascii="Tahoma" w:hAnsi="Tahoma" w:cs="Tahoma"/>
                </w:rPr>
                <w:t>Project Name:</w:t>
              </w:r>
            </w:ins>
          </w:p>
        </w:tc>
        <w:tc>
          <w:tcPr>
            <w:tcW w:w="7583" w:type="dxa"/>
            <w:gridSpan w:val="3"/>
          </w:tcPr>
          <w:p w:rsidR="00B76FBF" w:rsidRPr="003C4E3D" w:rsidRDefault="00B76FBF" w:rsidP="00BB53E6">
            <w:pPr>
              <w:pStyle w:val="TableMedium"/>
              <w:rPr>
                <w:ins w:id="2957" w:author="Kuei Yuan Chen" w:date="2015-11-13T17:08:00Z"/>
                <w:rFonts w:ascii="Tahoma" w:hAnsi="Tahoma" w:cs="Tahoma"/>
                <w:b/>
              </w:rPr>
            </w:pPr>
            <w:ins w:id="2958" w:author="Kuei Yuan Chen" w:date="2015-11-13T17:08:00Z">
              <w:r>
                <w:rPr>
                  <w:rFonts w:ascii="Tahoma" w:hAnsi="Tahoma" w:cs="Tahoma" w:hint="eastAsia"/>
                  <w:b/>
                  <w:lang w:eastAsia="zh-CN"/>
                </w:rPr>
                <w:t>ACIT1630 DB Project</w:t>
              </w:r>
            </w:ins>
          </w:p>
        </w:tc>
      </w:tr>
      <w:tr w:rsidR="00B76FBF" w:rsidRPr="001B1C88" w:rsidTr="00BB53E6">
        <w:trPr>
          <w:gridAfter w:val="2"/>
          <w:wAfter w:w="3803" w:type="dxa"/>
          <w:trHeight w:val="236"/>
          <w:ins w:id="2959" w:author="Kuei Yuan Chen" w:date="2015-11-13T17:08:00Z"/>
        </w:trPr>
        <w:tc>
          <w:tcPr>
            <w:tcW w:w="2340" w:type="dxa"/>
          </w:tcPr>
          <w:p w:rsidR="00B76FBF" w:rsidRPr="001B1C88" w:rsidRDefault="00B76FBF" w:rsidP="00BB53E6">
            <w:pPr>
              <w:pStyle w:val="TableSmHeadingRight"/>
              <w:ind w:right="320"/>
              <w:jc w:val="center"/>
              <w:rPr>
                <w:ins w:id="2960" w:author="Kuei Yuan Chen" w:date="2015-11-13T17:08:00Z"/>
                <w:rFonts w:ascii="Tahoma" w:hAnsi="Tahoma" w:cs="Tahoma"/>
              </w:rPr>
            </w:pPr>
            <w:ins w:id="2961" w:author="Kuei Yuan Chen" w:date="2015-11-13T17:08:00Z">
              <w:r w:rsidRPr="001B1C88">
                <w:rPr>
                  <w:rFonts w:ascii="Tahoma" w:hAnsi="Tahoma" w:cs="Tahoma"/>
                </w:rPr>
                <w:t>Project Manager:</w:t>
              </w:r>
            </w:ins>
          </w:p>
        </w:tc>
        <w:tc>
          <w:tcPr>
            <w:tcW w:w="3780" w:type="dxa"/>
          </w:tcPr>
          <w:p w:rsidR="00B76FBF" w:rsidRPr="001B1C88" w:rsidRDefault="00B76FBF" w:rsidP="00BB53E6">
            <w:pPr>
              <w:pStyle w:val="TableMedium"/>
              <w:rPr>
                <w:ins w:id="2962" w:author="Kuei Yuan Chen" w:date="2015-11-13T17:08:00Z"/>
                <w:rFonts w:ascii="Tahoma" w:hAnsi="Tahoma" w:cs="Tahoma"/>
                <w:lang w:eastAsia="zh-CN"/>
              </w:rPr>
            </w:pPr>
            <w:ins w:id="2963" w:author="Kuei Yuan Chen" w:date="2015-11-13T17:08:00Z">
              <w:r>
                <w:rPr>
                  <w:rFonts w:ascii="Tahoma" w:hAnsi="Tahoma" w:cs="Tahoma" w:hint="eastAsia"/>
                  <w:lang w:eastAsia="zh-CN"/>
                </w:rPr>
                <w:t>York Liu</w:t>
              </w:r>
            </w:ins>
          </w:p>
        </w:tc>
      </w:tr>
      <w:tr w:rsidR="00B76FBF" w:rsidRPr="00CE4F95" w:rsidTr="00BB53E6">
        <w:trPr>
          <w:trHeight w:val="236"/>
          <w:ins w:id="2964" w:author="Kuei Yuan Chen" w:date="2015-11-13T17:08:00Z"/>
        </w:trPr>
        <w:tc>
          <w:tcPr>
            <w:tcW w:w="2340" w:type="dxa"/>
          </w:tcPr>
          <w:p w:rsidR="00B76FBF" w:rsidRPr="00CE4F95" w:rsidRDefault="00B76FBF" w:rsidP="00BB53E6">
            <w:pPr>
              <w:pStyle w:val="TableSmHeadingRight"/>
              <w:ind w:right="320" w:firstLineChars="100" w:firstLine="161"/>
              <w:jc w:val="left"/>
              <w:rPr>
                <w:ins w:id="2965" w:author="Kuei Yuan Chen" w:date="2015-11-13T17:08:00Z"/>
                <w:rFonts w:ascii="Tahoma" w:hAnsi="Tahoma" w:cs="Tahoma"/>
              </w:rPr>
            </w:pPr>
            <w:ins w:id="2966" w:author="Kuei Yuan Chen" w:date="2015-11-13T17:08:00Z">
              <w:r w:rsidRPr="00CE4F95">
                <w:rPr>
                  <w:rFonts w:ascii="Tahoma" w:hAnsi="Tahoma" w:cs="Tahoma"/>
                </w:rPr>
                <w:t xml:space="preserve">Prepared By:  </w:t>
              </w:r>
            </w:ins>
          </w:p>
        </w:tc>
        <w:tc>
          <w:tcPr>
            <w:tcW w:w="3780" w:type="dxa"/>
          </w:tcPr>
          <w:p w:rsidR="00B76FBF" w:rsidRPr="00CE4F95" w:rsidRDefault="00B76FBF" w:rsidP="00BB53E6">
            <w:pPr>
              <w:pStyle w:val="TableMedium"/>
              <w:rPr>
                <w:ins w:id="2967" w:author="Kuei Yuan Chen" w:date="2015-11-13T17:08:00Z"/>
                <w:rFonts w:ascii="Tahoma" w:hAnsi="Tahoma" w:cs="Tahoma"/>
                <w:lang w:eastAsia="zh-CN"/>
              </w:rPr>
            </w:pPr>
            <w:ins w:id="2968" w:author="Kuei Yuan Chen" w:date="2015-11-13T17:08:00Z">
              <w:r>
                <w:rPr>
                  <w:rFonts w:ascii="Tahoma" w:hAnsi="Tahoma" w:cs="Tahoma" w:hint="eastAsia"/>
                  <w:lang w:eastAsia="zh-CN"/>
                </w:rPr>
                <w:t>York Liu</w:t>
              </w:r>
            </w:ins>
          </w:p>
        </w:tc>
        <w:tc>
          <w:tcPr>
            <w:tcW w:w="2160" w:type="dxa"/>
          </w:tcPr>
          <w:p w:rsidR="00B76FBF" w:rsidRPr="00CE4F95" w:rsidRDefault="00B76FBF" w:rsidP="00BB53E6">
            <w:pPr>
              <w:pStyle w:val="TableSmHeadingRight"/>
              <w:rPr>
                <w:ins w:id="2969" w:author="Kuei Yuan Chen" w:date="2015-11-13T17:08:00Z"/>
                <w:rFonts w:ascii="Tahoma" w:hAnsi="Tahoma" w:cs="Tahoma"/>
              </w:rPr>
            </w:pPr>
          </w:p>
        </w:tc>
        <w:tc>
          <w:tcPr>
            <w:tcW w:w="1643" w:type="dxa"/>
          </w:tcPr>
          <w:p w:rsidR="00B76FBF" w:rsidRPr="00CE4F95" w:rsidRDefault="00B76FBF" w:rsidP="00BB53E6">
            <w:pPr>
              <w:pStyle w:val="TableMedium"/>
              <w:rPr>
                <w:ins w:id="2970" w:author="Kuei Yuan Chen" w:date="2015-11-13T17:08:00Z"/>
                <w:rFonts w:ascii="Tahoma" w:hAnsi="Tahoma" w:cs="Tahoma"/>
                <w:lang w:eastAsia="zh-CN"/>
              </w:rPr>
            </w:pPr>
          </w:p>
        </w:tc>
      </w:tr>
    </w:tbl>
    <w:p w:rsidR="00B76FBF" w:rsidRPr="00CE4F95" w:rsidRDefault="00B76FBF" w:rsidP="00B76FBF">
      <w:pPr>
        <w:pStyle w:val="Numberedlist21"/>
        <w:numPr>
          <w:ilvl w:val="0"/>
          <w:numId w:val="0"/>
        </w:numPr>
        <w:rPr>
          <w:ins w:id="2971" w:author="Kuei Yuan Chen" w:date="2015-11-13T17:08:00Z"/>
          <w:rFonts w:ascii="Tahoma" w:hAnsi="Tahoma" w:cs="Tahoma"/>
        </w:rPr>
      </w:pPr>
      <w:proofErr w:type="gramStart"/>
      <w:ins w:id="2972" w:author="Kuei Yuan Chen" w:date="2015-11-13T17:08:00Z">
        <w:r>
          <w:rPr>
            <w:rFonts w:ascii="Tahoma" w:hAnsi="Tahoma" w:cs="Tahoma" w:hint="eastAsia"/>
            <w:lang w:eastAsia="zh-CN"/>
          </w:rPr>
          <w:t>1.</w:t>
        </w:r>
        <w:r w:rsidRPr="00CE4F95">
          <w:rPr>
            <w:rFonts w:ascii="Tahoma" w:hAnsi="Tahoma" w:cs="Tahoma"/>
          </w:rPr>
          <w:t>Meeting</w:t>
        </w:r>
        <w:proofErr w:type="gramEnd"/>
        <w:r w:rsidRPr="00CE4F95">
          <w:rPr>
            <w:rFonts w:ascii="Tahoma" w:hAnsi="Tahoma" w:cs="Tahoma"/>
          </w:rPr>
          <w:t xml:space="preserve">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2093"/>
      </w:tblGrid>
      <w:tr w:rsidR="00B76FBF" w:rsidRPr="00CE4F95" w:rsidTr="00BB53E6">
        <w:trPr>
          <w:cantSplit/>
          <w:ins w:id="2973" w:author="Kuei Yuan Chen" w:date="2015-11-13T17:08:00Z"/>
        </w:trPr>
        <w:tc>
          <w:tcPr>
            <w:tcW w:w="1620" w:type="dxa"/>
          </w:tcPr>
          <w:p w:rsidR="00B76FBF" w:rsidRPr="00CE4F95" w:rsidRDefault="00B76FBF" w:rsidP="00BB53E6">
            <w:pPr>
              <w:pStyle w:val="TableSmHeadingRight"/>
              <w:rPr>
                <w:ins w:id="2974" w:author="Kuei Yuan Chen" w:date="2015-11-13T17:08:00Z"/>
                <w:rFonts w:ascii="Tahoma" w:hAnsi="Tahoma" w:cs="Tahoma"/>
              </w:rPr>
            </w:pPr>
            <w:ins w:id="2975" w:author="Kuei Yuan Chen" w:date="2015-11-13T17:08:00Z">
              <w:r w:rsidRPr="00CE4F95">
                <w:rPr>
                  <w:rFonts w:ascii="Tahoma" w:hAnsi="Tahoma" w:cs="Tahoma"/>
                </w:rPr>
                <w:t>Type:</w:t>
              </w:r>
            </w:ins>
          </w:p>
        </w:tc>
        <w:tc>
          <w:tcPr>
            <w:tcW w:w="8303" w:type="dxa"/>
            <w:gridSpan w:val="6"/>
          </w:tcPr>
          <w:p w:rsidR="00B76FBF" w:rsidRPr="00CE4F95" w:rsidRDefault="00B76FBF" w:rsidP="00BB53E6">
            <w:pPr>
              <w:pStyle w:val="Table"/>
              <w:rPr>
                <w:ins w:id="2976" w:author="Kuei Yuan Chen" w:date="2015-11-13T17:08:00Z"/>
                <w:rFonts w:ascii="Tahoma" w:hAnsi="Tahoma" w:cs="Tahoma"/>
                <w:lang w:eastAsia="zh-CN"/>
              </w:rPr>
            </w:pPr>
            <w:ins w:id="2977" w:author="Kuei Yuan Chen" w:date="2015-11-13T17:08:00Z">
              <w:r w:rsidRPr="00CB219E">
                <w:rPr>
                  <w:rFonts w:ascii="Tahoma" w:hAnsi="Tahoma" w:cs="Tahoma" w:hint="eastAsia"/>
                  <w:b/>
                  <w:color w:val="00B050"/>
                  <w:lang w:eastAsia="zh-CN"/>
                </w:rPr>
                <w:t>Milestone3- phase 4</w:t>
              </w:r>
            </w:ins>
          </w:p>
        </w:tc>
      </w:tr>
      <w:tr w:rsidR="00B76FBF" w:rsidRPr="00CE4F95" w:rsidTr="00BB53E6">
        <w:trPr>
          <w:cantSplit/>
          <w:ins w:id="2978" w:author="Kuei Yuan Chen" w:date="2015-11-13T17:08:00Z"/>
        </w:trPr>
        <w:tc>
          <w:tcPr>
            <w:tcW w:w="1620" w:type="dxa"/>
          </w:tcPr>
          <w:p w:rsidR="00B76FBF" w:rsidRPr="00CE4F95" w:rsidRDefault="00B76FBF" w:rsidP="00BB53E6">
            <w:pPr>
              <w:pStyle w:val="TableSmHeadingRight"/>
              <w:rPr>
                <w:ins w:id="2979" w:author="Kuei Yuan Chen" w:date="2015-11-13T17:08:00Z"/>
                <w:rFonts w:ascii="Tahoma" w:hAnsi="Tahoma" w:cs="Tahoma"/>
              </w:rPr>
            </w:pPr>
            <w:ins w:id="2980" w:author="Kuei Yuan Chen" w:date="2015-11-13T17:08:00Z">
              <w:r w:rsidRPr="00CE4F95">
                <w:rPr>
                  <w:rFonts w:ascii="Tahoma" w:hAnsi="Tahoma" w:cs="Tahoma"/>
                </w:rPr>
                <w:t>Purpose:</w:t>
              </w:r>
            </w:ins>
          </w:p>
        </w:tc>
        <w:tc>
          <w:tcPr>
            <w:tcW w:w="8303" w:type="dxa"/>
            <w:gridSpan w:val="6"/>
          </w:tcPr>
          <w:p w:rsidR="00B76FBF" w:rsidRPr="00CE4F95" w:rsidRDefault="00B76FBF" w:rsidP="00BB53E6">
            <w:pPr>
              <w:pStyle w:val="Table"/>
              <w:rPr>
                <w:ins w:id="2981" w:author="Kuei Yuan Chen" w:date="2015-11-13T17:08:00Z"/>
                <w:rFonts w:ascii="Tahoma" w:hAnsi="Tahoma" w:cs="Tahoma"/>
              </w:rPr>
            </w:pPr>
            <w:ins w:id="2982" w:author="Kuei Yuan Chen" w:date="2015-11-13T17:08:00Z">
              <w:r w:rsidRPr="00CE4F95">
                <w:rPr>
                  <w:rFonts w:ascii="Tahoma" w:hAnsi="Tahoma" w:cs="Tahoma"/>
                </w:rPr>
                <w:t>Ongoing information sharing and project status update</w:t>
              </w:r>
            </w:ins>
          </w:p>
        </w:tc>
      </w:tr>
      <w:tr w:rsidR="00B76FBF" w:rsidRPr="00CE4F95" w:rsidTr="00BB53E6">
        <w:trPr>
          <w:ins w:id="2983" w:author="Kuei Yuan Chen" w:date="2015-11-13T17:08:00Z"/>
        </w:trPr>
        <w:tc>
          <w:tcPr>
            <w:tcW w:w="1620" w:type="dxa"/>
          </w:tcPr>
          <w:p w:rsidR="00B76FBF" w:rsidRPr="00CE4F95" w:rsidRDefault="00B76FBF" w:rsidP="00BB53E6">
            <w:pPr>
              <w:pStyle w:val="TableSmHeadingRight"/>
              <w:rPr>
                <w:ins w:id="2984" w:author="Kuei Yuan Chen" w:date="2015-11-13T17:08:00Z"/>
                <w:rFonts w:ascii="Tahoma" w:hAnsi="Tahoma" w:cs="Tahoma"/>
              </w:rPr>
            </w:pPr>
            <w:ins w:id="2985" w:author="Kuei Yuan Chen" w:date="2015-11-13T17:08:00Z">
              <w:r w:rsidRPr="00CE4F95">
                <w:rPr>
                  <w:rFonts w:ascii="Tahoma" w:hAnsi="Tahoma" w:cs="Tahoma"/>
                </w:rPr>
                <w:t>Meeting Date:</w:t>
              </w:r>
            </w:ins>
          </w:p>
        </w:tc>
        <w:tc>
          <w:tcPr>
            <w:tcW w:w="2250" w:type="dxa"/>
          </w:tcPr>
          <w:p w:rsidR="00B76FBF" w:rsidRPr="00CE4F95" w:rsidRDefault="00B76FBF" w:rsidP="00BB53E6">
            <w:pPr>
              <w:pStyle w:val="Table"/>
              <w:rPr>
                <w:ins w:id="2986" w:author="Kuei Yuan Chen" w:date="2015-11-13T17:08:00Z"/>
                <w:rFonts w:ascii="Tahoma" w:hAnsi="Tahoma" w:cs="Tahoma"/>
                <w:lang w:eastAsia="zh-CN"/>
              </w:rPr>
            </w:pPr>
            <w:ins w:id="2987" w:author="Kuei Yuan Chen" w:date="2015-11-13T17:08: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10-22</w:t>
              </w:r>
            </w:ins>
          </w:p>
        </w:tc>
        <w:tc>
          <w:tcPr>
            <w:tcW w:w="1080" w:type="dxa"/>
          </w:tcPr>
          <w:p w:rsidR="00B76FBF" w:rsidRPr="00CE4F95" w:rsidRDefault="00B76FBF" w:rsidP="00BB53E6">
            <w:pPr>
              <w:pStyle w:val="TableSmHeadingRight"/>
              <w:rPr>
                <w:ins w:id="2988" w:author="Kuei Yuan Chen" w:date="2015-11-13T17:08:00Z"/>
                <w:rFonts w:ascii="Tahoma" w:hAnsi="Tahoma" w:cs="Tahoma"/>
              </w:rPr>
            </w:pPr>
            <w:ins w:id="2989" w:author="Kuei Yuan Chen" w:date="2015-11-13T17:08:00Z">
              <w:r w:rsidRPr="00CE4F95">
                <w:rPr>
                  <w:rFonts w:ascii="Tahoma" w:hAnsi="Tahoma" w:cs="Tahoma"/>
                </w:rPr>
                <w:t>Start Time:</w:t>
              </w:r>
            </w:ins>
          </w:p>
        </w:tc>
        <w:tc>
          <w:tcPr>
            <w:tcW w:w="1890" w:type="dxa"/>
            <w:gridSpan w:val="2"/>
          </w:tcPr>
          <w:p w:rsidR="00B76FBF" w:rsidRPr="00CE4F95" w:rsidRDefault="00B76FBF" w:rsidP="00BB53E6">
            <w:pPr>
              <w:pStyle w:val="Table"/>
              <w:rPr>
                <w:ins w:id="2990" w:author="Kuei Yuan Chen" w:date="2015-11-13T17:08:00Z"/>
                <w:rFonts w:ascii="Tahoma" w:hAnsi="Tahoma" w:cs="Tahoma"/>
              </w:rPr>
            </w:pPr>
            <w:ins w:id="2991" w:author="Kuei Yuan Chen" w:date="2015-11-13T17:08:00Z">
              <w:r>
                <w:rPr>
                  <w:rFonts w:ascii="Tahoma" w:hAnsi="Tahoma" w:cs="Tahoma" w:hint="eastAsia"/>
                  <w:lang w:eastAsia="zh-CN"/>
                </w:rPr>
                <w:t>5</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B76FBF" w:rsidRPr="00CE4F95" w:rsidRDefault="00B76FBF" w:rsidP="00BB53E6">
            <w:pPr>
              <w:pStyle w:val="TableSmHeadingRight"/>
              <w:rPr>
                <w:ins w:id="2992" w:author="Kuei Yuan Chen" w:date="2015-11-13T17:08:00Z"/>
                <w:rFonts w:ascii="Tahoma" w:hAnsi="Tahoma" w:cs="Tahoma"/>
              </w:rPr>
            </w:pPr>
            <w:ins w:id="2993" w:author="Kuei Yuan Chen" w:date="2015-11-13T17:08:00Z">
              <w:r w:rsidRPr="00CE4F95">
                <w:rPr>
                  <w:rFonts w:ascii="Tahoma" w:hAnsi="Tahoma" w:cs="Tahoma"/>
                </w:rPr>
                <w:t>End Time:</w:t>
              </w:r>
            </w:ins>
          </w:p>
        </w:tc>
        <w:tc>
          <w:tcPr>
            <w:tcW w:w="2093" w:type="dxa"/>
          </w:tcPr>
          <w:p w:rsidR="00B76FBF" w:rsidRPr="00CE4F95" w:rsidRDefault="00B76FBF" w:rsidP="00BB53E6">
            <w:pPr>
              <w:pStyle w:val="Table"/>
              <w:rPr>
                <w:ins w:id="2994" w:author="Kuei Yuan Chen" w:date="2015-11-13T17:08:00Z"/>
                <w:rFonts w:ascii="Tahoma" w:hAnsi="Tahoma" w:cs="Tahoma"/>
                <w:lang w:eastAsia="zh-CN"/>
              </w:rPr>
            </w:pPr>
            <w:ins w:id="2995" w:author="Kuei Yuan Chen" w:date="2015-11-13T17:08:00Z">
              <w:r>
                <w:rPr>
                  <w:rFonts w:ascii="Tahoma" w:hAnsi="Tahoma" w:cs="Tahoma" w:hint="eastAsia"/>
                  <w:lang w:eastAsia="zh-CN"/>
                </w:rPr>
                <w:t>6</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B76FBF" w:rsidRPr="00CE4F95" w:rsidTr="00BB53E6">
        <w:trPr>
          <w:cantSplit/>
          <w:ins w:id="2996" w:author="Kuei Yuan Chen" w:date="2015-11-13T17:08:00Z"/>
        </w:trPr>
        <w:tc>
          <w:tcPr>
            <w:tcW w:w="1620" w:type="dxa"/>
          </w:tcPr>
          <w:p w:rsidR="00B76FBF" w:rsidRPr="00CE4F95" w:rsidRDefault="00B76FBF" w:rsidP="00BB53E6">
            <w:pPr>
              <w:pStyle w:val="TableSmHeadingRight"/>
              <w:rPr>
                <w:ins w:id="2997" w:author="Kuei Yuan Chen" w:date="2015-11-13T17:08:00Z"/>
                <w:rFonts w:ascii="Tahoma" w:hAnsi="Tahoma" w:cs="Tahoma"/>
              </w:rPr>
            </w:pPr>
            <w:ins w:id="2998" w:author="Kuei Yuan Chen" w:date="2015-11-13T17:08:00Z">
              <w:r w:rsidRPr="00CE4F95">
                <w:rPr>
                  <w:rFonts w:ascii="Tahoma" w:hAnsi="Tahoma" w:cs="Tahoma"/>
                </w:rPr>
                <w:t>Meeting Host:</w:t>
              </w:r>
            </w:ins>
          </w:p>
        </w:tc>
        <w:tc>
          <w:tcPr>
            <w:tcW w:w="3330" w:type="dxa"/>
            <w:gridSpan w:val="2"/>
          </w:tcPr>
          <w:p w:rsidR="00B76FBF" w:rsidRPr="00CE4F95" w:rsidRDefault="00B76FBF" w:rsidP="00BB53E6">
            <w:pPr>
              <w:pStyle w:val="Table"/>
              <w:rPr>
                <w:ins w:id="2999" w:author="Kuei Yuan Chen" w:date="2015-11-13T17:08:00Z"/>
                <w:rFonts w:ascii="Tahoma" w:hAnsi="Tahoma" w:cs="Tahoma"/>
                <w:lang w:eastAsia="zh-CN"/>
              </w:rPr>
            </w:pPr>
            <w:ins w:id="3000" w:author="Kuei Yuan Chen" w:date="2015-11-13T17:08:00Z">
              <w:r>
                <w:rPr>
                  <w:rFonts w:ascii="Tahoma" w:hAnsi="Tahoma" w:cs="Tahoma" w:hint="eastAsia"/>
                  <w:lang w:eastAsia="zh-CN"/>
                </w:rPr>
                <w:t>Zach</w:t>
              </w:r>
            </w:ins>
          </w:p>
        </w:tc>
        <w:tc>
          <w:tcPr>
            <w:tcW w:w="1260" w:type="dxa"/>
          </w:tcPr>
          <w:p w:rsidR="00B76FBF" w:rsidRPr="00CE4F95" w:rsidRDefault="00B76FBF" w:rsidP="00BB53E6">
            <w:pPr>
              <w:pStyle w:val="TableSmHeadingRight"/>
              <w:rPr>
                <w:ins w:id="3001" w:author="Kuei Yuan Chen" w:date="2015-11-13T17:08:00Z"/>
                <w:rFonts w:ascii="Tahoma" w:hAnsi="Tahoma" w:cs="Tahoma"/>
              </w:rPr>
            </w:pPr>
            <w:ins w:id="3002" w:author="Kuei Yuan Chen" w:date="2015-11-13T17:08:00Z">
              <w:r w:rsidRPr="00CE4F95">
                <w:rPr>
                  <w:rFonts w:ascii="Tahoma" w:hAnsi="Tahoma" w:cs="Tahoma"/>
                </w:rPr>
                <w:t>Location:</w:t>
              </w:r>
            </w:ins>
          </w:p>
        </w:tc>
        <w:tc>
          <w:tcPr>
            <w:tcW w:w="3713" w:type="dxa"/>
            <w:gridSpan w:val="3"/>
          </w:tcPr>
          <w:p w:rsidR="00B76FBF" w:rsidRPr="00CE4F95" w:rsidRDefault="00B76FBF" w:rsidP="00BB53E6">
            <w:pPr>
              <w:pStyle w:val="Table"/>
              <w:rPr>
                <w:ins w:id="3003" w:author="Kuei Yuan Chen" w:date="2015-11-13T17:08:00Z"/>
                <w:rFonts w:ascii="Tahoma" w:hAnsi="Tahoma" w:cs="Tahoma"/>
                <w:lang w:eastAsia="zh-CN"/>
              </w:rPr>
            </w:pPr>
            <w:ins w:id="3004" w:author="Kuei Yuan Chen" w:date="2015-11-13T17:08:00Z">
              <w:r>
                <w:rPr>
                  <w:rFonts w:ascii="Tahoma" w:hAnsi="Tahoma" w:cs="Tahoma" w:hint="eastAsia"/>
                  <w:lang w:eastAsia="zh-CN"/>
                </w:rPr>
                <w:t>Meeting Room-2515-SW1</w:t>
              </w:r>
            </w:ins>
          </w:p>
        </w:tc>
      </w:tr>
      <w:tr w:rsidR="00B76FBF" w:rsidRPr="00CE4F95" w:rsidTr="00BB53E6">
        <w:trPr>
          <w:cantSplit/>
          <w:ins w:id="3005" w:author="Kuei Yuan Chen" w:date="2015-11-13T17:08:00Z"/>
        </w:trPr>
        <w:tc>
          <w:tcPr>
            <w:tcW w:w="1620" w:type="dxa"/>
          </w:tcPr>
          <w:p w:rsidR="00B76FBF" w:rsidRPr="00CE4F95" w:rsidRDefault="00B76FBF" w:rsidP="00BB53E6">
            <w:pPr>
              <w:pStyle w:val="TableSmHeadingRight"/>
              <w:rPr>
                <w:ins w:id="3006" w:author="Kuei Yuan Chen" w:date="2015-11-13T17:08:00Z"/>
                <w:rFonts w:ascii="Tahoma" w:hAnsi="Tahoma" w:cs="Tahoma"/>
              </w:rPr>
            </w:pPr>
            <w:ins w:id="3007" w:author="Kuei Yuan Chen" w:date="2015-11-13T17:08:00Z">
              <w:r w:rsidRPr="00CE4F95">
                <w:rPr>
                  <w:rFonts w:ascii="Tahoma" w:hAnsi="Tahoma" w:cs="Tahoma"/>
                </w:rPr>
                <w:t>Minute Taker:</w:t>
              </w:r>
            </w:ins>
          </w:p>
        </w:tc>
        <w:tc>
          <w:tcPr>
            <w:tcW w:w="3330" w:type="dxa"/>
            <w:gridSpan w:val="2"/>
          </w:tcPr>
          <w:p w:rsidR="00B76FBF" w:rsidRPr="00CE4F95" w:rsidRDefault="00B76FBF" w:rsidP="00BB53E6">
            <w:pPr>
              <w:pStyle w:val="Table"/>
              <w:rPr>
                <w:ins w:id="3008" w:author="Kuei Yuan Chen" w:date="2015-11-13T17:08:00Z"/>
                <w:rFonts w:ascii="Tahoma" w:hAnsi="Tahoma" w:cs="Tahoma"/>
                <w:lang w:eastAsia="zh-CN"/>
              </w:rPr>
            </w:pPr>
            <w:ins w:id="3009" w:author="Kuei Yuan Chen" w:date="2015-11-13T17:08:00Z">
              <w:r>
                <w:rPr>
                  <w:rFonts w:ascii="Tahoma" w:hAnsi="Tahoma" w:cs="Tahoma" w:hint="eastAsia"/>
                  <w:lang w:eastAsia="zh-CN"/>
                </w:rPr>
                <w:t>York</w:t>
              </w:r>
            </w:ins>
          </w:p>
        </w:tc>
        <w:tc>
          <w:tcPr>
            <w:tcW w:w="1260" w:type="dxa"/>
          </w:tcPr>
          <w:p w:rsidR="00B76FBF" w:rsidRPr="00CE4F95" w:rsidRDefault="00B76FBF" w:rsidP="00BB53E6">
            <w:pPr>
              <w:pStyle w:val="TableSmHeadingRight"/>
              <w:rPr>
                <w:ins w:id="3010" w:author="Kuei Yuan Chen" w:date="2015-11-13T17:08:00Z"/>
                <w:rFonts w:ascii="Tahoma" w:hAnsi="Tahoma" w:cs="Tahoma"/>
              </w:rPr>
            </w:pPr>
          </w:p>
        </w:tc>
        <w:tc>
          <w:tcPr>
            <w:tcW w:w="3713" w:type="dxa"/>
            <w:gridSpan w:val="3"/>
          </w:tcPr>
          <w:p w:rsidR="00B76FBF" w:rsidRPr="00CE4F95" w:rsidRDefault="00B76FBF" w:rsidP="00BB53E6">
            <w:pPr>
              <w:pStyle w:val="Table"/>
              <w:rPr>
                <w:ins w:id="3011" w:author="Kuei Yuan Chen" w:date="2015-11-13T17:08:00Z"/>
                <w:rFonts w:ascii="Tahoma" w:hAnsi="Tahoma" w:cs="Tahoma"/>
              </w:rPr>
            </w:pPr>
          </w:p>
        </w:tc>
      </w:tr>
    </w:tbl>
    <w:p w:rsidR="00B76FBF" w:rsidRPr="001B1C88" w:rsidRDefault="00B76FBF" w:rsidP="00B76FBF">
      <w:pPr>
        <w:pStyle w:val="Numberedlist21"/>
        <w:numPr>
          <w:ilvl w:val="0"/>
          <w:numId w:val="0"/>
        </w:numPr>
        <w:ind w:left="360" w:hanging="360"/>
        <w:rPr>
          <w:ins w:id="3012" w:author="Kuei Yuan Chen" w:date="2015-11-13T17:08:00Z"/>
          <w:rFonts w:ascii="Tahoma" w:hAnsi="Tahoma" w:cs="Tahoma"/>
        </w:rPr>
      </w:pPr>
      <w:proofErr w:type="gramStart"/>
      <w:ins w:id="3013" w:author="Kuei Yuan Chen" w:date="2015-11-13T17:08:00Z">
        <w:r>
          <w:rPr>
            <w:rFonts w:ascii="Tahoma" w:hAnsi="Tahoma" w:cs="Tahoma" w:hint="eastAsia"/>
            <w:lang w:eastAsia="zh-CN"/>
          </w:rPr>
          <w:t>2.</w:t>
        </w:r>
        <w:r w:rsidRPr="001B1C88">
          <w:rPr>
            <w:rFonts w:ascii="Tahoma" w:hAnsi="Tahoma" w:cs="Tahoma"/>
          </w:rPr>
          <w:t>Meeting</w:t>
        </w:r>
        <w:proofErr w:type="gramEnd"/>
        <w:r w:rsidRPr="001B1C88">
          <w:rPr>
            <w:rFonts w:ascii="Tahoma" w:hAnsi="Tahoma" w:cs="Tahoma"/>
          </w:rPr>
          <w:t xml:space="preserve"> Attendees</w:t>
        </w:r>
      </w:ins>
    </w:p>
    <w:tbl>
      <w:tblPr>
        <w:tblW w:w="4946" w:type="pct"/>
        <w:tblInd w:w="10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85"/>
        <w:gridCol w:w="940"/>
        <w:gridCol w:w="1923"/>
        <w:gridCol w:w="3976"/>
        <w:gridCol w:w="1405"/>
      </w:tblGrid>
      <w:tr w:rsidR="00B76FBF" w:rsidRPr="001B1C88" w:rsidTr="00BB53E6">
        <w:trPr>
          <w:tblHeader/>
          <w:ins w:id="3014" w:author="Kuei Yuan Chen" w:date="2015-11-13T17:08:00Z"/>
        </w:trPr>
        <w:tc>
          <w:tcPr>
            <w:tcW w:w="533" w:type="pct"/>
            <w:tcBorders>
              <w:top w:val="single" w:sz="12" w:space="0" w:color="auto"/>
              <w:bottom w:val="double" w:sz="4" w:space="0" w:color="auto"/>
              <w:right w:val="nil"/>
            </w:tcBorders>
          </w:tcPr>
          <w:p w:rsidR="00B76FBF" w:rsidRPr="001B1C88" w:rsidRDefault="00B76FBF" w:rsidP="00BB53E6">
            <w:pPr>
              <w:pStyle w:val="TableHeadingCenter"/>
              <w:rPr>
                <w:ins w:id="3015" w:author="Kuei Yuan Chen" w:date="2015-11-13T17:08:00Z"/>
                <w:rFonts w:ascii="Tahoma" w:hAnsi="Tahoma" w:cs="Tahoma"/>
              </w:rPr>
            </w:pPr>
            <w:ins w:id="3016" w:author="Kuei Yuan Chen" w:date="2015-11-13T17:08:00Z">
              <w:r w:rsidRPr="001B1C88">
                <w:rPr>
                  <w:rFonts w:ascii="Tahoma" w:hAnsi="Tahoma" w:cs="Tahoma"/>
                </w:rPr>
                <w:t>Name</w:t>
              </w:r>
            </w:ins>
          </w:p>
        </w:tc>
        <w:tc>
          <w:tcPr>
            <w:tcW w:w="509"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3017" w:author="Kuei Yuan Chen" w:date="2015-11-13T17:08:00Z"/>
                <w:rFonts w:ascii="Tahoma" w:hAnsi="Tahoma" w:cs="Tahoma"/>
              </w:rPr>
            </w:pPr>
          </w:p>
        </w:tc>
        <w:tc>
          <w:tcPr>
            <w:tcW w:w="1042"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3018" w:author="Kuei Yuan Chen" w:date="2015-11-13T17:08:00Z"/>
                <w:rFonts w:ascii="Tahoma" w:hAnsi="Tahoma" w:cs="Tahoma"/>
              </w:rPr>
            </w:pPr>
            <w:ins w:id="3019" w:author="Kuei Yuan Chen" w:date="2015-11-13T17:08:00Z">
              <w:r w:rsidRPr="001B1C88">
                <w:rPr>
                  <w:rFonts w:ascii="Tahoma" w:hAnsi="Tahoma" w:cs="Tahoma"/>
                </w:rPr>
                <w:t>Attendance status</w:t>
              </w:r>
            </w:ins>
          </w:p>
        </w:tc>
        <w:tc>
          <w:tcPr>
            <w:tcW w:w="2154" w:type="pct"/>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3020" w:author="Kuei Yuan Chen" w:date="2015-11-13T17:08:00Z"/>
                <w:rFonts w:ascii="Tahoma" w:hAnsi="Tahoma" w:cs="Tahoma"/>
              </w:rPr>
            </w:pPr>
            <w:ins w:id="3021" w:author="Kuei Yuan Chen" w:date="2015-11-13T17:08:00Z">
              <w:r w:rsidRPr="001B1C88">
                <w:rPr>
                  <w:rFonts w:ascii="Tahoma" w:hAnsi="Tahoma" w:cs="Tahoma"/>
                </w:rPr>
                <w:t>Position</w:t>
              </w:r>
            </w:ins>
          </w:p>
        </w:tc>
        <w:tc>
          <w:tcPr>
            <w:tcW w:w="761" w:type="pct"/>
            <w:tcBorders>
              <w:top w:val="single" w:sz="12" w:space="0" w:color="auto"/>
              <w:left w:val="nil"/>
              <w:bottom w:val="double" w:sz="4" w:space="0" w:color="auto"/>
            </w:tcBorders>
          </w:tcPr>
          <w:p w:rsidR="00B76FBF" w:rsidRPr="001B1C88" w:rsidRDefault="00B76FBF" w:rsidP="00BB53E6">
            <w:pPr>
              <w:pStyle w:val="TableHeadingCenter"/>
              <w:rPr>
                <w:ins w:id="3022" w:author="Kuei Yuan Chen" w:date="2015-11-13T17:08:00Z"/>
                <w:rFonts w:ascii="Tahoma" w:hAnsi="Tahoma" w:cs="Tahoma"/>
                <w:lang w:eastAsia="zh-CN"/>
              </w:rPr>
            </w:pPr>
            <w:ins w:id="3023" w:author="Kuei Yuan Chen" w:date="2015-11-13T17:08:00Z">
              <w:r>
                <w:rPr>
                  <w:rFonts w:ascii="Tahoma" w:hAnsi="Tahoma" w:cs="Tahoma" w:hint="eastAsia"/>
                  <w:lang w:eastAsia="zh-CN"/>
                </w:rPr>
                <w:t>Progress</w:t>
              </w:r>
            </w:ins>
          </w:p>
        </w:tc>
      </w:tr>
      <w:tr w:rsidR="00B76FBF" w:rsidRPr="001B1C88" w:rsidTr="00BB53E6">
        <w:trPr>
          <w:ins w:id="3024" w:author="Kuei Yuan Chen" w:date="2015-11-13T17:08:00Z"/>
        </w:trPr>
        <w:tc>
          <w:tcPr>
            <w:tcW w:w="1042" w:type="pct"/>
            <w:gridSpan w:val="2"/>
            <w:tcBorders>
              <w:top w:val="nil"/>
              <w:bottom w:val="nil"/>
              <w:right w:val="single" w:sz="6" w:space="0" w:color="auto"/>
            </w:tcBorders>
          </w:tcPr>
          <w:p w:rsidR="00B76FBF" w:rsidRPr="001B1C88" w:rsidRDefault="00B76FBF" w:rsidP="00BB53E6">
            <w:pPr>
              <w:pStyle w:val="Table"/>
              <w:rPr>
                <w:ins w:id="3025" w:author="Kuei Yuan Chen" w:date="2015-11-13T17:08:00Z"/>
                <w:rFonts w:ascii="Tahoma" w:hAnsi="Tahoma" w:cs="Tahoma"/>
                <w:lang w:eastAsia="zh-CN"/>
              </w:rPr>
            </w:pPr>
            <w:ins w:id="3026" w:author="Kuei Yuan Chen" w:date="2015-11-13T17:08:00Z">
              <w:r>
                <w:rPr>
                  <w:rFonts w:ascii="Tahoma" w:hAnsi="Tahoma" w:cs="Tahoma" w:hint="eastAsia"/>
                  <w:lang w:eastAsia="zh-CN"/>
                </w:rPr>
                <w:t>Andrew</w:t>
              </w:r>
            </w:ins>
          </w:p>
        </w:tc>
        <w:tc>
          <w:tcPr>
            <w:tcW w:w="1042" w:type="pct"/>
            <w:tcBorders>
              <w:top w:val="nil"/>
              <w:bottom w:val="nil"/>
              <w:right w:val="single" w:sz="6" w:space="0" w:color="auto"/>
            </w:tcBorders>
          </w:tcPr>
          <w:p w:rsidR="00B76FBF" w:rsidRPr="001B1C88" w:rsidRDefault="00B76FBF" w:rsidP="00BB53E6">
            <w:pPr>
              <w:pStyle w:val="Table"/>
              <w:rPr>
                <w:ins w:id="3027" w:author="Kuei Yuan Chen" w:date="2015-11-13T17:08:00Z"/>
                <w:rFonts w:ascii="Tahoma" w:hAnsi="Tahoma" w:cs="Tahoma"/>
                <w:lang w:eastAsia="zh-CN"/>
              </w:rPr>
            </w:pPr>
            <w:ins w:id="3028" w:author="Kuei Yuan Chen" w:date="2015-11-13T17:08:00Z">
              <w:r>
                <w:rPr>
                  <w:rFonts w:ascii="Tahoma" w:hAnsi="Tahoma" w:cs="Tahoma"/>
                  <w:lang w:eastAsia="zh-CN"/>
                </w:rPr>
                <w:t>Y</w:t>
              </w:r>
              <w:r>
                <w:rPr>
                  <w:rFonts w:ascii="Tahoma" w:hAnsi="Tahoma" w:cs="Tahoma" w:hint="eastAsia"/>
                  <w:lang w:eastAsia="zh-CN"/>
                </w:rPr>
                <w:t xml:space="preserve">es </w:t>
              </w:r>
            </w:ins>
          </w:p>
        </w:tc>
        <w:tc>
          <w:tcPr>
            <w:tcW w:w="2154" w:type="pct"/>
            <w:tcBorders>
              <w:top w:val="nil"/>
              <w:left w:val="single" w:sz="6" w:space="0" w:color="auto"/>
              <w:bottom w:val="nil"/>
              <w:right w:val="single" w:sz="6" w:space="0" w:color="auto"/>
            </w:tcBorders>
          </w:tcPr>
          <w:p w:rsidR="00B76FBF" w:rsidRPr="001B1C88" w:rsidRDefault="00B76FBF" w:rsidP="00BB53E6">
            <w:pPr>
              <w:pStyle w:val="Table"/>
              <w:rPr>
                <w:ins w:id="3029" w:author="Kuei Yuan Chen" w:date="2015-11-13T17:08:00Z"/>
                <w:rFonts w:ascii="Tahoma" w:hAnsi="Tahoma" w:cs="Tahoma"/>
                <w:lang w:eastAsia="zh-CN"/>
              </w:rPr>
            </w:pPr>
            <w:ins w:id="3030" w:author="Kuei Yuan Chen" w:date="2015-11-13T17:08:00Z">
              <w:r>
                <w:rPr>
                  <w:rFonts w:ascii="Tahoma" w:hAnsi="Tahoma" w:cs="Tahoma" w:hint="eastAsia"/>
                  <w:lang w:eastAsia="zh-CN"/>
                </w:rPr>
                <w:t xml:space="preserve">Team Leader </w:t>
              </w:r>
            </w:ins>
          </w:p>
        </w:tc>
        <w:tc>
          <w:tcPr>
            <w:tcW w:w="761" w:type="pct"/>
            <w:tcBorders>
              <w:top w:val="nil"/>
              <w:left w:val="nil"/>
              <w:bottom w:val="nil"/>
            </w:tcBorders>
          </w:tcPr>
          <w:p w:rsidR="00B76FBF" w:rsidRPr="001B1C88" w:rsidRDefault="00B76FBF" w:rsidP="00BB53E6">
            <w:pPr>
              <w:pStyle w:val="Table"/>
              <w:jc w:val="center"/>
              <w:rPr>
                <w:ins w:id="3031" w:author="Kuei Yuan Chen" w:date="2015-11-13T17:08:00Z"/>
                <w:rFonts w:ascii="Tahoma" w:hAnsi="Tahoma" w:cs="Tahoma"/>
                <w:lang w:eastAsia="zh-CN"/>
              </w:rPr>
            </w:pPr>
            <w:ins w:id="3032" w:author="Kuei Yuan Chen" w:date="2015-11-13T17:08:00Z">
              <w:r>
                <w:rPr>
                  <w:rFonts w:ascii="Tahoma" w:hAnsi="Tahoma" w:cs="Tahoma" w:hint="eastAsia"/>
                  <w:lang w:eastAsia="zh-CN"/>
                </w:rPr>
                <w:t>75%</w:t>
              </w:r>
            </w:ins>
          </w:p>
        </w:tc>
      </w:tr>
      <w:tr w:rsidR="00B76FBF" w:rsidRPr="001B1C88" w:rsidTr="00BB53E6">
        <w:trPr>
          <w:ins w:id="3033" w:author="Kuei Yuan Chen" w:date="2015-11-13T17:08:00Z"/>
        </w:trPr>
        <w:tc>
          <w:tcPr>
            <w:tcW w:w="533" w:type="pct"/>
            <w:tcBorders>
              <w:top w:val="single" w:sz="6" w:space="0" w:color="auto"/>
              <w:bottom w:val="single" w:sz="6" w:space="0" w:color="auto"/>
              <w:right w:val="nil"/>
            </w:tcBorders>
          </w:tcPr>
          <w:p w:rsidR="00B76FBF" w:rsidRPr="001B1C88" w:rsidRDefault="00B76FBF" w:rsidP="00BB53E6">
            <w:pPr>
              <w:pStyle w:val="Table"/>
              <w:rPr>
                <w:ins w:id="3034" w:author="Kuei Yuan Chen" w:date="2015-11-13T17:08:00Z"/>
                <w:rFonts w:ascii="Tahoma" w:hAnsi="Tahoma" w:cs="Tahoma"/>
                <w:lang w:eastAsia="zh-CN"/>
              </w:rPr>
            </w:pPr>
            <w:ins w:id="3035" w:author="Kuei Yuan Chen" w:date="2015-11-13T17:08:00Z">
              <w:r>
                <w:rPr>
                  <w:rFonts w:ascii="Tahoma" w:hAnsi="Tahoma" w:cs="Tahoma" w:hint="eastAsia"/>
                  <w:lang w:eastAsia="zh-CN"/>
                </w:rPr>
                <w:t>Zach Yu</w:t>
              </w:r>
            </w:ins>
          </w:p>
        </w:tc>
        <w:tc>
          <w:tcPr>
            <w:tcW w:w="509" w:type="pct"/>
            <w:tcBorders>
              <w:top w:val="single" w:sz="6" w:space="0" w:color="auto"/>
              <w:bottom w:val="single" w:sz="6" w:space="0" w:color="auto"/>
              <w:right w:val="single" w:sz="6" w:space="0" w:color="auto"/>
            </w:tcBorders>
          </w:tcPr>
          <w:p w:rsidR="00B76FBF" w:rsidRPr="001B1C88" w:rsidRDefault="00B76FBF" w:rsidP="00BB53E6">
            <w:pPr>
              <w:pStyle w:val="Table"/>
              <w:rPr>
                <w:ins w:id="3036" w:author="Kuei Yuan Chen" w:date="2015-11-13T17:08:00Z"/>
                <w:rFonts w:ascii="Tahoma" w:hAnsi="Tahoma" w:cs="Tahoma"/>
              </w:rPr>
            </w:pPr>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3037" w:author="Kuei Yuan Chen" w:date="2015-11-13T17:08:00Z"/>
                <w:rFonts w:ascii="Tahoma" w:hAnsi="Tahoma" w:cs="Tahoma"/>
                <w:lang w:eastAsia="zh-CN"/>
              </w:rPr>
            </w:pPr>
            <w:ins w:id="3038" w:author="Kuei Yuan Chen" w:date="2015-11-13T17:08:00Z">
              <w:r>
                <w:rPr>
                  <w:rFonts w:ascii="Tahoma" w:hAnsi="Tahoma" w:cs="Tahoma"/>
                  <w:lang w:eastAsia="zh-CN"/>
                </w:rPr>
                <w:t>Y</w:t>
              </w:r>
              <w:r>
                <w:rPr>
                  <w:rFonts w:ascii="Tahoma" w:hAnsi="Tahoma" w:cs="Tahoma" w:hint="eastAsia"/>
                  <w:lang w:eastAsia="zh-CN"/>
                </w:rPr>
                <w:t>es</w:t>
              </w:r>
            </w:ins>
          </w:p>
        </w:tc>
        <w:tc>
          <w:tcPr>
            <w:tcW w:w="2154"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3039" w:author="Kuei Yuan Chen" w:date="2015-11-13T17:08:00Z"/>
                <w:rFonts w:ascii="Tahoma" w:hAnsi="Tahoma" w:cs="Tahoma"/>
                <w:lang w:eastAsia="zh-CN"/>
              </w:rPr>
            </w:pPr>
            <w:ins w:id="3040" w:author="Kuei Yuan Chen" w:date="2015-11-13T17:08:00Z">
              <w:r>
                <w:rPr>
                  <w:rFonts w:ascii="Tahoma" w:hAnsi="Tahoma" w:cs="Tahoma" w:hint="eastAsia"/>
                  <w:lang w:eastAsia="zh-CN"/>
                </w:rPr>
                <w:t xml:space="preserve">Coordinator </w:t>
              </w:r>
            </w:ins>
          </w:p>
        </w:tc>
        <w:tc>
          <w:tcPr>
            <w:tcW w:w="761" w:type="pct"/>
            <w:tcBorders>
              <w:top w:val="single" w:sz="6" w:space="0" w:color="auto"/>
              <w:left w:val="nil"/>
              <w:bottom w:val="single" w:sz="6" w:space="0" w:color="auto"/>
            </w:tcBorders>
          </w:tcPr>
          <w:p w:rsidR="00B76FBF" w:rsidRPr="001B1C88" w:rsidRDefault="00B76FBF" w:rsidP="00BB53E6">
            <w:pPr>
              <w:pStyle w:val="Table"/>
              <w:jc w:val="center"/>
              <w:rPr>
                <w:ins w:id="3041" w:author="Kuei Yuan Chen" w:date="2015-11-13T17:08:00Z"/>
                <w:rFonts w:ascii="Tahoma" w:hAnsi="Tahoma" w:cs="Tahoma"/>
              </w:rPr>
            </w:pPr>
            <w:ins w:id="3042" w:author="Kuei Yuan Chen" w:date="2015-11-13T17:08:00Z">
              <w:r>
                <w:rPr>
                  <w:rFonts w:ascii="Tahoma" w:hAnsi="Tahoma" w:cs="Tahoma" w:hint="eastAsia"/>
                  <w:lang w:eastAsia="zh-CN"/>
                </w:rPr>
                <w:t>80%</w:t>
              </w:r>
            </w:ins>
          </w:p>
        </w:tc>
      </w:tr>
      <w:tr w:rsidR="00B76FBF" w:rsidRPr="001B1C88" w:rsidTr="00BB53E6">
        <w:trPr>
          <w:trHeight w:val="174"/>
          <w:ins w:id="3043" w:author="Kuei Yuan Chen" w:date="2015-11-13T17:08:00Z"/>
        </w:trPr>
        <w:tc>
          <w:tcPr>
            <w:tcW w:w="1042" w:type="pct"/>
            <w:gridSpan w:val="2"/>
            <w:tcBorders>
              <w:top w:val="single" w:sz="6" w:space="0" w:color="auto"/>
              <w:bottom w:val="single" w:sz="6" w:space="0" w:color="auto"/>
              <w:right w:val="single" w:sz="6" w:space="0" w:color="auto"/>
            </w:tcBorders>
          </w:tcPr>
          <w:p w:rsidR="00B76FBF" w:rsidRPr="001B1C88" w:rsidRDefault="00B76FBF" w:rsidP="00BB53E6">
            <w:pPr>
              <w:pStyle w:val="Table"/>
              <w:rPr>
                <w:ins w:id="3044" w:author="Kuei Yuan Chen" w:date="2015-11-13T17:08:00Z"/>
                <w:rFonts w:ascii="Tahoma" w:hAnsi="Tahoma" w:cs="Tahoma"/>
                <w:lang w:eastAsia="zh-CN"/>
              </w:rPr>
            </w:pPr>
            <w:ins w:id="3045" w:author="Kuei Yuan Chen" w:date="2015-11-13T17:08:00Z">
              <w:r>
                <w:rPr>
                  <w:rFonts w:ascii="Tahoma" w:hAnsi="Tahoma" w:cs="Tahoma" w:hint="eastAsia"/>
                  <w:lang w:eastAsia="zh-CN"/>
                </w:rPr>
                <w:t>Peter</w:t>
              </w:r>
            </w:ins>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3046" w:author="Kuei Yuan Chen" w:date="2015-11-13T17:08:00Z"/>
                <w:rFonts w:ascii="Tahoma" w:hAnsi="Tahoma" w:cs="Tahoma"/>
                <w:lang w:eastAsia="zh-CN"/>
              </w:rPr>
            </w:pPr>
            <w:ins w:id="3047" w:author="Kuei Yuan Chen" w:date="2015-11-13T17:08:00Z">
              <w:r>
                <w:rPr>
                  <w:rFonts w:ascii="Tahoma" w:hAnsi="Tahoma" w:cs="Tahoma"/>
                  <w:lang w:eastAsia="zh-CN"/>
                </w:rPr>
                <w:t>Y</w:t>
              </w:r>
              <w:r>
                <w:rPr>
                  <w:rFonts w:ascii="Tahoma" w:hAnsi="Tahoma" w:cs="Tahoma" w:hint="eastAsia"/>
                  <w:lang w:eastAsia="zh-CN"/>
                </w:rPr>
                <w:t>es</w:t>
              </w:r>
            </w:ins>
          </w:p>
        </w:tc>
        <w:tc>
          <w:tcPr>
            <w:tcW w:w="2154"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3048" w:author="Kuei Yuan Chen" w:date="2015-11-13T17:08:00Z"/>
                <w:rFonts w:ascii="Tahoma" w:hAnsi="Tahoma" w:cs="Tahoma"/>
                <w:lang w:eastAsia="zh-CN"/>
              </w:rPr>
            </w:pPr>
            <w:ins w:id="3049" w:author="Kuei Yuan Chen" w:date="2015-11-13T17:08:00Z">
              <w:r>
                <w:rPr>
                  <w:rFonts w:ascii="Tahoma" w:hAnsi="Tahoma" w:cs="Tahoma" w:hint="eastAsia"/>
                  <w:lang w:eastAsia="zh-CN"/>
                </w:rPr>
                <w:t xml:space="preserve">Team Member </w:t>
              </w:r>
            </w:ins>
          </w:p>
        </w:tc>
        <w:tc>
          <w:tcPr>
            <w:tcW w:w="761" w:type="pct"/>
            <w:tcBorders>
              <w:top w:val="single" w:sz="6" w:space="0" w:color="auto"/>
              <w:left w:val="nil"/>
              <w:bottom w:val="single" w:sz="6" w:space="0" w:color="auto"/>
            </w:tcBorders>
          </w:tcPr>
          <w:p w:rsidR="00B76FBF" w:rsidRPr="001B1C88" w:rsidRDefault="00B76FBF" w:rsidP="00BB53E6">
            <w:pPr>
              <w:pStyle w:val="Table"/>
              <w:jc w:val="center"/>
              <w:rPr>
                <w:ins w:id="3050" w:author="Kuei Yuan Chen" w:date="2015-11-13T17:08:00Z"/>
                <w:rFonts w:ascii="Tahoma" w:hAnsi="Tahoma" w:cs="Tahoma"/>
              </w:rPr>
            </w:pPr>
            <w:ins w:id="3051" w:author="Kuei Yuan Chen" w:date="2015-11-13T17:08:00Z">
              <w:r>
                <w:rPr>
                  <w:rFonts w:ascii="Tahoma" w:hAnsi="Tahoma" w:cs="Tahoma" w:hint="eastAsia"/>
                  <w:lang w:eastAsia="zh-CN"/>
                </w:rPr>
                <w:t>75%</w:t>
              </w:r>
            </w:ins>
          </w:p>
        </w:tc>
      </w:tr>
      <w:tr w:rsidR="00B76FBF" w:rsidRPr="001B1C88" w:rsidTr="00BB53E6">
        <w:trPr>
          <w:ins w:id="3052" w:author="Kuei Yuan Chen" w:date="2015-11-13T17:08:00Z"/>
        </w:trPr>
        <w:tc>
          <w:tcPr>
            <w:tcW w:w="533" w:type="pct"/>
            <w:tcBorders>
              <w:top w:val="single" w:sz="6" w:space="0" w:color="auto"/>
              <w:bottom w:val="single" w:sz="6" w:space="0" w:color="auto"/>
              <w:right w:val="nil"/>
            </w:tcBorders>
          </w:tcPr>
          <w:p w:rsidR="00B76FBF" w:rsidRPr="001B1C88" w:rsidRDefault="00B76FBF" w:rsidP="00BB53E6">
            <w:pPr>
              <w:pStyle w:val="Table"/>
              <w:rPr>
                <w:ins w:id="3053" w:author="Kuei Yuan Chen" w:date="2015-11-13T17:08:00Z"/>
                <w:rFonts w:ascii="Tahoma" w:hAnsi="Tahoma" w:cs="Tahoma"/>
                <w:lang w:eastAsia="zh-CN"/>
              </w:rPr>
            </w:pPr>
            <w:ins w:id="3054" w:author="Kuei Yuan Chen" w:date="2015-11-13T17:08:00Z">
              <w:r>
                <w:rPr>
                  <w:rFonts w:ascii="Tahoma" w:hAnsi="Tahoma" w:cs="Tahoma" w:hint="eastAsia"/>
                  <w:lang w:eastAsia="zh-CN"/>
                </w:rPr>
                <w:t xml:space="preserve">York </w:t>
              </w:r>
            </w:ins>
          </w:p>
        </w:tc>
        <w:tc>
          <w:tcPr>
            <w:tcW w:w="509" w:type="pct"/>
            <w:tcBorders>
              <w:top w:val="single" w:sz="6" w:space="0" w:color="auto"/>
              <w:bottom w:val="single" w:sz="6" w:space="0" w:color="auto"/>
              <w:right w:val="single" w:sz="6" w:space="0" w:color="auto"/>
            </w:tcBorders>
          </w:tcPr>
          <w:p w:rsidR="00B76FBF" w:rsidRPr="001B1C88" w:rsidRDefault="00B76FBF" w:rsidP="00BB53E6">
            <w:pPr>
              <w:pStyle w:val="Table"/>
              <w:rPr>
                <w:ins w:id="3055" w:author="Kuei Yuan Chen" w:date="2015-11-13T17:08:00Z"/>
                <w:rFonts w:ascii="Tahoma" w:hAnsi="Tahoma" w:cs="Tahoma"/>
              </w:rPr>
            </w:pPr>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3056" w:author="Kuei Yuan Chen" w:date="2015-11-13T17:08:00Z"/>
                <w:rFonts w:ascii="Tahoma" w:hAnsi="Tahoma" w:cs="Tahoma"/>
                <w:lang w:eastAsia="zh-CN"/>
              </w:rPr>
            </w:pPr>
            <w:ins w:id="3057" w:author="Kuei Yuan Chen" w:date="2015-11-13T17:08:00Z">
              <w:r>
                <w:rPr>
                  <w:rFonts w:ascii="Tahoma" w:hAnsi="Tahoma" w:cs="Tahoma"/>
                  <w:lang w:eastAsia="zh-CN"/>
                </w:rPr>
                <w:t>Y</w:t>
              </w:r>
              <w:r>
                <w:rPr>
                  <w:rFonts w:ascii="Tahoma" w:hAnsi="Tahoma" w:cs="Tahoma" w:hint="eastAsia"/>
                  <w:lang w:eastAsia="zh-CN"/>
                </w:rPr>
                <w:t xml:space="preserve">es </w:t>
              </w:r>
            </w:ins>
          </w:p>
        </w:tc>
        <w:tc>
          <w:tcPr>
            <w:tcW w:w="2154"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3058" w:author="Kuei Yuan Chen" w:date="2015-11-13T17:08:00Z"/>
                <w:rFonts w:ascii="Tahoma" w:hAnsi="Tahoma" w:cs="Tahoma"/>
                <w:lang w:eastAsia="zh-CN"/>
              </w:rPr>
            </w:pPr>
            <w:ins w:id="3059" w:author="Kuei Yuan Chen" w:date="2015-11-13T17:08:00Z">
              <w:r>
                <w:rPr>
                  <w:rFonts w:ascii="Tahoma" w:hAnsi="Tahoma" w:cs="Tahoma" w:hint="eastAsia"/>
                  <w:lang w:eastAsia="zh-CN"/>
                </w:rPr>
                <w:t xml:space="preserve">Time Scheduler </w:t>
              </w:r>
            </w:ins>
          </w:p>
        </w:tc>
        <w:tc>
          <w:tcPr>
            <w:tcW w:w="761" w:type="pct"/>
            <w:tcBorders>
              <w:top w:val="single" w:sz="6" w:space="0" w:color="auto"/>
              <w:left w:val="nil"/>
              <w:bottom w:val="single" w:sz="6" w:space="0" w:color="auto"/>
            </w:tcBorders>
          </w:tcPr>
          <w:p w:rsidR="00B76FBF" w:rsidRPr="001B1C88" w:rsidRDefault="00B76FBF" w:rsidP="00BB53E6">
            <w:pPr>
              <w:pStyle w:val="Table"/>
              <w:jc w:val="center"/>
              <w:rPr>
                <w:ins w:id="3060" w:author="Kuei Yuan Chen" w:date="2015-11-13T17:08:00Z"/>
                <w:rFonts w:ascii="Tahoma" w:hAnsi="Tahoma" w:cs="Tahoma"/>
              </w:rPr>
            </w:pPr>
            <w:ins w:id="3061" w:author="Kuei Yuan Chen" w:date="2015-11-13T17:08:00Z">
              <w:r>
                <w:rPr>
                  <w:rFonts w:ascii="Tahoma" w:hAnsi="Tahoma" w:cs="Tahoma" w:hint="eastAsia"/>
                  <w:lang w:eastAsia="zh-CN"/>
                </w:rPr>
                <w:t>70%</w:t>
              </w:r>
            </w:ins>
          </w:p>
        </w:tc>
      </w:tr>
    </w:tbl>
    <w:p w:rsidR="00B76FBF" w:rsidRPr="001B1C88" w:rsidRDefault="00B76FBF" w:rsidP="00B76FBF">
      <w:pPr>
        <w:pStyle w:val="Numberedlist21"/>
        <w:numPr>
          <w:ilvl w:val="0"/>
          <w:numId w:val="0"/>
        </w:numPr>
        <w:ind w:left="360" w:hanging="360"/>
        <w:rPr>
          <w:ins w:id="3062" w:author="Kuei Yuan Chen" w:date="2015-11-13T17:08:00Z"/>
          <w:rFonts w:ascii="Tahoma" w:hAnsi="Tahoma" w:cs="Tahoma"/>
        </w:rPr>
      </w:pPr>
      <w:proofErr w:type="gramStart"/>
      <w:ins w:id="3063" w:author="Kuei Yuan Chen" w:date="2015-11-13T17:08:00Z">
        <w:r>
          <w:rPr>
            <w:rFonts w:ascii="Tahoma" w:hAnsi="Tahoma" w:cs="Tahoma" w:hint="eastAsia"/>
            <w:lang w:eastAsia="zh-CN"/>
          </w:rPr>
          <w:t>3.</w:t>
        </w:r>
        <w:r w:rsidRPr="001B1C88">
          <w:rPr>
            <w:rFonts w:ascii="Tahoma" w:hAnsi="Tahoma" w:cs="Tahoma"/>
          </w:rPr>
          <w:t>Agenda</w:t>
        </w:r>
        <w:proofErr w:type="gramEnd"/>
        <w:r w:rsidRPr="001B1C88">
          <w:rPr>
            <w:rFonts w:ascii="Tahoma" w:hAnsi="Tahoma" w:cs="Tahoma"/>
          </w:rPr>
          <w:t xml:space="preserve"> </w:t>
        </w:r>
      </w:ins>
    </w:p>
    <w:p w:rsidR="00B76FBF" w:rsidRPr="001B1C88" w:rsidRDefault="00B76FBF" w:rsidP="00B76FBF">
      <w:pPr>
        <w:rPr>
          <w:ins w:id="3064" w:author="Kuei Yuan Chen" w:date="2015-11-13T17:08: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B76FBF" w:rsidRPr="001B1C88" w:rsidTr="00BB53E6">
        <w:trPr>
          <w:tblHeader/>
          <w:ins w:id="3065" w:author="Kuei Yuan Chen" w:date="2015-11-13T17:08:00Z"/>
        </w:trPr>
        <w:tc>
          <w:tcPr>
            <w:tcW w:w="450" w:type="dxa"/>
            <w:tcBorders>
              <w:top w:val="single" w:sz="12" w:space="0" w:color="auto"/>
              <w:bottom w:val="double" w:sz="4" w:space="0" w:color="auto"/>
              <w:right w:val="single" w:sz="6" w:space="0" w:color="auto"/>
            </w:tcBorders>
          </w:tcPr>
          <w:p w:rsidR="00B76FBF" w:rsidRPr="001B1C88" w:rsidRDefault="00B76FBF" w:rsidP="00BB53E6">
            <w:pPr>
              <w:pStyle w:val="TableHeadingCenter"/>
              <w:rPr>
                <w:ins w:id="3066" w:author="Kuei Yuan Chen" w:date="2015-11-13T17:08:00Z"/>
                <w:rFonts w:ascii="Tahoma" w:hAnsi="Tahoma" w:cs="Tahoma"/>
              </w:rPr>
            </w:pPr>
            <w:ins w:id="3067" w:author="Kuei Yuan Chen" w:date="2015-11-13T17:08: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3068" w:author="Kuei Yuan Chen" w:date="2015-11-13T17:08:00Z"/>
                <w:rFonts w:ascii="Tahoma" w:hAnsi="Tahoma" w:cs="Tahoma"/>
              </w:rPr>
            </w:pPr>
            <w:ins w:id="3069" w:author="Kuei Yuan Chen" w:date="2015-11-13T17:08: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3070" w:author="Kuei Yuan Chen" w:date="2015-11-13T17:08:00Z"/>
                <w:rFonts w:ascii="Tahoma" w:hAnsi="Tahoma" w:cs="Tahoma"/>
              </w:rPr>
            </w:pPr>
            <w:ins w:id="3071" w:author="Kuei Yuan Chen" w:date="2015-11-13T17:08: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B76FBF" w:rsidRPr="001B1C88" w:rsidRDefault="00B76FBF" w:rsidP="00BB53E6">
            <w:pPr>
              <w:pStyle w:val="TableHeadingCenter"/>
              <w:rPr>
                <w:ins w:id="3072" w:author="Kuei Yuan Chen" w:date="2015-11-13T17:08:00Z"/>
                <w:rFonts w:ascii="Tahoma" w:hAnsi="Tahoma" w:cs="Tahoma"/>
              </w:rPr>
            </w:pPr>
            <w:ins w:id="3073" w:author="Kuei Yuan Chen" w:date="2015-11-13T17:08:00Z">
              <w:r w:rsidRPr="001B1C88">
                <w:rPr>
                  <w:rFonts w:ascii="Tahoma" w:hAnsi="Tahoma" w:cs="Tahoma"/>
                </w:rPr>
                <w:t>Time/Status</w:t>
              </w:r>
            </w:ins>
          </w:p>
        </w:tc>
      </w:tr>
      <w:tr w:rsidR="00B76FBF" w:rsidRPr="00956461" w:rsidTr="00BB53E6">
        <w:trPr>
          <w:ins w:id="3074" w:author="Kuei Yuan Chen" w:date="2015-11-13T17:08: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3075" w:author="Kuei Yuan Chen" w:date="2015-11-13T17:08:00Z"/>
                <w:rFonts w:ascii="Tahoma" w:hAnsi="Tahoma" w:cs="Tahoma"/>
                <w:lang w:eastAsia="zh-CN"/>
              </w:rPr>
            </w:pPr>
            <w:ins w:id="3076" w:author="Kuei Yuan Chen" w:date="2015-11-13T17:08: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tabs>
                <w:tab w:val="left" w:pos="5090"/>
              </w:tabs>
              <w:rPr>
                <w:ins w:id="3077" w:author="Kuei Yuan Chen" w:date="2015-11-13T17:08:00Z"/>
                <w:rFonts w:ascii="Tahoma" w:hAnsi="Tahoma" w:cs="Tahoma"/>
                <w:lang w:eastAsia="zh-CN"/>
              </w:rPr>
            </w:pPr>
            <w:ins w:id="3078" w:author="Kuei Yuan Chen" w:date="2015-11-13T17:08:00Z">
              <w:r>
                <w:rPr>
                  <w:rFonts w:ascii="Tahoma" w:hAnsi="Tahoma" w:cs="Tahoma" w:hint="eastAsia"/>
                  <w:lang w:eastAsia="zh-CN"/>
                </w:rPr>
                <w:t xml:space="preserve">ER diagram discussion and update </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3079" w:author="Kuei Yuan Chen" w:date="2015-11-13T17:08:00Z"/>
                <w:rFonts w:ascii="Tahoma" w:hAnsi="Tahoma" w:cs="Tahoma"/>
                <w:lang w:eastAsia="zh-CN"/>
              </w:rPr>
            </w:pPr>
            <w:ins w:id="3080" w:author="Kuei Yuan Chen" w:date="2015-11-13T17:08:00Z">
              <w:r>
                <w:rPr>
                  <w:rFonts w:ascii="Tahoma" w:hAnsi="Tahoma" w:cs="Tahoma" w:hint="eastAsia"/>
                  <w:lang w:eastAsia="zh-CN"/>
                </w:rPr>
                <w:t>All team member</w:t>
              </w:r>
            </w:ins>
          </w:p>
        </w:tc>
        <w:tc>
          <w:tcPr>
            <w:tcW w:w="1463" w:type="dxa"/>
            <w:tcBorders>
              <w:top w:val="single" w:sz="6" w:space="0" w:color="auto"/>
              <w:left w:val="single" w:sz="6" w:space="0" w:color="auto"/>
              <w:bottom w:val="single" w:sz="6" w:space="0" w:color="auto"/>
            </w:tcBorders>
          </w:tcPr>
          <w:p w:rsidR="00B76FBF" w:rsidRDefault="00B76FBF" w:rsidP="00BB53E6">
            <w:pPr>
              <w:pStyle w:val="Table"/>
              <w:rPr>
                <w:ins w:id="3081" w:author="Kuei Yuan Chen" w:date="2015-11-13T17:08:00Z"/>
                <w:rFonts w:ascii="Tahoma" w:hAnsi="Tahoma" w:cs="Tahoma"/>
                <w:lang w:eastAsia="zh-CN"/>
              </w:rPr>
            </w:pPr>
            <w:ins w:id="3082" w:author="Kuei Yuan Chen" w:date="2015-11-13T17:08: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10-22</w:t>
              </w:r>
            </w:ins>
          </w:p>
          <w:p w:rsidR="00B76FBF" w:rsidRPr="00956461" w:rsidRDefault="00B76FBF" w:rsidP="00BB53E6">
            <w:pPr>
              <w:pStyle w:val="Table"/>
              <w:rPr>
                <w:ins w:id="3083" w:author="Kuei Yuan Chen" w:date="2015-11-13T17:08:00Z"/>
                <w:rFonts w:ascii="Tahoma" w:hAnsi="Tahoma" w:cs="Tahoma"/>
                <w:lang w:eastAsia="zh-CN"/>
              </w:rPr>
            </w:pPr>
          </w:p>
        </w:tc>
      </w:tr>
      <w:tr w:rsidR="00B76FBF" w:rsidRPr="00956461" w:rsidTr="00BB53E6">
        <w:trPr>
          <w:ins w:id="3084" w:author="Kuei Yuan Chen" w:date="2015-11-13T17:08: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3085" w:author="Kuei Yuan Chen" w:date="2015-11-13T17:08:00Z"/>
                <w:rFonts w:ascii="Tahoma" w:hAnsi="Tahoma" w:cs="Tahoma"/>
                <w:lang w:eastAsia="zh-CN"/>
              </w:rPr>
            </w:pPr>
            <w:ins w:id="3086" w:author="Kuei Yuan Chen" w:date="2015-11-13T17:08:00Z">
              <w:r w:rsidRPr="00956461">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3087" w:author="Kuei Yuan Chen" w:date="2015-11-13T17:08:00Z"/>
                <w:rFonts w:ascii="Tahoma" w:hAnsi="Tahoma" w:cs="Tahoma"/>
                <w:lang w:eastAsia="zh-CN"/>
              </w:rPr>
            </w:pPr>
            <w:ins w:id="3088" w:author="Kuei Yuan Chen" w:date="2015-11-13T17:08:00Z">
              <w:r w:rsidRPr="00956461">
                <w:rPr>
                  <w:rFonts w:ascii="Tahoma" w:hAnsi="Tahoma" w:cs="Tahoma" w:hint="eastAsia"/>
                  <w:lang w:eastAsia="zh-CN"/>
                </w:rPr>
                <w:t xml:space="preserve">project </w:t>
              </w:r>
              <w:r>
                <w:rPr>
                  <w:rFonts w:ascii="Tahoma" w:hAnsi="Tahoma" w:cs="Tahoma" w:hint="eastAsia"/>
                  <w:lang w:eastAsia="zh-CN"/>
                </w:rPr>
                <w:t xml:space="preserve">review and </w:t>
              </w:r>
              <w:r w:rsidRPr="00956461">
                <w:rPr>
                  <w:rFonts w:ascii="Tahoma" w:hAnsi="Tahoma" w:cs="Tahoma" w:hint="eastAsia"/>
                  <w:lang w:eastAsia="zh-CN"/>
                </w:rPr>
                <w:t xml:space="preserve">update </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3089" w:author="Kuei Yuan Chen" w:date="2015-11-13T17:08:00Z"/>
                <w:rFonts w:ascii="Tahoma" w:hAnsi="Tahoma" w:cs="Tahoma"/>
                <w:lang w:eastAsia="zh-CN"/>
              </w:rPr>
            </w:pPr>
            <w:ins w:id="3090" w:author="Kuei Yuan Chen" w:date="2015-11-13T17:08:00Z">
              <w:r>
                <w:rPr>
                  <w:rFonts w:ascii="Tahoma" w:hAnsi="Tahoma" w:cs="Tahoma" w:hint="eastAsia"/>
                  <w:lang w:eastAsia="zh-CN"/>
                </w:rPr>
                <w:t>All Team member</w:t>
              </w:r>
            </w:ins>
          </w:p>
        </w:tc>
        <w:tc>
          <w:tcPr>
            <w:tcW w:w="1463" w:type="dxa"/>
            <w:tcBorders>
              <w:top w:val="single" w:sz="6" w:space="0" w:color="auto"/>
              <w:left w:val="single" w:sz="6" w:space="0" w:color="auto"/>
              <w:bottom w:val="single" w:sz="6" w:space="0" w:color="auto"/>
            </w:tcBorders>
          </w:tcPr>
          <w:p w:rsidR="00B76FBF" w:rsidRPr="00956461" w:rsidRDefault="00B76FBF" w:rsidP="00BB53E6">
            <w:pPr>
              <w:pStyle w:val="Table"/>
              <w:rPr>
                <w:ins w:id="3091" w:author="Kuei Yuan Chen" w:date="2015-11-13T17:08:00Z"/>
                <w:rFonts w:ascii="Tahoma" w:hAnsi="Tahoma" w:cs="Tahoma"/>
                <w:lang w:eastAsia="zh-CN"/>
              </w:rPr>
            </w:pPr>
            <w:ins w:id="3092" w:author="Kuei Yuan Chen" w:date="2015-11-13T17:08:00Z">
              <w:r>
                <w:rPr>
                  <w:rFonts w:ascii="Tahoma" w:hAnsi="Tahoma" w:cs="Tahoma" w:hint="eastAsia"/>
                  <w:lang w:eastAsia="zh-CN"/>
                </w:rPr>
                <w:t>2015-10-22</w:t>
              </w:r>
            </w:ins>
          </w:p>
        </w:tc>
      </w:tr>
    </w:tbl>
    <w:p w:rsidR="00B76FBF" w:rsidRPr="003C4E3D" w:rsidRDefault="00B76FBF" w:rsidP="00B76FBF">
      <w:pPr>
        <w:pStyle w:val="Numberedlist21"/>
        <w:numPr>
          <w:ilvl w:val="0"/>
          <w:numId w:val="0"/>
        </w:numPr>
        <w:ind w:left="360" w:hanging="360"/>
        <w:rPr>
          <w:ins w:id="3093" w:author="Kuei Yuan Chen" w:date="2015-11-13T17:08:00Z"/>
          <w:rFonts w:ascii="Tahoma" w:hAnsi="Tahoma" w:cs="Tahoma"/>
          <w:lang w:eastAsia="zh-CN"/>
        </w:rPr>
      </w:pPr>
      <w:proofErr w:type="gramStart"/>
      <w:ins w:id="3094" w:author="Kuei Yuan Chen" w:date="2015-11-13T17:08:00Z">
        <w:r w:rsidRPr="003C4E3D">
          <w:rPr>
            <w:rFonts w:ascii="Tahoma" w:hAnsi="Tahoma" w:cs="Tahoma" w:hint="eastAsia"/>
            <w:lang w:eastAsia="zh-CN"/>
          </w:rPr>
          <w:t>4.</w:t>
        </w:r>
        <w:r w:rsidRPr="003C4E3D">
          <w:rPr>
            <w:rFonts w:ascii="Tahoma" w:hAnsi="Tahoma" w:cs="Tahoma"/>
            <w:lang w:eastAsia="zh-CN"/>
          </w:rPr>
          <w:t>Meeting</w:t>
        </w:r>
        <w:proofErr w:type="gramEnd"/>
        <w:r w:rsidRPr="003C4E3D">
          <w:rPr>
            <w:rFonts w:ascii="Tahoma" w:hAnsi="Tahoma" w:cs="Tahoma"/>
            <w:lang w:eastAsia="zh-CN"/>
          </w:rPr>
          <w:t xml:space="preserve"> Status Update and Results</w:t>
        </w:r>
      </w:ins>
    </w:p>
    <w:p w:rsidR="00B76FBF" w:rsidRPr="00956461" w:rsidRDefault="00B76FBF" w:rsidP="00B76FBF">
      <w:pPr>
        <w:pStyle w:val="TableTitle"/>
        <w:rPr>
          <w:ins w:id="3095" w:author="Kuei Yuan Chen" w:date="2015-11-13T17:08:00Z"/>
          <w:rFonts w:ascii="Tahoma" w:hAnsi="Tahoma" w:cs="Tahoma"/>
        </w:rPr>
      </w:pPr>
      <w:ins w:id="3096" w:author="Kuei Yuan Chen" w:date="2015-11-13T17:08: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B76FBF" w:rsidRPr="00956461" w:rsidTr="00BB53E6">
        <w:trPr>
          <w:tblHeader/>
          <w:ins w:id="3097" w:author="Kuei Yuan Chen" w:date="2015-11-13T17:08:00Z"/>
        </w:trPr>
        <w:tc>
          <w:tcPr>
            <w:tcW w:w="0" w:type="auto"/>
            <w:tcBorders>
              <w:top w:val="single" w:sz="12" w:space="0" w:color="auto"/>
              <w:left w:val="single" w:sz="12" w:space="0" w:color="auto"/>
              <w:bottom w:val="double" w:sz="4" w:space="0" w:color="auto"/>
              <w:right w:val="single" w:sz="6" w:space="0" w:color="auto"/>
            </w:tcBorders>
          </w:tcPr>
          <w:p w:rsidR="00B76FBF" w:rsidRPr="00956461" w:rsidRDefault="00B76FBF" w:rsidP="00BB53E6">
            <w:pPr>
              <w:pStyle w:val="TableHeading"/>
              <w:rPr>
                <w:ins w:id="3098" w:author="Kuei Yuan Chen" w:date="2015-11-13T17:08:00Z"/>
                <w:rFonts w:ascii="Tahoma" w:hAnsi="Tahoma" w:cs="Tahoma"/>
              </w:rPr>
            </w:pPr>
            <w:ins w:id="3099" w:author="Kuei Yuan Chen" w:date="2015-11-13T17:08: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3100" w:author="Kuei Yuan Chen" w:date="2015-11-13T17:08:00Z"/>
                <w:rFonts w:ascii="Tahoma" w:hAnsi="Tahoma" w:cs="Tahoma"/>
              </w:rPr>
            </w:pPr>
            <w:ins w:id="3101" w:author="Kuei Yuan Chen" w:date="2015-11-13T17:08: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3102" w:author="Kuei Yuan Chen" w:date="2015-11-13T17:08:00Z"/>
                <w:rFonts w:ascii="Tahoma" w:hAnsi="Tahoma" w:cs="Tahoma"/>
              </w:rPr>
            </w:pPr>
            <w:ins w:id="3103" w:author="Kuei Yuan Chen" w:date="2015-11-13T17:08: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B76FBF" w:rsidRPr="00956461" w:rsidRDefault="00B76FBF" w:rsidP="00BB53E6">
            <w:pPr>
              <w:pStyle w:val="TableHeading"/>
              <w:rPr>
                <w:ins w:id="3104" w:author="Kuei Yuan Chen" w:date="2015-11-13T17:08:00Z"/>
                <w:rFonts w:ascii="Tahoma" w:hAnsi="Tahoma" w:cs="Tahoma"/>
                <w:lang w:eastAsia="zh-CN"/>
              </w:rPr>
            </w:pPr>
            <w:ins w:id="3105" w:author="Kuei Yuan Chen" w:date="2015-11-13T17:08:00Z">
              <w:r>
                <w:rPr>
                  <w:rFonts w:ascii="Tahoma" w:hAnsi="Tahoma" w:cs="Tahoma" w:hint="eastAsia"/>
                  <w:lang w:eastAsia="zh-CN"/>
                </w:rPr>
                <w:t xml:space="preserve">Status &amp; Progress </w:t>
              </w:r>
            </w:ins>
          </w:p>
        </w:tc>
      </w:tr>
      <w:tr w:rsidR="00B76FBF" w:rsidRPr="00956461" w:rsidTr="00BB53E6">
        <w:trPr>
          <w:ins w:id="3106"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Pr="00956461" w:rsidRDefault="00B76FBF" w:rsidP="00BB53E6">
            <w:pPr>
              <w:pStyle w:val="Table"/>
              <w:rPr>
                <w:ins w:id="3107" w:author="Kuei Yuan Chen" w:date="2015-11-13T17:08:00Z"/>
                <w:rFonts w:ascii="Tahoma" w:hAnsi="Tahoma" w:cs="Tahoma"/>
                <w:lang w:eastAsia="zh-CN"/>
              </w:rPr>
            </w:pPr>
            <w:ins w:id="3108" w:author="Kuei Yuan Chen" w:date="2015-11-13T17:08: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109" w:author="Kuei Yuan Chen" w:date="2015-11-13T17:08:00Z"/>
                <w:rFonts w:ascii="Tahoma" w:hAnsi="Tahoma" w:cs="Tahoma"/>
                <w:lang w:eastAsia="zh-CN"/>
              </w:rPr>
            </w:pPr>
            <w:ins w:id="3110" w:author="Kuei Yuan Chen" w:date="2015-11-13T17:08:00Z">
              <w:r>
                <w:rPr>
                  <w:rFonts w:ascii="Tahoma" w:hAnsi="Tahoma" w:cs="Tahoma" w:hint="eastAsia"/>
                  <w:lang w:eastAsia="zh-CN"/>
                </w:rPr>
                <w:t xml:space="preserve">Entity discussion </w:t>
              </w:r>
            </w:ins>
          </w:p>
          <w:p w:rsidR="00B76FBF" w:rsidRDefault="00B76FBF" w:rsidP="00BB53E6">
            <w:pPr>
              <w:pStyle w:val="Table"/>
              <w:rPr>
                <w:ins w:id="3111" w:author="Kuei Yuan Chen" w:date="2015-11-13T17:08:00Z"/>
                <w:rFonts w:ascii="Tahoma" w:hAnsi="Tahoma" w:cs="Tahoma"/>
                <w:lang w:eastAsia="zh-CN"/>
              </w:rPr>
            </w:pPr>
            <w:ins w:id="3112" w:author="Kuei Yuan Chen" w:date="2015-11-13T17:08:00Z">
              <w:r>
                <w:rPr>
                  <w:rFonts w:ascii="Tahoma" w:hAnsi="Tahoma" w:cs="Tahoma" w:hint="eastAsia"/>
                  <w:lang w:eastAsia="zh-CN"/>
                </w:rPr>
                <w:t xml:space="preserve">A, Delete previous entity </w:t>
              </w:r>
              <w:r>
                <w:rPr>
                  <w:rFonts w:ascii="Tahoma" w:hAnsi="Tahoma" w:cs="Tahoma"/>
                  <w:lang w:eastAsia="zh-CN"/>
                </w:rPr>
                <w:t>“</w:t>
              </w:r>
              <w:r>
                <w:rPr>
                  <w:rFonts w:ascii="Tahoma" w:hAnsi="Tahoma" w:cs="Tahoma" w:hint="eastAsia"/>
                  <w:lang w:eastAsia="zh-CN"/>
                </w:rPr>
                <w:t>SHOW</w:t>
              </w:r>
              <w:r>
                <w:rPr>
                  <w:rFonts w:ascii="Tahoma" w:hAnsi="Tahoma" w:cs="Tahoma"/>
                  <w:lang w:eastAsia="zh-CN"/>
                </w:rPr>
                <w:t>”</w:t>
              </w:r>
              <w:r>
                <w:rPr>
                  <w:rFonts w:ascii="Tahoma" w:hAnsi="Tahoma" w:cs="Tahoma" w:hint="eastAsia"/>
                  <w:lang w:eastAsia="zh-CN"/>
                </w:rPr>
                <w:t xml:space="preserve"> ;</w:t>
              </w:r>
            </w:ins>
          </w:p>
          <w:p w:rsidR="00B76FBF" w:rsidRDefault="00B76FBF" w:rsidP="00BB53E6">
            <w:pPr>
              <w:pStyle w:val="Table"/>
              <w:rPr>
                <w:ins w:id="3113" w:author="Kuei Yuan Chen" w:date="2015-11-13T17:08:00Z"/>
                <w:rFonts w:ascii="Tahoma" w:hAnsi="Tahoma" w:cs="Tahoma"/>
                <w:lang w:eastAsia="zh-CN"/>
              </w:rPr>
            </w:pPr>
            <w:ins w:id="3114" w:author="Kuei Yuan Chen" w:date="2015-11-13T17:08:00Z">
              <w:r>
                <w:rPr>
                  <w:rFonts w:ascii="Tahoma" w:hAnsi="Tahoma" w:cs="Tahoma"/>
                  <w:lang w:eastAsia="zh-CN"/>
                </w:rPr>
                <w:t>B</w:t>
              </w:r>
              <w:r>
                <w:rPr>
                  <w:rFonts w:ascii="Tahoma" w:hAnsi="Tahoma" w:cs="Tahoma" w:hint="eastAsia"/>
                  <w:lang w:eastAsia="zh-CN"/>
                </w:rPr>
                <w:t xml:space="preserve">, Add new entity </w:t>
              </w:r>
              <w:r>
                <w:rPr>
                  <w:rFonts w:ascii="Tahoma" w:hAnsi="Tahoma" w:cs="Tahoma"/>
                  <w:lang w:eastAsia="zh-CN"/>
                </w:rPr>
                <w:t>“</w:t>
              </w:r>
              <w:r>
                <w:rPr>
                  <w:rFonts w:ascii="Tahoma" w:hAnsi="Tahoma" w:cs="Tahoma" w:hint="eastAsia"/>
                  <w:lang w:eastAsia="zh-CN"/>
                </w:rPr>
                <w:t>Department</w:t>
              </w:r>
              <w:r>
                <w:rPr>
                  <w:rFonts w:ascii="Tahoma" w:hAnsi="Tahoma" w:cs="Tahoma"/>
                  <w:lang w:eastAsia="zh-CN"/>
                </w:rPr>
                <w:t>”</w:t>
              </w:r>
              <w:r>
                <w:rPr>
                  <w:rFonts w:ascii="Tahoma" w:hAnsi="Tahoma" w:cs="Tahoma" w:hint="eastAsia"/>
                  <w:lang w:eastAsia="zh-CN"/>
                </w:rPr>
                <w:t xml:space="preserve"> in ERD;</w:t>
              </w:r>
            </w:ins>
          </w:p>
          <w:p w:rsidR="00B76FBF" w:rsidRDefault="00B76FBF" w:rsidP="00BB53E6">
            <w:pPr>
              <w:pStyle w:val="Table"/>
              <w:rPr>
                <w:ins w:id="3115" w:author="Kuei Yuan Chen" w:date="2015-11-13T17:08:00Z"/>
                <w:rFonts w:ascii="Tahoma" w:hAnsi="Tahoma" w:cs="Tahoma"/>
                <w:lang w:eastAsia="zh-CN"/>
              </w:rPr>
            </w:pPr>
            <w:ins w:id="3116" w:author="Kuei Yuan Chen" w:date="2015-11-13T17:08:00Z">
              <w:r>
                <w:rPr>
                  <w:rFonts w:ascii="Tahoma" w:hAnsi="Tahoma" w:cs="Tahoma" w:hint="eastAsia"/>
                  <w:lang w:eastAsia="zh-CN"/>
                </w:rPr>
                <w:t xml:space="preserve">C, analyse the relationship </w:t>
              </w:r>
              <w:r>
                <w:rPr>
                  <w:rFonts w:ascii="Tahoma" w:hAnsi="Tahoma" w:cs="Tahoma"/>
                  <w:lang w:eastAsia="zh-CN"/>
                </w:rPr>
                <w:t xml:space="preserve">among each entity, it includes, Employee, Episode, </w:t>
              </w:r>
              <w:r>
                <w:rPr>
                  <w:rFonts w:ascii="Tahoma" w:hAnsi="Tahoma" w:cs="Tahoma" w:hint="eastAsia"/>
                  <w:lang w:eastAsia="zh-CN"/>
                </w:rPr>
                <w:t>Purchaser, Project, Invoice, Supplier, Invoice-item and Inventory;</w:t>
              </w:r>
            </w:ins>
          </w:p>
          <w:p w:rsidR="00B76FBF" w:rsidRPr="00653D19" w:rsidRDefault="00B76FBF" w:rsidP="00BB53E6">
            <w:pPr>
              <w:pStyle w:val="Table"/>
              <w:rPr>
                <w:ins w:id="3117" w:author="Kuei Yuan Chen" w:date="2015-11-13T17:08:00Z"/>
                <w:rFonts w:ascii="Tahoma" w:hAnsi="Tahoma" w:cs="Tahoma"/>
                <w:lang w:eastAsia="zh-CN"/>
              </w:rPr>
            </w:pPr>
          </w:p>
        </w:tc>
        <w:tc>
          <w:tcPr>
            <w:tcW w:w="2409" w:type="dxa"/>
            <w:tcBorders>
              <w:top w:val="single" w:sz="6" w:space="0" w:color="auto"/>
              <w:left w:val="single" w:sz="6" w:space="0" w:color="auto"/>
              <w:bottom w:val="single" w:sz="6" w:space="0" w:color="auto"/>
              <w:right w:val="single" w:sz="6" w:space="0" w:color="auto"/>
            </w:tcBorders>
          </w:tcPr>
          <w:p w:rsidR="00B76FBF" w:rsidRPr="00550374" w:rsidRDefault="00B76FBF" w:rsidP="00BB53E6">
            <w:pPr>
              <w:pStyle w:val="Table"/>
              <w:rPr>
                <w:ins w:id="3118" w:author="Kuei Yuan Chen" w:date="2015-11-13T17:08:00Z"/>
                <w:rFonts w:ascii="Tahoma" w:hAnsi="Tahoma" w:cs="Tahoma"/>
                <w:lang w:eastAsia="zh-CN"/>
              </w:rPr>
            </w:pPr>
            <w:ins w:id="3119" w:author="Kuei Yuan Chen" w:date="2015-11-13T17:08:00Z">
              <w:r>
                <w:rPr>
                  <w:rFonts w:ascii="Tahoma" w:hAnsi="Tahoma" w:cs="Tahoma" w:hint="eastAsia"/>
                  <w:lang w:eastAsia="zh-CN"/>
                </w:rPr>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3120" w:author="Kuei Yuan Chen" w:date="2015-11-13T17:08:00Z"/>
                <w:rFonts w:ascii="Tahoma" w:hAnsi="Tahoma" w:cs="Tahoma"/>
                <w:lang w:eastAsia="zh-CN"/>
              </w:rPr>
            </w:pPr>
            <w:ins w:id="3121" w:author="Kuei Yuan Chen" w:date="2015-11-13T17:08:00Z">
              <w:r>
                <w:rPr>
                  <w:rFonts w:ascii="Tahoma" w:hAnsi="Tahoma" w:cs="Tahoma" w:hint="eastAsia"/>
                  <w:lang w:eastAsia="zh-CN"/>
                </w:rPr>
                <w:t>A, Done</w:t>
              </w:r>
            </w:ins>
          </w:p>
          <w:p w:rsidR="00B76FBF" w:rsidRDefault="00B76FBF" w:rsidP="00BB53E6">
            <w:pPr>
              <w:pStyle w:val="Table"/>
              <w:rPr>
                <w:ins w:id="3122" w:author="Kuei Yuan Chen" w:date="2015-11-13T17:08:00Z"/>
                <w:rFonts w:ascii="Tahoma" w:hAnsi="Tahoma" w:cs="Tahoma"/>
                <w:lang w:eastAsia="zh-CN"/>
              </w:rPr>
            </w:pPr>
            <w:ins w:id="3123" w:author="Kuei Yuan Chen" w:date="2015-11-13T17:08:00Z">
              <w:r>
                <w:rPr>
                  <w:rFonts w:ascii="Tahoma" w:hAnsi="Tahoma" w:cs="Tahoma" w:hint="eastAsia"/>
                  <w:lang w:eastAsia="zh-CN"/>
                </w:rPr>
                <w:t>B, Done</w:t>
              </w:r>
            </w:ins>
          </w:p>
          <w:p w:rsidR="00B76FBF" w:rsidRPr="00956461" w:rsidRDefault="00B76FBF" w:rsidP="00BB53E6">
            <w:pPr>
              <w:pStyle w:val="Table"/>
              <w:rPr>
                <w:ins w:id="3124" w:author="Kuei Yuan Chen" w:date="2015-11-13T17:08:00Z"/>
                <w:rFonts w:ascii="Tahoma" w:hAnsi="Tahoma" w:cs="Tahoma"/>
                <w:lang w:eastAsia="zh-CN"/>
              </w:rPr>
            </w:pPr>
            <w:ins w:id="3125" w:author="Kuei Yuan Chen" w:date="2015-11-13T17:08:00Z">
              <w:r>
                <w:rPr>
                  <w:rFonts w:ascii="Tahoma" w:hAnsi="Tahoma" w:cs="Tahoma" w:hint="eastAsia"/>
                  <w:lang w:eastAsia="zh-CN"/>
                </w:rPr>
                <w:t>C, Done</w:t>
              </w:r>
            </w:ins>
          </w:p>
        </w:tc>
      </w:tr>
      <w:tr w:rsidR="00B76FBF" w:rsidRPr="00956461" w:rsidTr="00BB53E6">
        <w:trPr>
          <w:ins w:id="3126"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3127" w:author="Kuei Yuan Chen" w:date="2015-11-13T17:08:00Z"/>
                <w:rFonts w:ascii="Tahoma" w:hAnsi="Tahoma" w:cs="Tahoma"/>
                <w:lang w:eastAsia="zh-CN"/>
              </w:rPr>
            </w:pPr>
            <w:ins w:id="3128" w:author="Kuei Yuan Chen" w:date="2015-11-13T17:08:00Z">
              <w:r>
                <w:rPr>
                  <w:rFonts w:ascii="Tahoma" w:hAnsi="Tahoma" w:cs="Tahoma" w:hint="eastAsia"/>
                  <w:lang w:eastAsia="zh-CN"/>
                </w:rPr>
                <w:lastRenderedPageBreak/>
                <w:t>2</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129" w:author="Kuei Yuan Chen" w:date="2015-11-13T17:08:00Z"/>
                <w:rFonts w:ascii="Tahoma" w:hAnsi="Tahoma" w:cs="Tahoma"/>
                <w:lang w:eastAsia="zh-CN"/>
              </w:rPr>
            </w:pPr>
            <w:ins w:id="3130" w:author="Kuei Yuan Chen" w:date="2015-11-13T17:08:00Z">
              <w:r>
                <w:rPr>
                  <w:rFonts w:ascii="Tahoma" w:hAnsi="Tahoma" w:cs="Tahoma" w:hint="eastAsia"/>
                  <w:lang w:eastAsia="zh-CN"/>
                </w:rPr>
                <w:t xml:space="preserve">add new attribute for each entity </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131" w:author="Kuei Yuan Chen" w:date="2015-11-13T17:08:00Z"/>
                <w:rFonts w:ascii="Tahoma" w:hAnsi="Tahoma" w:cs="Tahoma"/>
                <w:lang w:eastAsia="zh-CN"/>
              </w:rPr>
            </w:pPr>
            <w:ins w:id="3132" w:author="Kuei Yuan Chen" w:date="2015-11-13T17:08:00Z">
              <w:r>
                <w:rPr>
                  <w:rFonts w:ascii="Tahoma" w:hAnsi="Tahoma" w:cs="Tahoma" w:hint="eastAsia"/>
                  <w:lang w:eastAsia="zh-CN"/>
                </w:rPr>
                <w:t xml:space="preserve">Andrew </w:t>
              </w:r>
            </w:ins>
          </w:p>
          <w:p w:rsidR="00B76FBF" w:rsidRPr="00550374" w:rsidRDefault="00B76FBF" w:rsidP="00BB53E6">
            <w:pPr>
              <w:pStyle w:val="Table"/>
              <w:rPr>
                <w:ins w:id="3133" w:author="Kuei Yuan Chen" w:date="2015-11-13T17:08:00Z"/>
                <w:rFonts w:ascii="Tahoma" w:hAnsi="Tahoma" w:cs="Tahoma"/>
                <w:lang w:eastAsia="zh-CN"/>
              </w:rPr>
            </w:pPr>
            <w:ins w:id="3134" w:author="Kuei Yuan Chen" w:date="2015-11-13T17:08:00Z">
              <w:r>
                <w:rPr>
                  <w:rFonts w:ascii="Tahoma" w:hAnsi="Tahoma" w:cs="Tahoma" w:hint="eastAsia"/>
                  <w:lang w:eastAsia="zh-CN"/>
                </w:rPr>
                <w:t xml:space="preserve">Zach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3135" w:author="Kuei Yuan Chen" w:date="2015-11-13T17:08:00Z"/>
                <w:rFonts w:ascii="Tahoma" w:hAnsi="Tahoma" w:cs="Tahoma"/>
                <w:lang w:eastAsia="zh-CN"/>
              </w:rPr>
            </w:pPr>
            <w:ins w:id="3136" w:author="Kuei Yuan Chen" w:date="2015-11-13T17:08:00Z">
              <w:r>
                <w:rPr>
                  <w:rFonts w:ascii="Tahoma" w:hAnsi="Tahoma" w:cs="Tahoma" w:hint="eastAsia"/>
                  <w:lang w:eastAsia="zh-CN"/>
                </w:rPr>
                <w:t xml:space="preserve">Done </w:t>
              </w:r>
            </w:ins>
          </w:p>
        </w:tc>
      </w:tr>
      <w:tr w:rsidR="00B76FBF" w:rsidRPr="00956461" w:rsidTr="00BB53E6">
        <w:trPr>
          <w:ins w:id="3137"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3138" w:author="Kuei Yuan Chen" w:date="2015-11-13T17:08:00Z"/>
                <w:rFonts w:ascii="Tahoma" w:hAnsi="Tahoma" w:cs="Tahoma"/>
                <w:lang w:eastAsia="zh-CN"/>
              </w:rPr>
            </w:pPr>
            <w:ins w:id="3139" w:author="Kuei Yuan Chen" w:date="2015-11-13T17:08:00Z">
              <w:r>
                <w:rPr>
                  <w:rFonts w:ascii="Tahoma" w:hAnsi="Tahoma" w:cs="Tahoma" w:hint="eastAsia"/>
                  <w:lang w:eastAsia="zh-CN"/>
                </w:rPr>
                <w:t>3</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140" w:author="Kuei Yuan Chen" w:date="2015-11-13T17:08:00Z"/>
                <w:rFonts w:ascii="Tahoma" w:hAnsi="Tahoma" w:cs="Tahoma"/>
                <w:lang w:eastAsia="zh-CN"/>
              </w:rPr>
            </w:pPr>
            <w:ins w:id="3141" w:author="Kuei Yuan Chen" w:date="2015-11-13T17:08:00Z">
              <w:r>
                <w:rPr>
                  <w:rFonts w:ascii="Tahoma" w:hAnsi="Tahoma" w:cs="Tahoma" w:hint="eastAsia"/>
                  <w:lang w:eastAsia="zh-CN"/>
                </w:rPr>
                <w:t>Andrew describe each attribute under entity;</w:t>
              </w:r>
            </w:ins>
          </w:p>
          <w:p w:rsidR="00B76FBF" w:rsidRDefault="00B76FBF" w:rsidP="00BB53E6">
            <w:pPr>
              <w:pStyle w:val="Table"/>
              <w:rPr>
                <w:ins w:id="3142" w:author="Kuei Yuan Chen" w:date="2015-11-13T17:08:00Z"/>
                <w:rFonts w:ascii="Tahoma" w:hAnsi="Tahoma" w:cs="Tahoma"/>
                <w:lang w:eastAsia="zh-CN"/>
              </w:rPr>
            </w:pPr>
          </w:p>
        </w:tc>
        <w:tc>
          <w:tcPr>
            <w:tcW w:w="2409" w:type="dxa"/>
            <w:tcBorders>
              <w:top w:val="single" w:sz="6" w:space="0" w:color="auto"/>
              <w:left w:val="single" w:sz="6" w:space="0" w:color="auto"/>
              <w:bottom w:val="single" w:sz="6" w:space="0" w:color="auto"/>
              <w:right w:val="single" w:sz="6" w:space="0" w:color="auto"/>
            </w:tcBorders>
          </w:tcPr>
          <w:p w:rsidR="00B76FBF" w:rsidRPr="00C55A05" w:rsidRDefault="00B76FBF" w:rsidP="00BB53E6">
            <w:pPr>
              <w:pStyle w:val="Table"/>
              <w:rPr>
                <w:ins w:id="3143" w:author="Kuei Yuan Chen" w:date="2015-11-13T17:08:00Z"/>
                <w:rFonts w:ascii="Tahoma" w:hAnsi="Tahoma" w:cs="Tahoma"/>
                <w:lang w:eastAsia="zh-CN"/>
              </w:rPr>
            </w:pPr>
            <w:ins w:id="3144" w:author="Kuei Yuan Chen" w:date="2015-11-13T17:08:00Z">
              <w:r>
                <w:rPr>
                  <w:rFonts w:ascii="Tahoma" w:hAnsi="Tahoma" w:cs="Tahoma" w:hint="eastAsia"/>
                  <w:lang w:eastAsia="zh-CN"/>
                </w:rPr>
                <w:t>Andrew</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3145" w:author="Kuei Yuan Chen" w:date="2015-11-13T17:08:00Z"/>
                <w:rFonts w:ascii="Tahoma" w:hAnsi="Tahoma" w:cs="Tahoma"/>
                <w:lang w:eastAsia="zh-CN"/>
              </w:rPr>
            </w:pPr>
            <w:ins w:id="3146" w:author="Kuei Yuan Chen" w:date="2015-11-13T17:08:00Z">
              <w:r>
                <w:rPr>
                  <w:rFonts w:ascii="Tahoma" w:hAnsi="Tahoma" w:cs="Tahoma" w:hint="eastAsia"/>
                  <w:lang w:eastAsia="zh-CN"/>
                </w:rPr>
                <w:t>In process</w:t>
              </w:r>
            </w:ins>
          </w:p>
        </w:tc>
      </w:tr>
      <w:tr w:rsidR="00B76FBF" w:rsidRPr="00956461" w:rsidTr="00BB53E6">
        <w:trPr>
          <w:ins w:id="3147"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3148" w:author="Kuei Yuan Chen" w:date="2015-11-13T17:08:00Z"/>
                <w:rFonts w:ascii="Tahoma" w:hAnsi="Tahoma" w:cs="Tahoma"/>
                <w:lang w:eastAsia="zh-CN"/>
              </w:rPr>
            </w:pPr>
            <w:ins w:id="3149" w:author="Kuei Yuan Chen" w:date="2015-11-13T17:08:00Z">
              <w:r>
                <w:rPr>
                  <w:rFonts w:ascii="Tahoma" w:hAnsi="Tahoma" w:cs="Tahoma" w:hint="eastAsia"/>
                  <w:lang w:eastAsia="zh-CN"/>
                </w:rPr>
                <w:t>4</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150" w:author="Kuei Yuan Chen" w:date="2015-11-13T17:08:00Z"/>
                <w:rFonts w:ascii="Tahoma" w:hAnsi="Tahoma" w:cs="Tahoma"/>
                <w:lang w:eastAsia="zh-CN"/>
              </w:rPr>
            </w:pPr>
            <w:ins w:id="3151" w:author="Kuei Yuan Chen" w:date="2015-11-13T17:08:00Z">
              <w:r>
                <w:rPr>
                  <w:rFonts w:ascii="Tahoma" w:hAnsi="Tahoma" w:cs="Tahoma" w:hint="eastAsia"/>
                  <w:lang w:eastAsia="zh-CN"/>
                </w:rPr>
                <w:t xml:space="preserve">A, Drew ERD through using Microsoft </w:t>
              </w:r>
              <w:proofErr w:type="spellStart"/>
              <w:r>
                <w:rPr>
                  <w:rFonts w:ascii="Tahoma" w:hAnsi="Tahoma" w:cs="Tahoma" w:hint="eastAsia"/>
                  <w:lang w:eastAsia="zh-CN"/>
                </w:rPr>
                <w:t>Viso</w:t>
              </w:r>
              <w:proofErr w:type="spellEnd"/>
            </w:ins>
          </w:p>
          <w:p w:rsidR="00B76FBF" w:rsidRPr="00C55A05" w:rsidRDefault="00B76FBF" w:rsidP="00BB53E6">
            <w:pPr>
              <w:pStyle w:val="Table"/>
              <w:rPr>
                <w:ins w:id="3152" w:author="Kuei Yuan Chen" w:date="2015-11-13T17:08:00Z"/>
                <w:rFonts w:ascii="Tahoma" w:hAnsi="Tahoma" w:cs="Tahoma"/>
                <w:lang w:eastAsia="zh-CN"/>
              </w:rPr>
            </w:pPr>
            <w:ins w:id="3153" w:author="Kuei Yuan Chen" w:date="2015-11-13T17:08:00Z">
              <w:r>
                <w:rPr>
                  <w:rFonts w:ascii="Tahoma" w:hAnsi="Tahoma" w:cs="Tahoma" w:hint="eastAsia"/>
                  <w:lang w:eastAsia="zh-CN"/>
                </w:rPr>
                <w:t xml:space="preserve">B, Delete </w:t>
              </w:r>
              <w:r>
                <w:rPr>
                  <w:rFonts w:ascii="Tahoma" w:hAnsi="Tahoma" w:cs="Tahoma"/>
                  <w:lang w:eastAsia="zh-CN"/>
                </w:rPr>
                <w:t>useless</w:t>
              </w:r>
              <w:r>
                <w:rPr>
                  <w:rFonts w:ascii="Tahoma" w:hAnsi="Tahoma" w:cs="Tahoma" w:hint="eastAsia"/>
                  <w:lang w:eastAsia="zh-CN"/>
                </w:rPr>
                <w:t xml:space="preserve"> user stories </w:t>
              </w:r>
            </w:ins>
          </w:p>
        </w:tc>
        <w:tc>
          <w:tcPr>
            <w:tcW w:w="2409" w:type="dxa"/>
            <w:tcBorders>
              <w:top w:val="single" w:sz="6" w:space="0" w:color="auto"/>
              <w:left w:val="single" w:sz="6" w:space="0" w:color="auto"/>
              <w:bottom w:val="single" w:sz="6" w:space="0" w:color="auto"/>
              <w:right w:val="single" w:sz="6" w:space="0" w:color="auto"/>
            </w:tcBorders>
          </w:tcPr>
          <w:p w:rsidR="00B76FBF" w:rsidRPr="00C55A05" w:rsidRDefault="00B76FBF" w:rsidP="00BB53E6">
            <w:pPr>
              <w:pStyle w:val="Table"/>
              <w:rPr>
                <w:ins w:id="3154" w:author="Kuei Yuan Chen" w:date="2015-11-13T17:08:00Z"/>
                <w:rFonts w:ascii="Tahoma" w:hAnsi="Tahoma" w:cs="Tahoma"/>
                <w:lang w:eastAsia="zh-CN"/>
              </w:rPr>
            </w:pPr>
            <w:ins w:id="3155" w:author="Kuei Yuan Chen" w:date="2015-11-13T17:08:00Z">
              <w:r>
                <w:rPr>
                  <w:rFonts w:ascii="Tahoma" w:hAnsi="Tahoma" w:cs="Tahoma" w:hint="eastAsia"/>
                  <w:lang w:eastAsia="zh-CN"/>
                </w:rPr>
                <w:t>Zach</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3156" w:author="Kuei Yuan Chen" w:date="2015-11-13T17:08:00Z"/>
                <w:rFonts w:ascii="Tahoma" w:hAnsi="Tahoma" w:cs="Tahoma"/>
                <w:lang w:eastAsia="zh-CN"/>
              </w:rPr>
            </w:pPr>
            <w:ins w:id="3157" w:author="Kuei Yuan Chen" w:date="2015-11-13T17:08:00Z">
              <w:r>
                <w:rPr>
                  <w:rFonts w:ascii="Tahoma" w:hAnsi="Tahoma" w:cs="Tahoma" w:hint="eastAsia"/>
                  <w:lang w:eastAsia="zh-CN"/>
                </w:rPr>
                <w:t xml:space="preserve">Done </w:t>
              </w:r>
            </w:ins>
          </w:p>
        </w:tc>
      </w:tr>
      <w:tr w:rsidR="00B76FBF" w:rsidRPr="00956461" w:rsidTr="00BB53E6">
        <w:trPr>
          <w:ins w:id="3158"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3159" w:author="Kuei Yuan Chen" w:date="2015-11-13T17:08:00Z"/>
                <w:rFonts w:ascii="Tahoma" w:hAnsi="Tahoma" w:cs="Tahoma"/>
                <w:lang w:eastAsia="zh-CN"/>
              </w:rPr>
            </w:pPr>
            <w:ins w:id="3160" w:author="Kuei Yuan Chen" w:date="2015-11-13T17:08:00Z">
              <w:r>
                <w:rPr>
                  <w:rFonts w:ascii="Tahoma" w:hAnsi="Tahoma" w:cs="Tahoma" w:hint="eastAsia"/>
                  <w:lang w:eastAsia="zh-CN"/>
                </w:rPr>
                <w:t>5</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161" w:author="Kuei Yuan Chen" w:date="2015-11-13T17:08:00Z"/>
                <w:rFonts w:ascii="Tahoma" w:hAnsi="Tahoma" w:cs="Tahoma"/>
                <w:lang w:eastAsia="zh-CN"/>
              </w:rPr>
            </w:pPr>
            <w:ins w:id="3162" w:author="Kuei Yuan Chen" w:date="2015-11-13T17:08:00Z">
              <w:r>
                <w:rPr>
                  <w:rFonts w:ascii="Tahoma" w:hAnsi="Tahoma" w:cs="Tahoma" w:hint="eastAsia"/>
                  <w:lang w:eastAsia="zh-CN"/>
                </w:rPr>
                <w:t xml:space="preserve">User stories update </w:t>
              </w:r>
            </w:ins>
          </w:p>
          <w:p w:rsidR="00B76FBF" w:rsidRDefault="00B76FBF" w:rsidP="00BB53E6">
            <w:pPr>
              <w:pStyle w:val="Table"/>
              <w:rPr>
                <w:ins w:id="3163" w:author="Kuei Yuan Chen" w:date="2015-11-13T17:08:00Z"/>
                <w:rFonts w:ascii="Tahoma" w:hAnsi="Tahoma" w:cs="Tahoma"/>
                <w:lang w:eastAsia="zh-CN"/>
              </w:rPr>
            </w:pPr>
            <w:ins w:id="3164" w:author="Kuei Yuan Chen" w:date="2015-11-13T17:08:00Z">
              <w:r>
                <w:rPr>
                  <w:rFonts w:ascii="Tahoma" w:hAnsi="Tahoma" w:cs="Tahoma" w:hint="eastAsia"/>
                  <w:lang w:eastAsia="zh-CN"/>
                </w:rPr>
                <w:t>A, Added new user story in milestone3 by peter;</w:t>
              </w:r>
            </w:ins>
          </w:p>
          <w:p w:rsidR="00B76FBF" w:rsidRDefault="00B76FBF" w:rsidP="00BB53E6">
            <w:pPr>
              <w:pStyle w:val="Table"/>
              <w:rPr>
                <w:ins w:id="3165" w:author="Kuei Yuan Chen" w:date="2015-11-13T17:08:00Z"/>
                <w:rFonts w:ascii="Tahoma" w:hAnsi="Tahoma" w:cs="Tahoma"/>
                <w:lang w:eastAsia="zh-CN"/>
              </w:rPr>
            </w:pPr>
            <w:ins w:id="3166" w:author="Kuei Yuan Chen" w:date="2015-11-13T17:08:00Z">
              <w:r>
                <w:rPr>
                  <w:rFonts w:ascii="Tahoma" w:hAnsi="Tahoma" w:cs="Tahoma" w:hint="eastAsia"/>
                  <w:lang w:eastAsia="zh-CN"/>
                </w:rPr>
                <w:t xml:space="preserve">B, added two new user stories by Andrew and one new user story by York </w:t>
              </w:r>
            </w:ins>
          </w:p>
          <w:p w:rsidR="00B76FBF" w:rsidRPr="00C55A05" w:rsidRDefault="00B76FBF" w:rsidP="00BB53E6">
            <w:pPr>
              <w:pStyle w:val="Table"/>
              <w:rPr>
                <w:ins w:id="3167" w:author="Kuei Yuan Chen" w:date="2015-11-13T17:08:00Z"/>
                <w:rFonts w:ascii="Tahoma" w:hAnsi="Tahoma" w:cs="Tahoma"/>
                <w:lang w:eastAsia="zh-CN"/>
              </w:rPr>
            </w:pPr>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168" w:author="Kuei Yuan Chen" w:date="2015-11-13T17:08:00Z"/>
                <w:rFonts w:ascii="Tahoma" w:hAnsi="Tahoma" w:cs="Tahoma"/>
                <w:lang w:eastAsia="zh-CN"/>
              </w:rPr>
            </w:pPr>
            <w:ins w:id="3169" w:author="Kuei Yuan Chen" w:date="2015-11-13T17:08:00Z">
              <w:r>
                <w:rPr>
                  <w:rFonts w:ascii="Tahoma" w:hAnsi="Tahoma" w:cs="Tahoma" w:hint="eastAsia"/>
                  <w:lang w:eastAsia="zh-CN"/>
                </w:rPr>
                <w:t xml:space="preserve">Peter </w:t>
              </w:r>
            </w:ins>
          </w:p>
          <w:p w:rsidR="00B76FBF" w:rsidRDefault="00B76FBF" w:rsidP="00BB53E6">
            <w:pPr>
              <w:pStyle w:val="Table"/>
              <w:rPr>
                <w:ins w:id="3170" w:author="Kuei Yuan Chen" w:date="2015-11-13T17:08:00Z"/>
                <w:rFonts w:ascii="Tahoma" w:hAnsi="Tahoma" w:cs="Tahoma"/>
                <w:lang w:eastAsia="zh-CN"/>
              </w:rPr>
            </w:pPr>
            <w:ins w:id="3171" w:author="Kuei Yuan Chen" w:date="2015-11-13T17:08:00Z">
              <w:r>
                <w:rPr>
                  <w:rFonts w:ascii="Tahoma" w:hAnsi="Tahoma" w:cs="Tahoma" w:hint="eastAsia"/>
                  <w:lang w:eastAsia="zh-CN"/>
                </w:rPr>
                <w:t xml:space="preserve">Andrew </w:t>
              </w:r>
            </w:ins>
          </w:p>
          <w:p w:rsidR="00B76FBF" w:rsidRPr="00C55A05" w:rsidRDefault="00B76FBF" w:rsidP="00BB53E6">
            <w:pPr>
              <w:pStyle w:val="Table"/>
              <w:rPr>
                <w:ins w:id="3172" w:author="Kuei Yuan Chen" w:date="2015-11-13T17:08:00Z"/>
                <w:rFonts w:ascii="Tahoma" w:hAnsi="Tahoma" w:cs="Tahoma"/>
                <w:lang w:eastAsia="zh-CN"/>
              </w:rPr>
            </w:pPr>
            <w:ins w:id="3173" w:author="Kuei Yuan Chen" w:date="2015-11-13T17:08:00Z">
              <w:r>
                <w:rPr>
                  <w:rFonts w:ascii="Tahoma" w:hAnsi="Tahoma" w:cs="Tahoma" w:hint="eastAsia"/>
                  <w:lang w:eastAsia="zh-CN"/>
                </w:rPr>
                <w:t xml:space="preserve">York </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3174" w:author="Kuei Yuan Chen" w:date="2015-11-13T17:08:00Z"/>
                <w:rFonts w:ascii="Tahoma" w:hAnsi="Tahoma" w:cs="Tahoma"/>
                <w:lang w:eastAsia="zh-CN"/>
              </w:rPr>
            </w:pPr>
            <w:ins w:id="3175" w:author="Kuei Yuan Chen" w:date="2015-11-13T17:08:00Z">
              <w:r>
                <w:rPr>
                  <w:rFonts w:ascii="Tahoma" w:hAnsi="Tahoma" w:cs="Tahoma" w:hint="eastAsia"/>
                  <w:lang w:eastAsia="zh-CN"/>
                </w:rPr>
                <w:t xml:space="preserve">Done </w:t>
              </w:r>
            </w:ins>
          </w:p>
        </w:tc>
      </w:tr>
      <w:tr w:rsidR="00B76FBF" w:rsidRPr="00956461" w:rsidTr="00BB53E6">
        <w:trPr>
          <w:ins w:id="3176"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3177" w:author="Kuei Yuan Chen" w:date="2015-11-13T17:08:00Z"/>
                <w:rFonts w:ascii="Tahoma" w:hAnsi="Tahoma" w:cs="Tahoma"/>
                <w:lang w:eastAsia="zh-CN"/>
              </w:rPr>
            </w:pPr>
            <w:ins w:id="3178" w:author="Kuei Yuan Chen" w:date="2015-11-13T17:08:00Z">
              <w:r>
                <w:rPr>
                  <w:rFonts w:ascii="Tahoma" w:hAnsi="Tahoma" w:cs="Tahoma" w:hint="eastAsia"/>
                  <w:lang w:eastAsia="zh-CN"/>
                </w:rPr>
                <w:t>6</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179" w:author="Kuei Yuan Chen" w:date="2015-11-13T17:08:00Z"/>
                <w:rFonts w:ascii="Tahoma" w:hAnsi="Tahoma" w:cs="Tahoma"/>
                <w:lang w:eastAsia="zh-CN"/>
              </w:rPr>
            </w:pPr>
            <w:ins w:id="3180" w:author="Kuei Yuan Chen" w:date="2015-11-13T17:08:00Z">
              <w:r>
                <w:rPr>
                  <w:rFonts w:ascii="Tahoma" w:hAnsi="Tahoma" w:cs="Tahoma" w:hint="eastAsia"/>
                  <w:lang w:eastAsia="zh-CN"/>
                </w:rPr>
                <w:t>Data Dictionary discussion</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181" w:author="Kuei Yuan Chen" w:date="2015-11-13T17:08:00Z"/>
                <w:rFonts w:ascii="Tahoma" w:hAnsi="Tahoma" w:cs="Tahoma"/>
                <w:lang w:eastAsia="zh-CN"/>
              </w:rPr>
            </w:pPr>
            <w:ins w:id="3182" w:author="Kuei Yuan Chen" w:date="2015-11-13T17:08:00Z">
              <w:r>
                <w:rPr>
                  <w:rFonts w:ascii="Tahoma" w:hAnsi="Tahoma" w:cs="Tahoma" w:hint="eastAsia"/>
                  <w:lang w:eastAsia="zh-CN"/>
                </w:rPr>
                <w:t xml:space="preserve">Zach </w:t>
              </w:r>
            </w:ins>
          </w:p>
        </w:tc>
        <w:tc>
          <w:tcPr>
            <w:tcW w:w="2552" w:type="dxa"/>
            <w:tcBorders>
              <w:top w:val="single" w:sz="6" w:space="0" w:color="auto"/>
              <w:left w:val="single" w:sz="6" w:space="0" w:color="auto"/>
              <w:bottom w:val="single" w:sz="6" w:space="0" w:color="auto"/>
              <w:right w:val="single" w:sz="12" w:space="0" w:color="auto"/>
            </w:tcBorders>
          </w:tcPr>
          <w:p w:rsidR="00B76FBF" w:rsidRDefault="00B76FBF" w:rsidP="00BB53E6">
            <w:pPr>
              <w:pStyle w:val="Table"/>
              <w:rPr>
                <w:ins w:id="3183" w:author="Kuei Yuan Chen" w:date="2015-11-13T17:08:00Z"/>
                <w:rFonts w:ascii="Tahoma" w:hAnsi="Tahoma" w:cs="Tahoma"/>
                <w:lang w:eastAsia="zh-CN"/>
              </w:rPr>
            </w:pPr>
            <w:ins w:id="3184" w:author="Kuei Yuan Chen" w:date="2015-11-13T17:08:00Z">
              <w:r>
                <w:rPr>
                  <w:rFonts w:ascii="Tahoma" w:hAnsi="Tahoma" w:cs="Tahoma"/>
                  <w:lang w:eastAsia="zh-CN"/>
                </w:rPr>
                <w:t>I</w:t>
              </w:r>
              <w:r>
                <w:rPr>
                  <w:rFonts w:ascii="Tahoma" w:hAnsi="Tahoma" w:cs="Tahoma" w:hint="eastAsia"/>
                  <w:lang w:eastAsia="zh-CN"/>
                </w:rPr>
                <w:t xml:space="preserve">n process </w:t>
              </w:r>
            </w:ins>
          </w:p>
          <w:p w:rsidR="00B76FBF" w:rsidRDefault="00B76FBF" w:rsidP="00BB53E6">
            <w:pPr>
              <w:pStyle w:val="Table"/>
              <w:rPr>
                <w:ins w:id="3185" w:author="Kuei Yuan Chen" w:date="2015-11-13T17:08:00Z"/>
                <w:rFonts w:ascii="Tahoma" w:hAnsi="Tahoma" w:cs="Tahoma"/>
                <w:lang w:eastAsia="zh-CN"/>
              </w:rPr>
            </w:pPr>
            <w:ins w:id="3186" w:author="Kuei Yuan Chen" w:date="2015-11-13T17:08:00Z">
              <w:r>
                <w:rPr>
                  <w:rFonts w:ascii="Tahoma" w:hAnsi="Tahoma" w:cs="Tahoma" w:hint="eastAsia"/>
                  <w:lang w:eastAsia="zh-CN"/>
                </w:rPr>
                <w:t xml:space="preserve">Zach will do the data dictionary </w:t>
              </w:r>
            </w:ins>
          </w:p>
        </w:tc>
      </w:tr>
    </w:tbl>
    <w:p w:rsidR="00B76FBF" w:rsidRDefault="00B76FBF" w:rsidP="00B76FBF">
      <w:pPr>
        <w:rPr>
          <w:ins w:id="3187" w:author="Kuei Yuan Chen" w:date="2015-11-13T17:08:00Z"/>
          <w:rFonts w:ascii="Tahoma" w:hAnsi="Tahoma" w:cs="Tahoma"/>
          <w:lang w:eastAsia="zh-CN"/>
        </w:rPr>
      </w:pPr>
    </w:p>
    <w:p w:rsidR="00B76FBF" w:rsidRDefault="00B76FBF" w:rsidP="00B76FBF">
      <w:pPr>
        <w:rPr>
          <w:ins w:id="3188" w:author="Kuei Yuan Chen" w:date="2015-11-13T17:08:00Z"/>
          <w:rFonts w:ascii="Tahoma" w:hAnsi="Tahoma" w:cs="Tahoma"/>
          <w:lang w:eastAsia="zh-CN"/>
        </w:rPr>
      </w:pPr>
    </w:p>
    <w:p w:rsidR="00B76FBF" w:rsidRDefault="00B76FBF" w:rsidP="00B76FBF">
      <w:pPr>
        <w:rPr>
          <w:ins w:id="3189" w:author="Kuei Yuan Chen" w:date="2015-11-13T17:08:00Z"/>
          <w:rFonts w:ascii="Tahoma" w:hAnsi="Tahoma" w:cs="Tahoma"/>
          <w:lang w:eastAsia="zh-CN"/>
        </w:rPr>
      </w:pPr>
    </w:p>
    <w:p w:rsidR="00B76FBF" w:rsidRDefault="00B76FBF" w:rsidP="00B76FBF">
      <w:pPr>
        <w:rPr>
          <w:ins w:id="3190" w:author="Kuei Yuan Chen" w:date="2015-11-13T17:08:00Z"/>
          <w:rFonts w:ascii="Tahoma" w:hAnsi="Tahoma" w:cs="Tahoma"/>
          <w:lang w:eastAsia="zh-CN"/>
        </w:rPr>
      </w:pPr>
      <w:ins w:id="3191" w:author="Kuei Yuan Chen" w:date="2015-11-13T17:08:00Z">
        <w:r>
          <w:rPr>
            <w:rFonts w:ascii="Tahoma" w:hAnsi="Tahoma" w:cs="Tahoma"/>
            <w:noProof/>
            <w:rPrChange w:id="3192" w:author="Unknown">
              <w:rPr>
                <w:noProof/>
              </w:rPr>
            </w:rPrChange>
          </w:rPr>
          <mc:AlternateContent>
            <mc:Choice Requires="wps">
              <w:drawing>
                <wp:anchor distT="0" distB="0" distL="114300" distR="114300" simplePos="0" relativeHeight="251670528" behindDoc="0" locked="0" layoutInCell="1" allowOverlap="1">
                  <wp:simplePos x="0" y="0"/>
                  <wp:positionH relativeFrom="column">
                    <wp:posOffset>22225</wp:posOffset>
                  </wp:positionH>
                  <wp:positionV relativeFrom="paragraph">
                    <wp:posOffset>24765</wp:posOffset>
                  </wp:positionV>
                  <wp:extent cx="6305550" cy="485775"/>
                  <wp:effectExtent l="19050" t="19050" r="38100" b="4762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8577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66C6A" id="Rectangle 22" o:spid="_x0000_s1026" style="position:absolute;margin-left:1.75pt;margin-top:1.95pt;width:496.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" fillcolor="#4f81bd" strokecolor="#f2f2f2" strokeweight="3pt">
                  <v:shadow on="t" color="#243f60" opacity=".5" offset="1pt"/>
                </v:rect>
              </w:pict>
            </mc:Fallback>
          </mc:AlternateContent>
        </w:r>
      </w:ins>
    </w:p>
    <w:p w:rsidR="00B76FBF" w:rsidRDefault="00B76FBF" w:rsidP="00B76FBF">
      <w:pPr>
        <w:rPr>
          <w:ins w:id="3193" w:author="Kuei Yuan Chen" w:date="2015-11-13T17:08:00Z"/>
          <w:rFonts w:ascii="Tahoma" w:hAnsi="Tahoma" w:cs="Tahoma"/>
          <w:lang w:eastAsia="zh-CN"/>
        </w:rPr>
      </w:pPr>
    </w:p>
    <w:p w:rsidR="00B76FBF" w:rsidRDefault="00B76FBF" w:rsidP="00B76FBF">
      <w:pPr>
        <w:pStyle w:val="HPTableTitle"/>
        <w:rPr>
          <w:ins w:id="3194" w:author="Kuei Yuan Chen" w:date="2015-11-13T17:08:00Z"/>
          <w:rFonts w:ascii="Tahoma" w:hAnsi="Tahoma" w:cs="Tahoma"/>
        </w:rPr>
      </w:pPr>
      <w:ins w:id="3195" w:author="Kuei Yuan Chen" w:date="2015-11-13T17:08:00Z">
        <w:r>
          <w:rPr>
            <w:rFonts w:ascii="Tahoma" w:hAnsi="Tahoma" w:cs="Tahoma"/>
          </w:rPr>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B76FBF" w:rsidRPr="006D5472" w:rsidTr="00BB53E6">
        <w:trPr>
          <w:ins w:id="3196" w:author="Kuei Yuan Chen" w:date="2015-11-13T17:08:00Z"/>
        </w:trPr>
        <w:tc>
          <w:tcPr>
            <w:tcW w:w="2340" w:type="dxa"/>
          </w:tcPr>
          <w:p w:rsidR="00B76FBF" w:rsidRPr="006D5472" w:rsidRDefault="00B76FBF" w:rsidP="00BB53E6">
            <w:pPr>
              <w:pStyle w:val="TableSmHeadingRight"/>
              <w:ind w:right="320" w:firstLineChars="100" w:firstLine="161"/>
              <w:jc w:val="left"/>
              <w:rPr>
                <w:ins w:id="3197" w:author="Kuei Yuan Chen" w:date="2015-11-13T17:08:00Z"/>
                <w:rFonts w:ascii="Tahoma" w:hAnsi="Tahoma" w:cs="Tahoma"/>
              </w:rPr>
            </w:pPr>
            <w:ins w:id="3198" w:author="Kuei Yuan Chen" w:date="2015-11-13T17:08:00Z">
              <w:r w:rsidRPr="006D5472">
                <w:rPr>
                  <w:rFonts w:ascii="Tahoma" w:hAnsi="Tahoma" w:cs="Tahoma"/>
                </w:rPr>
                <w:t>Project Name:</w:t>
              </w:r>
            </w:ins>
          </w:p>
        </w:tc>
        <w:tc>
          <w:tcPr>
            <w:tcW w:w="7470" w:type="dxa"/>
            <w:gridSpan w:val="3"/>
          </w:tcPr>
          <w:p w:rsidR="00B76FBF" w:rsidRPr="003C4E3D" w:rsidRDefault="00B76FBF" w:rsidP="00BB53E6">
            <w:pPr>
              <w:pStyle w:val="TableMedium"/>
              <w:rPr>
                <w:ins w:id="3199" w:author="Kuei Yuan Chen" w:date="2015-11-13T17:08:00Z"/>
                <w:rFonts w:ascii="Tahoma" w:hAnsi="Tahoma" w:cs="Tahoma"/>
                <w:b/>
              </w:rPr>
            </w:pPr>
            <w:ins w:id="3200" w:author="Kuei Yuan Chen" w:date="2015-11-13T17:08:00Z">
              <w:r>
                <w:rPr>
                  <w:rFonts w:ascii="Tahoma" w:hAnsi="Tahoma" w:cs="Tahoma" w:hint="eastAsia"/>
                  <w:b/>
                  <w:lang w:eastAsia="zh-CN"/>
                </w:rPr>
                <w:t>ACIT1630 DB Project</w:t>
              </w:r>
            </w:ins>
          </w:p>
        </w:tc>
      </w:tr>
      <w:tr w:rsidR="00B76FBF" w:rsidRPr="001B1C88" w:rsidTr="00BB53E6">
        <w:trPr>
          <w:gridAfter w:val="2"/>
          <w:wAfter w:w="3690" w:type="dxa"/>
          <w:trHeight w:val="236"/>
          <w:ins w:id="3201" w:author="Kuei Yuan Chen" w:date="2015-11-13T17:08:00Z"/>
        </w:trPr>
        <w:tc>
          <w:tcPr>
            <w:tcW w:w="2340" w:type="dxa"/>
          </w:tcPr>
          <w:p w:rsidR="00B76FBF" w:rsidRPr="001B1C88" w:rsidRDefault="00B76FBF" w:rsidP="00BB53E6">
            <w:pPr>
              <w:pStyle w:val="TableSmHeadingRight"/>
              <w:ind w:right="320"/>
              <w:jc w:val="center"/>
              <w:rPr>
                <w:ins w:id="3202" w:author="Kuei Yuan Chen" w:date="2015-11-13T17:08:00Z"/>
                <w:rFonts w:ascii="Tahoma" w:hAnsi="Tahoma" w:cs="Tahoma"/>
              </w:rPr>
            </w:pPr>
            <w:ins w:id="3203" w:author="Kuei Yuan Chen" w:date="2015-11-13T17:08:00Z">
              <w:r w:rsidRPr="001B1C88">
                <w:rPr>
                  <w:rFonts w:ascii="Tahoma" w:hAnsi="Tahoma" w:cs="Tahoma"/>
                </w:rPr>
                <w:t>Project Manager:</w:t>
              </w:r>
            </w:ins>
          </w:p>
        </w:tc>
        <w:tc>
          <w:tcPr>
            <w:tcW w:w="3780" w:type="dxa"/>
          </w:tcPr>
          <w:p w:rsidR="00B76FBF" w:rsidRPr="001B1C88" w:rsidRDefault="00B76FBF" w:rsidP="00BB53E6">
            <w:pPr>
              <w:pStyle w:val="TableMedium"/>
              <w:rPr>
                <w:ins w:id="3204" w:author="Kuei Yuan Chen" w:date="2015-11-13T17:08:00Z"/>
                <w:rFonts w:ascii="Tahoma" w:hAnsi="Tahoma" w:cs="Tahoma"/>
                <w:lang w:eastAsia="zh-CN"/>
              </w:rPr>
            </w:pPr>
            <w:ins w:id="3205" w:author="Kuei Yuan Chen" w:date="2015-11-13T17:08:00Z">
              <w:r>
                <w:rPr>
                  <w:rFonts w:ascii="Tahoma" w:hAnsi="Tahoma" w:cs="Tahoma" w:hint="eastAsia"/>
                  <w:lang w:eastAsia="zh-CN"/>
                </w:rPr>
                <w:t>York Liu</w:t>
              </w:r>
            </w:ins>
          </w:p>
        </w:tc>
      </w:tr>
      <w:tr w:rsidR="00B76FBF" w:rsidRPr="00CE4F95" w:rsidTr="00BB53E6">
        <w:trPr>
          <w:trHeight w:val="236"/>
          <w:ins w:id="3206" w:author="Kuei Yuan Chen" w:date="2015-11-13T17:08:00Z"/>
        </w:trPr>
        <w:tc>
          <w:tcPr>
            <w:tcW w:w="2340" w:type="dxa"/>
          </w:tcPr>
          <w:p w:rsidR="00B76FBF" w:rsidRPr="00CE4F95" w:rsidRDefault="00B76FBF" w:rsidP="00BB53E6">
            <w:pPr>
              <w:pStyle w:val="TableSmHeadingRight"/>
              <w:ind w:right="320" w:firstLineChars="100" w:firstLine="161"/>
              <w:jc w:val="left"/>
              <w:rPr>
                <w:ins w:id="3207" w:author="Kuei Yuan Chen" w:date="2015-11-13T17:08:00Z"/>
                <w:rFonts w:ascii="Tahoma" w:hAnsi="Tahoma" w:cs="Tahoma"/>
              </w:rPr>
            </w:pPr>
            <w:ins w:id="3208" w:author="Kuei Yuan Chen" w:date="2015-11-13T17:08:00Z">
              <w:r w:rsidRPr="00CE4F95">
                <w:rPr>
                  <w:rFonts w:ascii="Tahoma" w:hAnsi="Tahoma" w:cs="Tahoma"/>
                </w:rPr>
                <w:t xml:space="preserve">Prepared By:  </w:t>
              </w:r>
            </w:ins>
          </w:p>
        </w:tc>
        <w:tc>
          <w:tcPr>
            <w:tcW w:w="3780" w:type="dxa"/>
          </w:tcPr>
          <w:p w:rsidR="00B76FBF" w:rsidRPr="00CE4F95" w:rsidRDefault="00B76FBF" w:rsidP="00BB53E6">
            <w:pPr>
              <w:pStyle w:val="TableMedium"/>
              <w:rPr>
                <w:ins w:id="3209" w:author="Kuei Yuan Chen" w:date="2015-11-13T17:08:00Z"/>
                <w:rFonts w:ascii="Tahoma" w:hAnsi="Tahoma" w:cs="Tahoma"/>
                <w:lang w:eastAsia="zh-CN"/>
              </w:rPr>
            </w:pPr>
            <w:ins w:id="3210" w:author="Kuei Yuan Chen" w:date="2015-11-13T17:08:00Z">
              <w:r>
                <w:rPr>
                  <w:rFonts w:ascii="Tahoma" w:hAnsi="Tahoma" w:cs="Tahoma" w:hint="eastAsia"/>
                  <w:lang w:eastAsia="zh-CN"/>
                </w:rPr>
                <w:t>York Liu</w:t>
              </w:r>
            </w:ins>
          </w:p>
        </w:tc>
        <w:tc>
          <w:tcPr>
            <w:tcW w:w="2160" w:type="dxa"/>
          </w:tcPr>
          <w:p w:rsidR="00B76FBF" w:rsidRPr="00CE4F95" w:rsidRDefault="00B76FBF" w:rsidP="00BB53E6">
            <w:pPr>
              <w:pStyle w:val="TableSmHeadingRight"/>
              <w:rPr>
                <w:ins w:id="3211" w:author="Kuei Yuan Chen" w:date="2015-11-13T17:08:00Z"/>
                <w:rFonts w:ascii="Tahoma" w:hAnsi="Tahoma" w:cs="Tahoma"/>
              </w:rPr>
            </w:pPr>
          </w:p>
        </w:tc>
        <w:tc>
          <w:tcPr>
            <w:tcW w:w="1530" w:type="dxa"/>
          </w:tcPr>
          <w:p w:rsidR="00B76FBF" w:rsidRPr="00CE4F95" w:rsidRDefault="00B76FBF" w:rsidP="00BB53E6">
            <w:pPr>
              <w:pStyle w:val="TableMedium"/>
              <w:rPr>
                <w:ins w:id="3212" w:author="Kuei Yuan Chen" w:date="2015-11-13T17:08:00Z"/>
                <w:rFonts w:ascii="Tahoma" w:hAnsi="Tahoma" w:cs="Tahoma"/>
                <w:lang w:eastAsia="zh-CN"/>
              </w:rPr>
            </w:pPr>
          </w:p>
        </w:tc>
      </w:tr>
    </w:tbl>
    <w:p w:rsidR="00B76FBF" w:rsidRPr="00CE4F95" w:rsidRDefault="00B76FBF" w:rsidP="00B76FBF">
      <w:pPr>
        <w:pStyle w:val="Numberedlist21"/>
        <w:numPr>
          <w:ilvl w:val="0"/>
          <w:numId w:val="0"/>
        </w:numPr>
        <w:ind w:left="360" w:hanging="360"/>
        <w:rPr>
          <w:ins w:id="3213" w:author="Kuei Yuan Chen" w:date="2015-11-13T17:08:00Z"/>
          <w:rFonts w:ascii="Tahoma" w:hAnsi="Tahoma" w:cs="Tahoma"/>
        </w:rPr>
      </w:pPr>
      <w:proofErr w:type="gramStart"/>
      <w:ins w:id="3214" w:author="Kuei Yuan Chen" w:date="2015-11-13T17:08:00Z">
        <w:r>
          <w:rPr>
            <w:rFonts w:ascii="Tahoma" w:hAnsi="Tahoma" w:cs="Tahoma" w:hint="eastAsia"/>
            <w:lang w:eastAsia="zh-CN"/>
          </w:rPr>
          <w:t>1.</w:t>
        </w:r>
        <w:r w:rsidRPr="00CE4F95">
          <w:rPr>
            <w:rFonts w:ascii="Tahoma" w:hAnsi="Tahoma" w:cs="Tahoma"/>
          </w:rPr>
          <w:t>Meeting</w:t>
        </w:r>
        <w:proofErr w:type="gramEnd"/>
        <w:r w:rsidRPr="00CE4F95">
          <w:rPr>
            <w:rFonts w:ascii="Tahoma" w:hAnsi="Tahoma" w:cs="Tahoma"/>
          </w:rPr>
          <w:t xml:space="preserve">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B76FBF" w:rsidRPr="00CE4F95" w:rsidTr="00BB53E6">
        <w:trPr>
          <w:cantSplit/>
          <w:ins w:id="3215" w:author="Kuei Yuan Chen" w:date="2015-11-13T17:08:00Z"/>
        </w:trPr>
        <w:tc>
          <w:tcPr>
            <w:tcW w:w="1620" w:type="dxa"/>
          </w:tcPr>
          <w:p w:rsidR="00B76FBF" w:rsidRPr="00CE4F95" w:rsidRDefault="00B76FBF" w:rsidP="00BB53E6">
            <w:pPr>
              <w:pStyle w:val="TableSmHeadingRight"/>
              <w:rPr>
                <w:ins w:id="3216" w:author="Kuei Yuan Chen" w:date="2015-11-13T17:08:00Z"/>
                <w:rFonts w:ascii="Tahoma" w:hAnsi="Tahoma" w:cs="Tahoma"/>
              </w:rPr>
            </w:pPr>
            <w:ins w:id="3217" w:author="Kuei Yuan Chen" w:date="2015-11-13T17:08:00Z">
              <w:r w:rsidRPr="00CE4F95">
                <w:rPr>
                  <w:rFonts w:ascii="Tahoma" w:hAnsi="Tahoma" w:cs="Tahoma"/>
                </w:rPr>
                <w:t>Type:</w:t>
              </w:r>
            </w:ins>
          </w:p>
        </w:tc>
        <w:tc>
          <w:tcPr>
            <w:tcW w:w="8190" w:type="dxa"/>
            <w:gridSpan w:val="6"/>
          </w:tcPr>
          <w:p w:rsidR="00B76FBF" w:rsidRPr="00CE4F95" w:rsidRDefault="00B76FBF" w:rsidP="00BB53E6">
            <w:pPr>
              <w:pStyle w:val="Table"/>
              <w:rPr>
                <w:ins w:id="3218" w:author="Kuei Yuan Chen" w:date="2015-11-13T17:08:00Z"/>
                <w:rFonts w:ascii="Tahoma" w:hAnsi="Tahoma" w:cs="Tahoma"/>
                <w:lang w:eastAsia="zh-CN"/>
              </w:rPr>
            </w:pPr>
            <w:ins w:id="3219" w:author="Kuei Yuan Chen" w:date="2015-11-13T17:08:00Z">
              <w:r w:rsidRPr="00F06FB4">
                <w:rPr>
                  <w:rFonts w:ascii="Tahoma" w:hAnsi="Tahoma" w:cs="Tahoma" w:hint="eastAsia"/>
                  <w:b/>
                  <w:color w:val="00B050"/>
                  <w:lang w:eastAsia="zh-CN"/>
                </w:rPr>
                <w:t>Milestone3- phase 5</w:t>
              </w:r>
            </w:ins>
          </w:p>
        </w:tc>
      </w:tr>
      <w:tr w:rsidR="00B76FBF" w:rsidRPr="00CE4F95" w:rsidTr="00BB53E6">
        <w:trPr>
          <w:cantSplit/>
          <w:ins w:id="3220" w:author="Kuei Yuan Chen" w:date="2015-11-13T17:08:00Z"/>
        </w:trPr>
        <w:tc>
          <w:tcPr>
            <w:tcW w:w="1620" w:type="dxa"/>
          </w:tcPr>
          <w:p w:rsidR="00B76FBF" w:rsidRPr="00CE4F95" w:rsidRDefault="00B76FBF" w:rsidP="00BB53E6">
            <w:pPr>
              <w:pStyle w:val="TableSmHeadingRight"/>
              <w:rPr>
                <w:ins w:id="3221" w:author="Kuei Yuan Chen" w:date="2015-11-13T17:08:00Z"/>
                <w:rFonts w:ascii="Tahoma" w:hAnsi="Tahoma" w:cs="Tahoma"/>
              </w:rPr>
            </w:pPr>
            <w:ins w:id="3222" w:author="Kuei Yuan Chen" w:date="2015-11-13T17:08:00Z">
              <w:r w:rsidRPr="00CE4F95">
                <w:rPr>
                  <w:rFonts w:ascii="Tahoma" w:hAnsi="Tahoma" w:cs="Tahoma"/>
                </w:rPr>
                <w:t>Purpose:</w:t>
              </w:r>
            </w:ins>
          </w:p>
        </w:tc>
        <w:tc>
          <w:tcPr>
            <w:tcW w:w="8190" w:type="dxa"/>
            <w:gridSpan w:val="6"/>
          </w:tcPr>
          <w:p w:rsidR="00B76FBF" w:rsidRPr="00CE4F95" w:rsidRDefault="00B76FBF" w:rsidP="00BB53E6">
            <w:pPr>
              <w:pStyle w:val="Table"/>
              <w:rPr>
                <w:ins w:id="3223" w:author="Kuei Yuan Chen" w:date="2015-11-13T17:08:00Z"/>
                <w:rFonts w:ascii="Tahoma" w:hAnsi="Tahoma" w:cs="Tahoma"/>
              </w:rPr>
            </w:pPr>
            <w:ins w:id="3224" w:author="Kuei Yuan Chen" w:date="2015-11-13T17:08:00Z">
              <w:r w:rsidRPr="00CE4F95">
                <w:rPr>
                  <w:rFonts w:ascii="Tahoma" w:hAnsi="Tahoma" w:cs="Tahoma"/>
                </w:rPr>
                <w:t>Ongoing information sharing and project status update</w:t>
              </w:r>
            </w:ins>
          </w:p>
        </w:tc>
      </w:tr>
      <w:tr w:rsidR="00B76FBF" w:rsidRPr="00CE4F95" w:rsidTr="00BB53E6">
        <w:trPr>
          <w:ins w:id="3225" w:author="Kuei Yuan Chen" w:date="2015-11-13T17:08:00Z"/>
        </w:trPr>
        <w:tc>
          <w:tcPr>
            <w:tcW w:w="1620" w:type="dxa"/>
          </w:tcPr>
          <w:p w:rsidR="00B76FBF" w:rsidRPr="00CE4F95" w:rsidRDefault="00B76FBF" w:rsidP="00BB53E6">
            <w:pPr>
              <w:pStyle w:val="TableSmHeadingRight"/>
              <w:rPr>
                <w:ins w:id="3226" w:author="Kuei Yuan Chen" w:date="2015-11-13T17:08:00Z"/>
                <w:rFonts w:ascii="Tahoma" w:hAnsi="Tahoma" w:cs="Tahoma"/>
              </w:rPr>
            </w:pPr>
            <w:ins w:id="3227" w:author="Kuei Yuan Chen" w:date="2015-11-13T17:08:00Z">
              <w:r w:rsidRPr="00CE4F95">
                <w:rPr>
                  <w:rFonts w:ascii="Tahoma" w:hAnsi="Tahoma" w:cs="Tahoma"/>
                </w:rPr>
                <w:t>Meeting Date:</w:t>
              </w:r>
            </w:ins>
          </w:p>
        </w:tc>
        <w:tc>
          <w:tcPr>
            <w:tcW w:w="2250" w:type="dxa"/>
          </w:tcPr>
          <w:p w:rsidR="00B76FBF" w:rsidRPr="00CE4F95" w:rsidRDefault="00B76FBF" w:rsidP="00BB53E6">
            <w:pPr>
              <w:pStyle w:val="Table"/>
              <w:rPr>
                <w:ins w:id="3228" w:author="Kuei Yuan Chen" w:date="2015-11-13T17:08:00Z"/>
                <w:rFonts w:ascii="Tahoma" w:hAnsi="Tahoma" w:cs="Tahoma"/>
                <w:lang w:eastAsia="zh-CN"/>
              </w:rPr>
            </w:pPr>
            <w:ins w:id="3229" w:author="Kuei Yuan Chen" w:date="2015-11-13T17:08: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10-23</w:t>
              </w:r>
            </w:ins>
          </w:p>
        </w:tc>
        <w:tc>
          <w:tcPr>
            <w:tcW w:w="1080" w:type="dxa"/>
          </w:tcPr>
          <w:p w:rsidR="00B76FBF" w:rsidRPr="00CE4F95" w:rsidRDefault="00B76FBF" w:rsidP="00BB53E6">
            <w:pPr>
              <w:pStyle w:val="TableSmHeadingRight"/>
              <w:rPr>
                <w:ins w:id="3230" w:author="Kuei Yuan Chen" w:date="2015-11-13T17:08:00Z"/>
                <w:rFonts w:ascii="Tahoma" w:hAnsi="Tahoma" w:cs="Tahoma"/>
              </w:rPr>
            </w:pPr>
            <w:ins w:id="3231" w:author="Kuei Yuan Chen" w:date="2015-11-13T17:08:00Z">
              <w:r w:rsidRPr="00CE4F95">
                <w:rPr>
                  <w:rFonts w:ascii="Tahoma" w:hAnsi="Tahoma" w:cs="Tahoma"/>
                </w:rPr>
                <w:t>Start Time:</w:t>
              </w:r>
            </w:ins>
          </w:p>
        </w:tc>
        <w:tc>
          <w:tcPr>
            <w:tcW w:w="1890" w:type="dxa"/>
            <w:gridSpan w:val="2"/>
          </w:tcPr>
          <w:p w:rsidR="00B76FBF" w:rsidRPr="00CE4F95" w:rsidRDefault="00B76FBF" w:rsidP="00BB53E6">
            <w:pPr>
              <w:pStyle w:val="Table"/>
              <w:rPr>
                <w:ins w:id="3232" w:author="Kuei Yuan Chen" w:date="2015-11-13T17:08:00Z"/>
                <w:rFonts w:ascii="Tahoma" w:hAnsi="Tahoma" w:cs="Tahoma"/>
              </w:rPr>
            </w:pPr>
            <w:ins w:id="3233" w:author="Kuei Yuan Chen" w:date="2015-11-13T17:08:00Z">
              <w:r>
                <w:rPr>
                  <w:rFonts w:ascii="Tahoma" w:hAnsi="Tahoma" w:cs="Tahoma" w:hint="eastAsia"/>
                  <w:lang w:eastAsia="zh-CN"/>
                </w:rPr>
                <w:t>4</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B76FBF" w:rsidRPr="00CE4F95" w:rsidRDefault="00B76FBF" w:rsidP="00BB53E6">
            <w:pPr>
              <w:pStyle w:val="TableSmHeadingRight"/>
              <w:rPr>
                <w:ins w:id="3234" w:author="Kuei Yuan Chen" w:date="2015-11-13T17:08:00Z"/>
                <w:rFonts w:ascii="Tahoma" w:hAnsi="Tahoma" w:cs="Tahoma"/>
              </w:rPr>
            </w:pPr>
            <w:ins w:id="3235" w:author="Kuei Yuan Chen" w:date="2015-11-13T17:08:00Z">
              <w:r w:rsidRPr="00CE4F95">
                <w:rPr>
                  <w:rFonts w:ascii="Tahoma" w:hAnsi="Tahoma" w:cs="Tahoma"/>
                </w:rPr>
                <w:t>End Time:</w:t>
              </w:r>
            </w:ins>
          </w:p>
        </w:tc>
        <w:tc>
          <w:tcPr>
            <w:tcW w:w="1980" w:type="dxa"/>
          </w:tcPr>
          <w:p w:rsidR="00B76FBF" w:rsidRPr="00CE4F95" w:rsidRDefault="00B76FBF" w:rsidP="00BB53E6">
            <w:pPr>
              <w:pStyle w:val="Table"/>
              <w:rPr>
                <w:ins w:id="3236" w:author="Kuei Yuan Chen" w:date="2015-11-13T17:08:00Z"/>
                <w:rFonts w:ascii="Tahoma" w:hAnsi="Tahoma" w:cs="Tahoma"/>
                <w:lang w:eastAsia="zh-CN"/>
              </w:rPr>
            </w:pPr>
            <w:ins w:id="3237" w:author="Kuei Yuan Chen" w:date="2015-11-13T17:08:00Z">
              <w:r>
                <w:rPr>
                  <w:rFonts w:ascii="Tahoma" w:hAnsi="Tahoma" w:cs="Tahoma" w:hint="eastAsia"/>
                  <w:lang w:eastAsia="zh-CN"/>
                </w:rPr>
                <w:t>5</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B76FBF" w:rsidRPr="00CE4F95" w:rsidTr="00BB53E6">
        <w:trPr>
          <w:cantSplit/>
          <w:ins w:id="3238" w:author="Kuei Yuan Chen" w:date="2015-11-13T17:08:00Z"/>
        </w:trPr>
        <w:tc>
          <w:tcPr>
            <w:tcW w:w="1620" w:type="dxa"/>
          </w:tcPr>
          <w:p w:rsidR="00B76FBF" w:rsidRPr="00CE4F95" w:rsidRDefault="00B76FBF" w:rsidP="00BB53E6">
            <w:pPr>
              <w:pStyle w:val="TableSmHeadingRight"/>
              <w:rPr>
                <w:ins w:id="3239" w:author="Kuei Yuan Chen" w:date="2015-11-13T17:08:00Z"/>
                <w:rFonts w:ascii="Tahoma" w:hAnsi="Tahoma" w:cs="Tahoma"/>
              </w:rPr>
            </w:pPr>
            <w:ins w:id="3240" w:author="Kuei Yuan Chen" w:date="2015-11-13T17:08:00Z">
              <w:r w:rsidRPr="00CE4F95">
                <w:rPr>
                  <w:rFonts w:ascii="Tahoma" w:hAnsi="Tahoma" w:cs="Tahoma"/>
                </w:rPr>
                <w:t>Meeting Host:</w:t>
              </w:r>
            </w:ins>
          </w:p>
        </w:tc>
        <w:tc>
          <w:tcPr>
            <w:tcW w:w="3330" w:type="dxa"/>
            <w:gridSpan w:val="2"/>
          </w:tcPr>
          <w:p w:rsidR="00B76FBF" w:rsidRPr="00CE4F95" w:rsidRDefault="00B76FBF" w:rsidP="00BB53E6">
            <w:pPr>
              <w:pStyle w:val="Table"/>
              <w:rPr>
                <w:ins w:id="3241" w:author="Kuei Yuan Chen" w:date="2015-11-13T17:08:00Z"/>
                <w:rFonts w:ascii="Tahoma" w:hAnsi="Tahoma" w:cs="Tahoma"/>
                <w:lang w:eastAsia="zh-CN"/>
              </w:rPr>
            </w:pPr>
            <w:ins w:id="3242" w:author="Kuei Yuan Chen" w:date="2015-11-13T17:08:00Z">
              <w:r>
                <w:rPr>
                  <w:rFonts w:ascii="Tahoma" w:hAnsi="Tahoma" w:cs="Tahoma" w:hint="eastAsia"/>
                  <w:lang w:eastAsia="zh-CN"/>
                </w:rPr>
                <w:t>Zach</w:t>
              </w:r>
            </w:ins>
          </w:p>
        </w:tc>
        <w:tc>
          <w:tcPr>
            <w:tcW w:w="1260" w:type="dxa"/>
          </w:tcPr>
          <w:p w:rsidR="00B76FBF" w:rsidRPr="00CE4F95" w:rsidRDefault="00B76FBF" w:rsidP="00BB53E6">
            <w:pPr>
              <w:pStyle w:val="TableSmHeadingRight"/>
              <w:rPr>
                <w:ins w:id="3243" w:author="Kuei Yuan Chen" w:date="2015-11-13T17:08:00Z"/>
                <w:rFonts w:ascii="Tahoma" w:hAnsi="Tahoma" w:cs="Tahoma"/>
              </w:rPr>
            </w:pPr>
            <w:ins w:id="3244" w:author="Kuei Yuan Chen" w:date="2015-11-13T17:08:00Z">
              <w:r w:rsidRPr="00CE4F95">
                <w:rPr>
                  <w:rFonts w:ascii="Tahoma" w:hAnsi="Tahoma" w:cs="Tahoma"/>
                </w:rPr>
                <w:t>Location:</w:t>
              </w:r>
            </w:ins>
          </w:p>
        </w:tc>
        <w:tc>
          <w:tcPr>
            <w:tcW w:w="3600" w:type="dxa"/>
            <w:gridSpan w:val="3"/>
          </w:tcPr>
          <w:p w:rsidR="00B76FBF" w:rsidRPr="00CE4F95" w:rsidRDefault="00B76FBF" w:rsidP="00BB53E6">
            <w:pPr>
              <w:pStyle w:val="Table"/>
              <w:rPr>
                <w:ins w:id="3245" w:author="Kuei Yuan Chen" w:date="2015-11-13T17:08:00Z"/>
                <w:rFonts w:ascii="Tahoma" w:hAnsi="Tahoma" w:cs="Tahoma"/>
                <w:lang w:eastAsia="zh-CN"/>
              </w:rPr>
            </w:pPr>
            <w:ins w:id="3246" w:author="Kuei Yuan Chen" w:date="2015-11-13T17:08:00Z">
              <w:r>
                <w:rPr>
                  <w:rFonts w:ascii="Tahoma" w:hAnsi="Tahoma" w:cs="Tahoma" w:hint="eastAsia"/>
                  <w:lang w:eastAsia="zh-CN"/>
                </w:rPr>
                <w:t>Meeting Room-2513</w:t>
              </w:r>
            </w:ins>
          </w:p>
        </w:tc>
      </w:tr>
      <w:tr w:rsidR="00B76FBF" w:rsidRPr="00CE4F95" w:rsidTr="00BB53E6">
        <w:trPr>
          <w:cantSplit/>
          <w:ins w:id="3247" w:author="Kuei Yuan Chen" w:date="2015-11-13T17:08:00Z"/>
        </w:trPr>
        <w:tc>
          <w:tcPr>
            <w:tcW w:w="1620" w:type="dxa"/>
          </w:tcPr>
          <w:p w:rsidR="00B76FBF" w:rsidRPr="00CE4F95" w:rsidRDefault="00B76FBF" w:rsidP="00BB53E6">
            <w:pPr>
              <w:pStyle w:val="TableSmHeadingRight"/>
              <w:rPr>
                <w:ins w:id="3248" w:author="Kuei Yuan Chen" w:date="2015-11-13T17:08:00Z"/>
                <w:rFonts w:ascii="Tahoma" w:hAnsi="Tahoma" w:cs="Tahoma"/>
              </w:rPr>
            </w:pPr>
            <w:ins w:id="3249" w:author="Kuei Yuan Chen" w:date="2015-11-13T17:08:00Z">
              <w:r w:rsidRPr="00CE4F95">
                <w:rPr>
                  <w:rFonts w:ascii="Tahoma" w:hAnsi="Tahoma" w:cs="Tahoma"/>
                </w:rPr>
                <w:t>Minute Taker:</w:t>
              </w:r>
            </w:ins>
          </w:p>
        </w:tc>
        <w:tc>
          <w:tcPr>
            <w:tcW w:w="3330" w:type="dxa"/>
            <w:gridSpan w:val="2"/>
          </w:tcPr>
          <w:p w:rsidR="00B76FBF" w:rsidRPr="00CE4F95" w:rsidRDefault="00B76FBF" w:rsidP="00BB53E6">
            <w:pPr>
              <w:pStyle w:val="Table"/>
              <w:rPr>
                <w:ins w:id="3250" w:author="Kuei Yuan Chen" w:date="2015-11-13T17:08:00Z"/>
                <w:rFonts w:ascii="Tahoma" w:hAnsi="Tahoma" w:cs="Tahoma"/>
                <w:lang w:eastAsia="zh-CN"/>
              </w:rPr>
            </w:pPr>
            <w:ins w:id="3251" w:author="Kuei Yuan Chen" w:date="2015-11-13T17:08:00Z">
              <w:r>
                <w:rPr>
                  <w:rFonts w:ascii="Tahoma" w:hAnsi="Tahoma" w:cs="Tahoma" w:hint="eastAsia"/>
                  <w:lang w:eastAsia="zh-CN"/>
                </w:rPr>
                <w:t>York</w:t>
              </w:r>
            </w:ins>
          </w:p>
        </w:tc>
        <w:tc>
          <w:tcPr>
            <w:tcW w:w="1260" w:type="dxa"/>
          </w:tcPr>
          <w:p w:rsidR="00B76FBF" w:rsidRPr="00CE4F95" w:rsidRDefault="00B76FBF" w:rsidP="00BB53E6">
            <w:pPr>
              <w:pStyle w:val="TableSmHeadingRight"/>
              <w:rPr>
                <w:ins w:id="3252" w:author="Kuei Yuan Chen" w:date="2015-11-13T17:08:00Z"/>
                <w:rFonts w:ascii="Tahoma" w:hAnsi="Tahoma" w:cs="Tahoma"/>
              </w:rPr>
            </w:pPr>
          </w:p>
        </w:tc>
        <w:tc>
          <w:tcPr>
            <w:tcW w:w="3600" w:type="dxa"/>
            <w:gridSpan w:val="3"/>
          </w:tcPr>
          <w:p w:rsidR="00B76FBF" w:rsidRPr="00CE4F95" w:rsidRDefault="00B76FBF" w:rsidP="00BB53E6">
            <w:pPr>
              <w:pStyle w:val="Table"/>
              <w:rPr>
                <w:ins w:id="3253" w:author="Kuei Yuan Chen" w:date="2015-11-13T17:08:00Z"/>
                <w:rFonts w:ascii="Tahoma" w:hAnsi="Tahoma" w:cs="Tahoma"/>
              </w:rPr>
            </w:pPr>
          </w:p>
        </w:tc>
      </w:tr>
    </w:tbl>
    <w:p w:rsidR="00B76FBF" w:rsidRPr="004035A9" w:rsidRDefault="00B76FBF" w:rsidP="00B76FBF">
      <w:pPr>
        <w:pStyle w:val="Numberedlist21"/>
        <w:numPr>
          <w:ilvl w:val="0"/>
          <w:numId w:val="0"/>
        </w:numPr>
        <w:ind w:left="360" w:hanging="360"/>
        <w:rPr>
          <w:ins w:id="3254" w:author="Kuei Yuan Chen" w:date="2015-11-13T17:08:00Z"/>
          <w:rFonts w:ascii="Tahoma" w:hAnsi="Tahoma" w:cs="Tahoma"/>
          <w:lang w:eastAsia="zh-CN"/>
        </w:rPr>
      </w:pPr>
      <w:ins w:id="3255" w:author="Kuei Yuan Chen" w:date="2015-11-13T17:08:00Z">
        <w:r>
          <w:rPr>
            <w:rFonts w:ascii="Tahoma" w:hAnsi="Tahoma" w:cs="Tahoma" w:hint="eastAsia"/>
            <w:lang w:eastAsia="zh-CN"/>
          </w:rPr>
          <w:t xml:space="preserve">2. </w:t>
        </w:r>
        <w:r w:rsidRPr="001B1C88">
          <w:rPr>
            <w:rFonts w:ascii="Tahoma" w:hAnsi="Tahoma" w:cs="Tahoma"/>
          </w:rPr>
          <w:t>Meeting Attendees</w:t>
        </w:r>
      </w:ins>
    </w:p>
    <w:tbl>
      <w:tblPr>
        <w:tblW w:w="4946" w:type="pct"/>
        <w:tblInd w:w="10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85"/>
        <w:gridCol w:w="940"/>
        <w:gridCol w:w="1923"/>
        <w:gridCol w:w="3976"/>
        <w:gridCol w:w="1405"/>
      </w:tblGrid>
      <w:tr w:rsidR="00B76FBF" w:rsidRPr="001B1C88" w:rsidTr="00BB53E6">
        <w:trPr>
          <w:tblHeader/>
          <w:ins w:id="3256" w:author="Kuei Yuan Chen" w:date="2015-11-13T17:08:00Z"/>
        </w:trPr>
        <w:tc>
          <w:tcPr>
            <w:tcW w:w="533" w:type="pct"/>
            <w:tcBorders>
              <w:top w:val="single" w:sz="12" w:space="0" w:color="auto"/>
              <w:bottom w:val="double" w:sz="4" w:space="0" w:color="auto"/>
              <w:right w:val="nil"/>
            </w:tcBorders>
          </w:tcPr>
          <w:p w:rsidR="00B76FBF" w:rsidRPr="001B1C88" w:rsidRDefault="00B76FBF" w:rsidP="00BB53E6">
            <w:pPr>
              <w:pStyle w:val="TableHeadingCenter"/>
              <w:rPr>
                <w:ins w:id="3257" w:author="Kuei Yuan Chen" w:date="2015-11-13T17:08:00Z"/>
                <w:rFonts w:ascii="Tahoma" w:hAnsi="Tahoma" w:cs="Tahoma"/>
              </w:rPr>
            </w:pPr>
            <w:ins w:id="3258" w:author="Kuei Yuan Chen" w:date="2015-11-13T17:08:00Z">
              <w:r w:rsidRPr="001B1C88">
                <w:rPr>
                  <w:rFonts w:ascii="Tahoma" w:hAnsi="Tahoma" w:cs="Tahoma"/>
                </w:rPr>
                <w:t>Name</w:t>
              </w:r>
            </w:ins>
          </w:p>
        </w:tc>
        <w:tc>
          <w:tcPr>
            <w:tcW w:w="509"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3259" w:author="Kuei Yuan Chen" w:date="2015-11-13T17:08:00Z"/>
                <w:rFonts w:ascii="Tahoma" w:hAnsi="Tahoma" w:cs="Tahoma"/>
              </w:rPr>
            </w:pPr>
          </w:p>
        </w:tc>
        <w:tc>
          <w:tcPr>
            <w:tcW w:w="1042" w:type="pct"/>
            <w:tcBorders>
              <w:top w:val="single" w:sz="12" w:space="0" w:color="auto"/>
              <w:bottom w:val="double" w:sz="4" w:space="0" w:color="auto"/>
              <w:right w:val="single" w:sz="6" w:space="0" w:color="auto"/>
            </w:tcBorders>
          </w:tcPr>
          <w:p w:rsidR="00B76FBF" w:rsidRPr="001B1C88" w:rsidRDefault="00B76FBF" w:rsidP="00BB53E6">
            <w:pPr>
              <w:pStyle w:val="TableHeadingCenter"/>
              <w:rPr>
                <w:ins w:id="3260" w:author="Kuei Yuan Chen" w:date="2015-11-13T17:08:00Z"/>
                <w:rFonts w:ascii="Tahoma" w:hAnsi="Tahoma" w:cs="Tahoma"/>
              </w:rPr>
            </w:pPr>
            <w:ins w:id="3261" w:author="Kuei Yuan Chen" w:date="2015-11-13T17:08:00Z">
              <w:r w:rsidRPr="001B1C88">
                <w:rPr>
                  <w:rFonts w:ascii="Tahoma" w:hAnsi="Tahoma" w:cs="Tahoma"/>
                </w:rPr>
                <w:t>Attendance status</w:t>
              </w:r>
            </w:ins>
          </w:p>
        </w:tc>
        <w:tc>
          <w:tcPr>
            <w:tcW w:w="2154" w:type="pct"/>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3262" w:author="Kuei Yuan Chen" w:date="2015-11-13T17:08:00Z"/>
                <w:rFonts w:ascii="Tahoma" w:hAnsi="Tahoma" w:cs="Tahoma"/>
              </w:rPr>
            </w:pPr>
            <w:ins w:id="3263" w:author="Kuei Yuan Chen" w:date="2015-11-13T17:08:00Z">
              <w:r w:rsidRPr="001B1C88">
                <w:rPr>
                  <w:rFonts w:ascii="Tahoma" w:hAnsi="Tahoma" w:cs="Tahoma"/>
                </w:rPr>
                <w:t>Position</w:t>
              </w:r>
            </w:ins>
          </w:p>
        </w:tc>
        <w:tc>
          <w:tcPr>
            <w:tcW w:w="761" w:type="pct"/>
            <w:tcBorders>
              <w:top w:val="single" w:sz="12" w:space="0" w:color="auto"/>
              <w:left w:val="nil"/>
              <w:bottom w:val="double" w:sz="4" w:space="0" w:color="auto"/>
            </w:tcBorders>
          </w:tcPr>
          <w:p w:rsidR="00B76FBF" w:rsidRPr="001B1C88" w:rsidRDefault="00B76FBF" w:rsidP="00BB53E6">
            <w:pPr>
              <w:pStyle w:val="TableHeadingCenter"/>
              <w:rPr>
                <w:ins w:id="3264" w:author="Kuei Yuan Chen" w:date="2015-11-13T17:08:00Z"/>
                <w:rFonts w:ascii="Tahoma" w:hAnsi="Tahoma" w:cs="Tahoma"/>
                <w:lang w:eastAsia="zh-CN"/>
              </w:rPr>
            </w:pPr>
            <w:ins w:id="3265" w:author="Kuei Yuan Chen" w:date="2015-11-13T17:08:00Z">
              <w:r>
                <w:rPr>
                  <w:rFonts w:ascii="Tahoma" w:hAnsi="Tahoma" w:cs="Tahoma" w:hint="eastAsia"/>
                  <w:lang w:eastAsia="zh-CN"/>
                </w:rPr>
                <w:t>Progress</w:t>
              </w:r>
            </w:ins>
          </w:p>
        </w:tc>
      </w:tr>
      <w:tr w:rsidR="00B76FBF" w:rsidRPr="001B1C88" w:rsidTr="00BB53E6">
        <w:trPr>
          <w:ins w:id="3266" w:author="Kuei Yuan Chen" w:date="2015-11-13T17:08:00Z"/>
        </w:trPr>
        <w:tc>
          <w:tcPr>
            <w:tcW w:w="1042" w:type="pct"/>
            <w:gridSpan w:val="2"/>
            <w:tcBorders>
              <w:top w:val="nil"/>
              <w:bottom w:val="nil"/>
              <w:right w:val="single" w:sz="6" w:space="0" w:color="auto"/>
            </w:tcBorders>
          </w:tcPr>
          <w:p w:rsidR="00B76FBF" w:rsidRPr="001B1C88" w:rsidRDefault="00B76FBF" w:rsidP="00BB53E6">
            <w:pPr>
              <w:pStyle w:val="Table"/>
              <w:rPr>
                <w:ins w:id="3267" w:author="Kuei Yuan Chen" w:date="2015-11-13T17:08:00Z"/>
                <w:rFonts w:ascii="Tahoma" w:hAnsi="Tahoma" w:cs="Tahoma"/>
                <w:lang w:eastAsia="zh-CN"/>
              </w:rPr>
            </w:pPr>
            <w:ins w:id="3268" w:author="Kuei Yuan Chen" w:date="2015-11-13T17:08:00Z">
              <w:r>
                <w:rPr>
                  <w:rFonts w:ascii="Tahoma" w:hAnsi="Tahoma" w:cs="Tahoma" w:hint="eastAsia"/>
                  <w:lang w:eastAsia="zh-CN"/>
                </w:rPr>
                <w:t>Andrew</w:t>
              </w:r>
            </w:ins>
          </w:p>
        </w:tc>
        <w:tc>
          <w:tcPr>
            <w:tcW w:w="1042" w:type="pct"/>
            <w:tcBorders>
              <w:top w:val="nil"/>
              <w:bottom w:val="nil"/>
              <w:right w:val="single" w:sz="6" w:space="0" w:color="auto"/>
            </w:tcBorders>
          </w:tcPr>
          <w:p w:rsidR="00B76FBF" w:rsidRPr="001B1C88" w:rsidRDefault="00B76FBF" w:rsidP="00BB53E6">
            <w:pPr>
              <w:pStyle w:val="Table"/>
              <w:rPr>
                <w:ins w:id="3269" w:author="Kuei Yuan Chen" w:date="2015-11-13T17:08:00Z"/>
                <w:rFonts w:ascii="Tahoma" w:hAnsi="Tahoma" w:cs="Tahoma"/>
                <w:lang w:eastAsia="zh-CN"/>
              </w:rPr>
            </w:pPr>
            <w:ins w:id="3270" w:author="Kuei Yuan Chen" w:date="2015-11-13T17:08:00Z">
              <w:r>
                <w:rPr>
                  <w:rFonts w:ascii="Tahoma" w:hAnsi="Tahoma" w:cs="Tahoma"/>
                  <w:lang w:eastAsia="zh-CN"/>
                </w:rPr>
                <w:t>Y</w:t>
              </w:r>
              <w:r>
                <w:rPr>
                  <w:rFonts w:ascii="Tahoma" w:hAnsi="Tahoma" w:cs="Tahoma" w:hint="eastAsia"/>
                  <w:lang w:eastAsia="zh-CN"/>
                </w:rPr>
                <w:t xml:space="preserve">es </w:t>
              </w:r>
            </w:ins>
          </w:p>
        </w:tc>
        <w:tc>
          <w:tcPr>
            <w:tcW w:w="2154" w:type="pct"/>
            <w:tcBorders>
              <w:top w:val="nil"/>
              <w:left w:val="single" w:sz="6" w:space="0" w:color="auto"/>
              <w:bottom w:val="nil"/>
              <w:right w:val="single" w:sz="6" w:space="0" w:color="auto"/>
            </w:tcBorders>
          </w:tcPr>
          <w:p w:rsidR="00B76FBF" w:rsidRPr="001B1C88" w:rsidRDefault="00B76FBF" w:rsidP="00BB53E6">
            <w:pPr>
              <w:pStyle w:val="Table"/>
              <w:rPr>
                <w:ins w:id="3271" w:author="Kuei Yuan Chen" w:date="2015-11-13T17:08:00Z"/>
                <w:rFonts w:ascii="Tahoma" w:hAnsi="Tahoma" w:cs="Tahoma"/>
                <w:lang w:eastAsia="zh-CN"/>
              </w:rPr>
            </w:pPr>
            <w:ins w:id="3272" w:author="Kuei Yuan Chen" w:date="2015-11-13T17:08:00Z">
              <w:r>
                <w:rPr>
                  <w:rFonts w:ascii="Tahoma" w:hAnsi="Tahoma" w:cs="Tahoma" w:hint="eastAsia"/>
                  <w:lang w:eastAsia="zh-CN"/>
                </w:rPr>
                <w:t xml:space="preserve">Team Leader </w:t>
              </w:r>
            </w:ins>
          </w:p>
        </w:tc>
        <w:tc>
          <w:tcPr>
            <w:tcW w:w="761" w:type="pct"/>
            <w:tcBorders>
              <w:top w:val="nil"/>
              <w:left w:val="nil"/>
              <w:bottom w:val="nil"/>
            </w:tcBorders>
          </w:tcPr>
          <w:p w:rsidR="00B76FBF" w:rsidRPr="001B1C88" w:rsidRDefault="00B76FBF" w:rsidP="00BB53E6">
            <w:pPr>
              <w:pStyle w:val="Table"/>
              <w:rPr>
                <w:ins w:id="3273" w:author="Kuei Yuan Chen" w:date="2015-11-13T17:08:00Z"/>
                <w:rFonts w:ascii="Tahoma" w:hAnsi="Tahoma" w:cs="Tahoma"/>
                <w:lang w:eastAsia="zh-CN"/>
              </w:rPr>
            </w:pPr>
            <w:ins w:id="3274" w:author="Kuei Yuan Chen" w:date="2015-11-13T17:08:00Z">
              <w:r>
                <w:rPr>
                  <w:rFonts w:ascii="Tahoma" w:hAnsi="Tahoma" w:cs="Tahoma" w:hint="eastAsia"/>
                  <w:lang w:eastAsia="zh-CN"/>
                </w:rPr>
                <w:t>100%</w:t>
              </w:r>
            </w:ins>
          </w:p>
        </w:tc>
      </w:tr>
      <w:tr w:rsidR="00B76FBF" w:rsidRPr="001B1C88" w:rsidTr="00BB53E6">
        <w:trPr>
          <w:ins w:id="3275" w:author="Kuei Yuan Chen" w:date="2015-11-13T17:08:00Z"/>
        </w:trPr>
        <w:tc>
          <w:tcPr>
            <w:tcW w:w="533" w:type="pct"/>
            <w:tcBorders>
              <w:top w:val="single" w:sz="6" w:space="0" w:color="auto"/>
              <w:bottom w:val="single" w:sz="6" w:space="0" w:color="auto"/>
              <w:right w:val="nil"/>
            </w:tcBorders>
          </w:tcPr>
          <w:p w:rsidR="00B76FBF" w:rsidRPr="001B1C88" w:rsidRDefault="00B76FBF" w:rsidP="00BB53E6">
            <w:pPr>
              <w:pStyle w:val="Table"/>
              <w:rPr>
                <w:ins w:id="3276" w:author="Kuei Yuan Chen" w:date="2015-11-13T17:08:00Z"/>
                <w:rFonts w:ascii="Tahoma" w:hAnsi="Tahoma" w:cs="Tahoma"/>
                <w:lang w:eastAsia="zh-CN"/>
              </w:rPr>
            </w:pPr>
            <w:ins w:id="3277" w:author="Kuei Yuan Chen" w:date="2015-11-13T17:08:00Z">
              <w:r>
                <w:rPr>
                  <w:rFonts w:ascii="Tahoma" w:hAnsi="Tahoma" w:cs="Tahoma" w:hint="eastAsia"/>
                  <w:lang w:eastAsia="zh-CN"/>
                </w:rPr>
                <w:t>Zach Yu</w:t>
              </w:r>
            </w:ins>
          </w:p>
        </w:tc>
        <w:tc>
          <w:tcPr>
            <w:tcW w:w="509" w:type="pct"/>
            <w:tcBorders>
              <w:top w:val="single" w:sz="6" w:space="0" w:color="auto"/>
              <w:bottom w:val="single" w:sz="6" w:space="0" w:color="auto"/>
              <w:right w:val="single" w:sz="6" w:space="0" w:color="auto"/>
            </w:tcBorders>
          </w:tcPr>
          <w:p w:rsidR="00B76FBF" w:rsidRPr="001B1C88" w:rsidRDefault="00B76FBF" w:rsidP="00BB53E6">
            <w:pPr>
              <w:pStyle w:val="Table"/>
              <w:rPr>
                <w:ins w:id="3278" w:author="Kuei Yuan Chen" w:date="2015-11-13T17:08:00Z"/>
                <w:rFonts w:ascii="Tahoma" w:hAnsi="Tahoma" w:cs="Tahoma"/>
              </w:rPr>
            </w:pPr>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3279" w:author="Kuei Yuan Chen" w:date="2015-11-13T17:08:00Z"/>
                <w:rFonts w:ascii="Tahoma" w:hAnsi="Tahoma" w:cs="Tahoma"/>
                <w:lang w:eastAsia="zh-CN"/>
              </w:rPr>
            </w:pPr>
            <w:ins w:id="3280" w:author="Kuei Yuan Chen" w:date="2015-11-13T17:08:00Z">
              <w:r>
                <w:rPr>
                  <w:rFonts w:ascii="Tahoma" w:hAnsi="Tahoma" w:cs="Tahoma"/>
                  <w:lang w:eastAsia="zh-CN"/>
                </w:rPr>
                <w:t>Y</w:t>
              </w:r>
              <w:r>
                <w:rPr>
                  <w:rFonts w:ascii="Tahoma" w:hAnsi="Tahoma" w:cs="Tahoma" w:hint="eastAsia"/>
                  <w:lang w:eastAsia="zh-CN"/>
                </w:rPr>
                <w:t xml:space="preserve">es </w:t>
              </w:r>
            </w:ins>
          </w:p>
        </w:tc>
        <w:tc>
          <w:tcPr>
            <w:tcW w:w="2154"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3281" w:author="Kuei Yuan Chen" w:date="2015-11-13T17:08:00Z"/>
                <w:rFonts w:ascii="Tahoma" w:hAnsi="Tahoma" w:cs="Tahoma"/>
                <w:lang w:eastAsia="zh-CN"/>
              </w:rPr>
            </w:pPr>
            <w:ins w:id="3282" w:author="Kuei Yuan Chen" w:date="2015-11-13T17:08:00Z">
              <w:r>
                <w:rPr>
                  <w:rFonts w:ascii="Tahoma" w:hAnsi="Tahoma" w:cs="Tahoma" w:hint="eastAsia"/>
                  <w:lang w:eastAsia="zh-CN"/>
                </w:rPr>
                <w:t xml:space="preserve">Coordinator </w:t>
              </w:r>
            </w:ins>
          </w:p>
        </w:tc>
        <w:tc>
          <w:tcPr>
            <w:tcW w:w="761" w:type="pct"/>
            <w:tcBorders>
              <w:top w:val="single" w:sz="6" w:space="0" w:color="auto"/>
              <w:left w:val="nil"/>
              <w:bottom w:val="single" w:sz="6" w:space="0" w:color="auto"/>
            </w:tcBorders>
          </w:tcPr>
          <w:p w:rsidR="00B76FBF" w:rsidRPr="001B1C88" w:rsidRDefault="00B76FBF" w:rsidP="00BB53E6">
            <w:pPr>
              <w:pStyle w:val="Table"/>
              <w:rPr>
                <w:ins w:id="3283" w:author="Kuei Yuan Chen" w:date="2015-11-13T17:08:00Z"/>
                <w:rFonts w:ascii="Tahoma" w:hAnsi="Tahoma" w:cs="Tahoma"/>
              </w:rPr>
            </w:pPr>
            <w:ins w:id="3284" w:author="Kuei Yuan Chen" w:date="2015-11-13T17:08:00Z">
              <w:r>
                <w:rPr>
                  <w:rFonts w:ascii="Tahoma" w:hAnsi="Tahoma" w:cs="Tahoma" w:hint="eastAsia"/>
                  <w:lang w:eastAsia="zh-CN"/>
                </w:rPr>
                <w:t>100%</w:t>
              </w:r>
            </w:ins>
          </w:p>
        </w:tc>
      </w:tr>
      <w:tr w:rsidR="00B76FBF" w:rsidRPr="001B1C88" w:rsidTr="00BB53E6">
        <w:trPr>
          <w:trHeight w:val="174"/>
          <w:ins w:id="3285" w:author="Kuei Yuan Chen" w:date="2015-11-13T17:08:00Z"/>
        </w:trPr>
        <w:tc>
          <w:tcPr>
            <w:tcW w:w="1042" w:type="pct"/>
            <w:gridSpan w:val="2"/>
            <w:tcBorders>
              <w:top w:val="single" w:sz="6" w:space="0" w:color="auto"/>
              <w:bottom w:val="single" w:sz="6" w:space="0" w:color="auto"/>
              <w:right w:val="single" w:sz="6" w:space="0" w:color="auto"/>
            </w:tcBorders>
          </w:tcPr>
          <w:p w:rsidR="00B76FBF" w:rsidRPr="001B1C88" w:rsidRDefault="00B76FBF" w:rsidP="00BB53E6">
            <w:pPr>
              <w:pStyle w:val="Table"/>
              <w:rPr>
                <w:ins w:id="3286" w:author="Kuei Yuan Chen" w:date="2015-11-13T17:08:00Z"/>
                <w:rFonts w:ascii="Tahoma" w:hAnsi="Tahoma" w:cs="Tahoma"/>
                <w:lang w:eastAsia="zh-CN"/>
              </w:rPr>
            </w:pPr>
            <w:ins w:id="3287" w:author="Kuei Yuan Chen" w:date="2015-11-13T17:08:00Z">
              <w:r>
                <w:rPr>
                  <w:rFonts w:ascii="Tahoma" w:hAnsi="Tahoma" w:cs="Tahoma" w:hint="eastAsia"/>
                  <w:lang w:eastAsia="zh-CN"/>
                </w:rPr>
                <w:lastRenderedPageBreak/>
                <w:t>Peter</w:t>
              </w:r>
            </w:ins>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3288" w:author="Kuei Yuan Chen" w:date="2015-11-13T17:08:00Z"/>
                <w:rFonts w:ascii="Tahoma" w:hAnsi="Tahoma" w:cs="Tahoma"/>
                <w:lang w:eastAsia="zh-CN"/>
              </w:rPr>
            </w:pPr>
            <w:ins w:id="3289" w:author="Kuei Yuan Chen" w:date="2015-11-13T17:08:00Z">
              <w:r>
                <w:rPr>
                  <w:rFonts w:ascii="Tahoma" w:hAnsi="Tahoma" w:cs="Tahoma"/>
                  <w:lang w:eastAsia="zh-CN"/>
                </w:rPr>
                <w:t>Y</w:t>
              </w:r>
              <w:r>
                <w:rPr>
                  <w:rFonts w:ascii="Tahoma" w:hAnsi="Tahoma" w:cs="Tahoma" w:hint="eastAsia"/>
                  <w:lang w:eastAsia="zh-CN"/>
                </w:rPr>
                <w:t xml:space="preserve">es </w:t>
              </w:r>
            </w:ins>
          </w:p>
        </w:tc>
        <w:tc>
          <w:tcPr>
            <w:tcW w:w="2154"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3290" w:author="Kuei Yuan Chen" w:date="2015-11-13T17:08:00Z"/>
                <w:rFonts w:ascii="Tahoma" w:hAnsi="Tahoma" w:cs="Tahoma"/>
                <w:lang w:eastAsia="zh-CN"/>
              </w:rPr>
            </w:pPr>
            <w:ins w:id="3291" w:author="Kuei Yuan Chen" w:date="2015-11-13T17:08:00Z">
              <w:r>
                <w:rPr>
                  <w:rFonts w:ascii="Tahoma" w:hAnsi="Tahoma" w:cs="Tahoma" w:hint="eastAsia"/>
                  <w:lang w:eastAsia="zh-CN"/>
                </w:rPr>
                <w:t xml:space="preserve">Team Member </w:t>
              </w:r>
            </w:ins>
          </w:p>
        </w:tc>
        <w:tc>
          <w:tcPr>
            <w:tcW w:w="761" w:type="pct"/>
            <w:tcBorders>
              <w:top w:val="single" w:sz="6" w:space="0" w:color="auto"/>
              <w:left w:val="nil"/>
              <w:bottom w:val="single" w:sz="6" w:space="0" w:color="auto"/>
            </w:tcBorders>
          </w:tcPr>
          <w:p w:rsidR="00B76FBF" w:rsidRPr="001B1C88" w:rsidRDefault="00B76FBF" w:rsidP="00BB53E6">
            <w:pPr>
              <w:pStyle w:val="Table"/>
              <w:rPr>
                <w:ins w:id="3292" w:author="Kuei Yuan Chen" w:date="2015-11-13T17:08:00Z"/>
                <w:rFonts w:ascii="Tahoma" w:hAnsi="Tahoma" w:cs="Tahoma"/>
              </w:rPr>
            </w:pPr>
            <w:ins w:id="3293" w:author="Kuei Yuan Chen" w:date="2015-11-13T17:08:00Z">
              <w:r>
                <w:rPr>
                  <w:rFonts w:ascii="Tahoma" w:hAnsi="Tahoma" w:cs="Tahoma" w:hint="eastAsia"/>
                  <w:lang w:eastAsia="zh-CN"/>
                </w:rPr>
                <w:t>100%</w:t>
              </w:r>
            </w:ins>
          </w:p>
        </w:tc>
      </w:tr>
      <w:tr w:rsidR="00B76FBF" w:rsidRPr="001B1C88" w:rsidTr="00BB53E6">
        <w:trPr>
          <w:ins w:id="3294" w:author="Kuei Yuan Chen" w:date="2015-11-13T17:08:00Z"/>
        </w:trPr>
        <w:tc>
          <w:tcPr>
            <w:tcW w:w="533" w:type="pct"/>
            <w:tcBorders>
              <w:top w:val="single" w:sz="6" w:space="0" w:color="auto"/>
              <w:bottom w:val="single" w:sz="6" w:space="0" w:color="auto"/>
              <w:right w:val="nil"/>
            </w:tcBorders>
          </w:tcPr>
          <w:p w:rsidR="00B76FBF" w:rsidRPr="001B1C88" w:rsidRDefault="00B76FBF" w:rsidP="00BB53E6">
            <w:pPr>
              <w:pStyle w:val="Table"/>
              <w:rPr>
                <w:ins w:id="3295" w:author="Kuei Yuan Chen" w:date="2015-11-13T17:08:00Z"/>
                <w:rFonts w:ascii="Tahoma" w:hAnsi="Tahoma" w:cs="Tahoma"/>
                <w:lang w:eastAsia="zh-CN"/>
              </w:rPr>
            </w:pPr>
            <w:ins w:id="3296" w:author="Kuei Yuan Chen" w:date="2015-11-13T17:08:00Z">
              <w:r>
                <w:rPr>
                  <w:rFonts w:ascii="Tahoma" w:hAnsi="Tahoma" w:cs="Tahoma" w:hint="eastAsia"/>
                  <w:lang w:eastAsia="zh-CN"/>
                </w:rPr>
                <w:t xml:space="preserve">York </w:t>
              </w:r>
            </w:ins>
          </w:p>
        </w:tc>
        <w:tc>
          <w:tcPr>
            <w:tcW w:w="509" w:type="pct"/>
            <w:tcBorders>
              <w:top w:val="single" w:sz="6" w:space="0" w:color="auto"/>
              <w:bottom w:val="single" w:sz="6" w:space="0" w:color="auto"/>
              <w:right w:val="single" w:sz="6" w:space="0" w:color="auto"/>
            </w:tcBorders>
          </w:tcPr>
          <w:p w:rsidR="00B76FBF" w:rsidRPr="001B1C88" w:rsidRDefault="00B76FBF" w:rsidP="00BB53E6">
            <w:pPr>
              <w:pStyle w:val="Table"/>
              <w:rPr>
                <w:ins w:id="3297" w:author="Kuei Yuan Chen" w:date="2015-11-13T17:08:00Z"/>
                <w:rFonts w:ascii="Tahoma" w:hAnsi="Tahoma" w:cs="Tahoma"/>
              </w:rPr>
            </w:pPr>
          </w:p>
        </w:tc>
        <w:tc>
          <w:tcPr>
            <w:tcW w:w="1042" w:type="pct"/>
            <w:tcBorders>
              <w:top w:val="single" w:sz="6" w:space="0" w:color="auto"/>
              <w:bottom w:val="single" w:sz="6" w:space="0" w:color="auto"/>
              <w:right w:val="single" w:sz="6" w:space="0" w:color="auto"/>
            </w:tcBorders>
          </w:tcPr>
          <w:p w:rsidR="00B76FBF" w:rsidRPr="001B1C88" w:rsidRDefault="00B76FBF" w:rsidP="00BB53E6">
            <w:pPr>
              <w:pStyle w:val="Table"/>
              <w:rPr>
                <w:ins w:id="3298" w:author="Kuei Yuan Chen" w:date="2015-11-13T17:08:00Z"/>
                <w:rFonts w:ascii="Tahoma" w:hAnsi="Tahoma" w:cs="Tahoma"/>
                <w:lang w:eastAsia="zh-CN"/>
              </w:rPr>
            </w:pPr>
            <w:ins w:id="3299" w:author="Kuei Yuan Chen" w:date="2015-11-13T17:08:00Z">
              <w:r>
                <w:rPr>
                  <w:rFonts w:ascii="Tahoma" w:hAnsi="Tahoma" w:cs="Tahoma"/>
                  <w:lang w:eastAsia="zh-CN"/>
                </w:rPr>
                <w:t>Y</w:t>
              </w:r>
              <w:r>
                <w:rPr>
                  <w:rFonts w:ascii="Tahoma" w:hAnsi="Tahoma" w:cs="Tahoma" w:hint="eastAsia"/>
                  <w:lang w:eastAsia="zh-CN"/>
                </w:rPr>
                <w:t xml:space="preserve">es </w:t>
              </w:r>
            </w:ins>
          </w:p>
        </w:tc>
        <w:tc>
          <w:tcPr>
            <w:tcW w:w="2154" w:type="pct"/>
            <w:tcBorders>
              <w:top w:val="single" w:sz="6" w:space="0" w:color="auto"/>
              <w:left w:val="single" w:sz="6" w:space="0" w:color="auto"/>
              <w:bottom w:val="single" w:sz="6" w:space="0" w:color="auto"/>
              <w:right w:val="single" w:sz="6" w:space="0" w:color="auto"/>
            </w:tcBorders>
          </w:tcPr>
          <w:p w:rsidR="00B76FBF" w:rsidRPr="001B1C88" w:rsidRDefault="00B76FBF" w:rsidP="00BB53E6">
            <w:pPr>
              <w:pStyle w:val="Table"/>
              <w:rPr>
                <w:ins w:id="3300" w:author="Kuei Yuan Chen" w:date="2015-11-13T17:08:00Z"/>
                <w:rFonts w:ascii="Tahoma" w:hAnsi="Tahoma" w:cs="Tahoma"/>
                <w:lang w:eastAsia="zh-CN"/>
              </w:rPr>
            </w:pPr>
            <w:ins w:id="3301" w:author="Kuei Yuan Chen" w:date="2015-11-13T17:08:00Z">
              <w:r>
                <w:rPr>
                  <w:rFonts w:ascii="Tahoma" w:hAnsi="Tahoma" w:cs="Tahoma" w:hint="eastAsia"/>
                  <w:lang w:eastAsia="zh-CN"/>
                </w:rPr>
                <w:t xml:space="preserve">Time Scheduler </w:t>
              </w:r>
            </w:ins>
          </w:p>
        </w:tc>
        <w:tc>
          <w:tcPr>
            <w:tcW w:w="761" w:type="pct"/>
            <w:tcBorders>
              <w:top w:val="single" w:sz="6" w:space="0" w:color="auto"/>
              <w:left w:val="nil"/>
              <w:bottom w:val="single" w:sz="6" w:space="0" w:color="auto"/>
            </w:tcBorders>
          </w:tcPr>
          <w:p w:rsidR="00B76FBF" w:rsidRPr="001B1C88" w:rsidRDefault="00B76FBF" w:rsidP="00BB53E6">
            <w:pPr>
              <w:pStyle w:val="Table"/>
              <w:rPr>
                <w:ins w:id="3302" w:author="Kuei Yuan Chen" w:date="2015-11-13T17:08:00Z"/>
                <w:rFonts w:ascii="Tahoma" w:hAnsi="Tahoma" w:cs="Tahoma"/>
              </w:rPr>
            </w:pPr>
            <w:ins w:id="3303" w:author="Kuei Yuan Chen" w:date="2015-11-13T17:08:00Z">
              <w:r>
                <w:rPr>
                  <w:rFonts w:ascii="Tahoma" w:hAnsi="Tahoma" w:cs="Tahoma" w:hint="eastAsia"/>
                  <w:lang w:eastAsia="zh-CN"/>
                </w:rPr>
                <w:t>100%</w:t>
              </w:r>
            </w:ins>
          </w:p>
        </w:tc>
      </w:tr>
    </w:tbl>
    <w:p w:rsidR="00B76FBF" w:rsidRPr="001B1C88" w:rsidRDefault="00B76FBF" w:rsidP="00B76FBF">
      <w:pPr>
        <w:pStyle w:val="Numberedlist21"/>
        <w:numPr>
          <w:ilvl w:val="0"/>
          <w:numId w:val="0"/>
        </w:numPr>
        <w:ind w:left="360" w:hanging="360"/>
        <w:rPr>
          <w:ins w:id="3304" w:author="Kuei Yuan Chen" w:date="2015-11-13T17:08:00Z"/>
          <w:rFonts w:ascii="Tahoma" w:hAnsi="Tahoma" w:cs="Tahoma"/>
          <w:lang w:eastAsia="zh-CN"/>
        </w:rPr>
      </w:pPr>
      <w:proofErr w:type="gramStart"/>
      <w:ins w:id="3305" w:author="Kuei Yuan Chen" w:date="2015-11-13T17:08:00Z">
        <w:r>
          <w:rPr>
            <w:rFonts w:ascii="Tahoma" w:hAnsi="Tahoma" w:cs="Tahoma" w:hint="eastAsia"/>
            <w:lang w:eastAsia="zh-CN"/>
          </w:rPr>
          <w:t>3.</w:t>
        </w:r>
        <w:r w:rsidRPr="001B1C88">
          <w:rPr>
            <w:rFonts w:ascii="Tahoma" w:hAnsi="Tahoma" w:cs="Tahoma"/>
          </w:rPr>
          <w:t>Agenda</w:t>
        </w:r>
        <w:proofErr w:type="gramEnd"/>
        <w:r w:rsidRPr="001B1C88">
          <w:rPr>
            <w:rFonts w:ascii="Tahoma" w:hAnsi="Tahoma" w:cs="Tahoma"/>
          </w:rPr>
          <w:t xml:space="preserve"> </w:t>
        </w:r>
      </w:ins>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B76FBF" w:rsidRPr="001B1C88" w:rsidTr="00BB53E6">
        <w:trPr>
          <w:tblHeader/>
          <w:ins w:id="3306" w:author="Kuei Yuan Chen" w:date="2015-11-13T17:08:00Z"/>
        </w:trPr>
        <w:tc>
          <w:tcPr>
            <w:tcW w:w="450" w:type="dxa"/>
            <w:tcBorders>
              <w:top w:val="single" w:sz="12" w:space="0" w:color="auto"/>
              <w:bottom w:val="double" w:sz="4" w:space="0" w:color="auto"/>
              <w:right w:val="single" w:sz="6" w:space="0" w:color="auto"/>
            </w:tcBorders>
          </w:tcPr>
          <w:p w:rsidR="00B76FBF" w:rsidRPr="001B1C88" w:rsidRDefault="00B76FBF" w:rsidP="00BB53E6">
            <w:pPr>
              <w:pStyle w:val="TableHeadingCenter"/>
              <w:rPr>
                <w:ins w:id="3307" w:author="Kuei Yuan Chen" w:date="2015-11-13T17:08:00Z"/>
                <w:rFonts w:ascii="Tahoma" w:hAnsi="Tahoma" w:cs="Tahoma"/>
              </w:rPr>
            </w:pPr>
            <w:ins w:id="3308" w:author="Kuei Yuan Chen" w:date="2015-11-13T17:08: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3309" w:author="Kuei Yuan Chen" w:date="2015-11-13T17:08:00Z"/>
                <w:rFonts w:ascii="Tahoma" w:hAnsi="Tahoma" w:cs="Tahoma"/>
              </w:rPr>
            </w:pPr>
            <w:ins w:id="3310" w:author="Kuei Yuan Chen" w:date="2015-11-13T17:08: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B76FBF" w:rsidRPr="001B1C88" w:rsidRDefault="00B76FBF" w:rsidP="00BB53E6">
            <w:pPr>
              <w:pStyle w:val="TableHeadingCenter"/>
              <w:rPr>
                <w:ins w:id="3311" w:author="Kuei Yuan Chen" w:date="2015-11-13T17:08:00Z"/>
                <w:rFonts w:ascii="Tahoma" w:hAnsi="Tahoma" w:cs="Tahoma"/>
              </w:rPr>
            </w:pPr>
            <w:ins w:id="3312" w:author="Kuei Yuan Chen" w:date="2015-11-13T17:08: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B76FBF" w:rsidRPr="001B1C88" w:rsidRDefault="00B76FBF" w:rsidP="00BB53E6">
            <w:pPr>
              <w:pStyle w:val="TableHeadingCenter"/>
              <w:rPr>
                <w:ins w:id="3313" w:author="Kuei Yuan Chen" w:date="2015-11-13T17:08:00Z"/>
                <w:rFonts w:ascii="Tahoma" w:hAnsi="Tahoma" w:cs="Tahoma"/>
              </w:rPr>
            </w:pPr>
            <w:ins w:id="3314" w:author="Kuei Yuan Chen" w:date="2015-11-13T17:08:00Z">
              <w:r w:rsidRPr="001B1C88">
                <w:rPr>
                  <w:rFonts w:ascii="Tahoma" w:hAnsi="Tahoma" w:cs="Tahoma"/>
                </w:rPr>
                <w:t>Time/Status</w:t>
              </w:r>
            </w:ins>
          </w:p>
        </w:tc>
      </w:tr>
      <w:tr w:rsidR="00B76FBF" w:rsidRPr="00956461" w:rsidTr="00BB53E6">
        <w:trPr>
          <w:ins w:id="3315" w:author="Kuei Yuan Chen" w:date="2015-11-13T17:08: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3316" w:author="Kuei Yuan Chen" w:date="2015-11-13T17:08:00Z"/>
                <w:rFonts w:ascii="Tahoma" w:hAnsi="Tahoma" w:cs="Tahoma"/>
                <w:lang w:eastAsia="zh-CN"/>
              </w:rPr>
            </w:pPr>
            <w:ins w:id="3317" w:author="Kuei Yuan Chen" w:date="2015-11-13T17:08: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tabs>
                <w:tab w:val="left" w:pos="5090"/>
              </w:tabs>
              <w:rPr>
                <w:ins w:id="3318" w:author="Kuei Yuan Chen" w:date="2015-11-13T17:08:00Z"/>
                <w:rFonts w:ascii="Tahoma" w:hAnsi="Tahoma" w:cs="Tahoma"/>
                <w:lang w:eastAsia="zh-CN"/>
              </w:rPr>
            </w:pPr>
            <w:ins w:id="3319" w:author="Kuei Yuan Chen" w:date="2015-11-13T17:08:00Z">
              <w:r>
                <w:rPr>
                  <w:rFonts w:ascii="Tahoma" w:hAnsi="Tahoma" w:cs="Tahoma" w:hint="eastAsia"/>
                  <w:lang w:eastAsia="zh-CN"/>
                </w:rPr>
                <w:t xml:space="preserve">Project update </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3320" w:author="Kuei Yuan Chen" w:date="2015-11-13T17:08:00Z"/>
                <w:rFonts w:ascii="Tahoma" w:hAnsi="Tahoma" w:cs="Tahoma"/>
                <w:lang w:eastAsia="zh-CN"/>
              </w:rPr>
            </w:pPr>
            <w:ins w:id="3321" w:author="Kuei Yuan Chen" w:date="2015-11-13T17:08: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B76FBF" w:rsidRDefault="00B76FBF" w:rsidP="00BB53E6">
            <w:pPr>
              <w:pStyle w:val="Table"/>
              <w:rPr>
                <w:ins w:id="3322" w:author="Kuei Yuan Chen" w:date="2015-11-13T17:08:00Z"/>
                <w:rFonts w:ascii="Tahoma" w:hAnsi="Tahoma" w:cs="Tahoma"/>
                <w:lang w:eastAsia="zh-CN"/>
              </w:rPr>
            </w:pPr>
            <w:ins w:id="3323" w:author="Kuei Yuan Chen" w:date="2015-11-13T17:08: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10-23</w:t>
              </w:r>
            </w:ins>
          </w:p>
          <w:p w:rsidR="00B76FBF" w:rsidRPr="00956461" w:rsidRDefault="00B76FBF" w:rsidP="00BB53E6">
            <w:pPr>
              <w:pStyle w:val="Table"/>
              <w:rPr>
                <w:ins w:id="3324" w:author="Kuei Yuan Chen" w:date="2015-11-13T17:08:00Z"/>
                <w:rFonts w:ascii="Tahoma" w:hAnsi="Tahoma" w:cs="Tahoma"/>
                <w:lang w:eastAsia="zh-CN"/>
              </w:rPr>
            </w:pPr>
          </w:p>
        </w:tc>
      </w:tr>
      <w:tr w:rsidR="00B76FBF" w:rsidRPr="00956461" w:rsidTr="00BB53E6">
        <w:trPr>
          <w:ins w:id="3325" w:author="Kuei Yuan Chen" w:date="2015-11-13T17:08:00Z"/>
        </w:trPr>
        <w:tc>
          <w:tcPr>
            <w:tcW w:w="450" w:type="dxa"/>
            <w:tcBorders>
              <w:top w:val="single" w:sz="6" w:space="0" w:color="auto"/>
              <w:bottom w:val="single" w:sz="6" w:space="0" w:color="auto"/>
              <w:right w:val="single" w:sz="6" w:space="0" w:color="auto"/>
            </w:tcBorders>
          </w:tcPr>
          <w:p w:rsidR="00B76FBF" w:rsidRPr="00956461" w:rsidRDefault="00B76FBF" w:rsidP="00BB53E6">
            <w:pPr>
              <w:pStyle w:val="Table"/>
              <w:rPr>
                <w:ins w:id="3326" w:author="Kuei Yuan Chen" w:date="2015-11-13T17:08:00Z"/>
                <w:rFonts w:ascii="Tahoma" w:hAnsi="Tahoma" w:cs="Tahoma"/>
                <w:lang w:eastAsia="zh-CN"/>
              </w:rPr>
            </w:pPr>
            <w:ins w:id="3327" w:author="Kuei Yuan Chen" w:date="2015-11-13T17:08:00Z">
              <w:r w:rsidRPr="00956461">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3328" w:author="Kuei Yuan Chen" w:date="2015-11-13T17:08:00Z"/>
                <w:rFonts w:ascii="Tahoma" w:hAnsi="Tahoma" w:cs="Tahoma"/>
                <w:lang w:eastAsia="zh-CN"/>
              </w:rPr>
            </w:pPr>
            <w:ins w:id="3329" w:author="Kuei Yuan Chen" w:date="2015-11-13T17:08:00Z">
              <w:r>
                <w:rPr>
                  <w:rFonts w:ascii="Tahoma" w:hAnsi="Tahoma" w:cs="Tahoma" w:hint="eastAsia"/>
                  <w:lang w:eastAsia="zh-CN"/>
                </w:rPr>
                <w:t>edit each document and Final discussion (drop box )</w:t>
              </w:r>
            </w:ins>
          </w:p>
        </w:tc>
        <w:tc>
          <w:tcPr>
            <w:tcW w:w="1890" w:type="dxa"/>
            <w:tcBorders>
              <w:top w:val="single" w:sz="6" w:space="0" w:color="auto"/>
              <w:left w:val="single" w:sz="6" w:space="0" w:color="auto"/>
              <w:bottom w:val="single" w:sz="6" w:space="0" w:color="auto"/>
              <w:right w:val="single" w:sz="6" w:space="0" w:color="auto"/>
            </w:tcBorders>
          </w:tcPr>
          <w:p w:rsidR="00B76FBF" w:rsidRPr="00956461" w:rsidRDefault="00B76FBF" w:rsidP="00BB53E6">
            <w:pPr>
              <w:pStyle w:val="Table"/>
              <w:rPr>
                <w:ins w:id="3330" w:author="Kuei Yuan Chen" w:date="2015-11-13T17:08:00Z"/>
                <w:rFonts w:ascii="Tahoma" w:hAnsi="Tahoma" w:cs="Tahoma"/>
                <w:lang w:eastAsia="zh-CN"/>
              </w:rPr>
            </w:pPr>
            <w:ins w:id="3331" w:author="Kuei Yuan Chen" w:date="2015-11-13T17:08: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B76FBF" w:rsidRPr="00956461" w:rsidRDefault="00B76FBF" w:rsidP="00BB53E6">
            <w:pPr>
              <w:pStyle w:val="Table"/>
              <w:rPr>
                <w:ins w:id="3332" w:author="Kuei Yuan Chen" w:date="2015-11-13T17:08:00Z"/>
                <w:rFonts w:ascii="Tahoma" w:hAnsi="Tahoma" w:cs="Tahoma"/>
                <w:lang w:eastAsia="zh-CN"/>
              </w:rPr>
            </w:pPr>
            <w:ins w:id="3333" w:author="Kuei Yuan Chen" w:date="2015-11-13T17:08:00Z">
              <w:r>
                <w:rPr>
                  <w:rFonts w:ascii="Tahoma" w:hAnsi="Tahoma" w:cs="Tahoma" w:hint="eastAsia"/>
                  <w:lang w:eastAsia="zh-CN"/>
                </w:rPr>
                <w:t>2015-10-23</w:t>
              </w:r>
            </w:ins>
          </w:p>
        </w:tc>
      </w:tr>
    </w:tbl>
    <w:p w:rsidR="00B76FBF" w:rsidRDefault="00B76FBF" w:rsidP="00B76FBF">
      <w:pPr>
        <w:pStyle w:val="Numberedlist21"/>
        <w:numPr>
          <w:ilvl w:val="0"/>
          <w:numId w:val="0"/>
        </w:numPr>
        <w:ind w:left="360" w:hanging="360"/>
        <w:rPr>
          <w:ins w:id="3334" w:author="Kuei Yuan Chen" w:date="2015-11-13T17:08:00Z"/>
          <w:lang w:eastAsia="zh-CN"/>
        </w:rPr>
      </w:pPr>
      <w:proofErr w:type="gramStart"/>
      <w:ins w:id="3335" w:author="Kuei Yuan Chen" w:date="2015-11-13T17:08:00Z">
        <w:r>
          <w:rPr>
            <w:rFonts w:hint="eastAsia"/>
            <w:lang w:eastAsia="zh-CN"/>
          </w:rPr>
          <w:t>4.</w:t>
        </w:r>
        <w:r w:rsidRPr="00956461">
          <w:t>Meeting</w:t>
        </w:r>
        <w:proofErr w:type="gramEnd"/>
        <w:r w:rsidRPr="00956461">
          <w:t xml:space="preserve"> Status Update and Results</w:t>
        </w:r>
      </w:ins>
    </w:p>
    <w:p w:rsidR="00B76FBF" w:rsidRPr="004035A9" w:rsidRDefault="00B76FBF" w:rsidP="00B76FBF">
      <w:pPr>
        <w:pStyle w:val="Numberedlist21"/>
        <w:numPr>
          <w:ilvl w:val="0"/>
          <w:numId w:val="0"/>
        </w:numPr>
        <w:rPr>
          <w:ins w:id="3336" w:author="Kuei Yuan Chen" w:date="2015-11-13T17:08:00Z"/>
          <w:lang w:eastAsia="zh-CN"/>
        </w:rPr>
      </w:pPr>
      <w:ins w:id="3337" w:author="Kuei Yuan Chen" w:date="2015-11-13T17:08:00Z">
        <w:r w:rsidRPr="004035A9">
          <w:rPr>
            <w:rFonts w:ascii="Tahoma" w:hAnsi="Tahoma" w:cs="Tahoma"/>
            <w:kern w:val="0"/>
            <w:sz w:val="20"/>
            <w:lang w:eastAsia="zh-CN"/>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B76FBF" w:rsidRPr="00956461" w:rsidTr="00BB53E6">
        <w:trPr>
          <w:tblHeader/>
          <w:ins w:id="3338" w:author="Kuei Yuan Chen" w:date="2015-11-13T17:08:00Z"/>
        </w:trPr>
        <w:tc>
          <w:tcPr>
            <w:tcW w:w="0" w:type="auto"/>
            <w:tcBorders>
              <w:top w:val="single" w:sz="12" w:space="0" w:color="auto"/>
              <w:left w:val="single" w:sz="12" w:space="0" w:color="auto"/>
              <w:bottom w:val="double" w:sz="4" w:space="0" w:color="auto"/>
              <w:right w:val="single" w:sz="6" w:space="0" w:color="auto"/>
            </w:tcBorders>
          </w:tcPr>
          <w:p w:rsidR="00B76FBF" w:rsidRPr="00956461" w:rsidRDefault="00B76FBF" w:rsidP="00BB53E6">
            <w:pPr>
              <w:pStyle w:val="TableHeading"/>
              <w:rPr>
                <w:ins w:id="3339" w:author="Kuei Yuan Chen" w:date="2015-11-13T17:08:00Z"/>
                <w:rFonts w:ascii="Tahoma" w:hAnsi="Tahoma" w:cs="Tahoma"/>
              </w:rPr>
            </w:pPr>
            <w:ins w:id="3340" w:author="Kuei Yuan Chen" w:date="2015-11-13T17:08: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3341" w:author="Kuei Yuan Chen" w:date="2015-11-13T17:08:00Z"/>
                <w:rFonts w:ascii="Tahoma" w:hAnsi="Tahoma" w:cs="Tahoma"/>
              </w:rPr>
            </w:pPr>
            <w:ins w:id="3342" w:author="Kuei Yuan Chen" w:date="2015-11-13T17:08: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B76FBF" w:rsidRPr="00956461" w:rsidRDefault="00B76FBF" w:rsidP="00BB53E6">
            <w:pPr>
              <w:pStyle w:val="TableHeading"/>
              <w:rPr>
                <w:ins w:id="3343" w:author="Kuei Yuan Chen" w:date="2015-11-13T17:08:00Z"/>
                <w:rFonts w:ascii="Tahoma" w:hAnsi="Tahoma" w:cs="Tahoma"/>
              </w:rPr>
            </w:pPr>
            <w:ins w:id="3344" w:author="Kuei Yuan Chen" w:date="2015-11-13T17:08: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B76FBF" w:rsidRPr="00956461" w:rsidRDefault="00B76FBF" w:rsidP="00BB53E6">
            <w:pPr>
              <w:pStyle w:val="TableHeading"/>
              <w:rPr>
                <w:ins w:id="3345" w:author="Kuei Yuan Chen" w:date="2015-11-13T17:08:00Z"/>
                <w:rFonts w:ascii="Tahoma" w:hAnsi="Tahoma" w:cs="Tahoma"/>
                <w:lang w:eastAsia="zh-CN"/>
              </w:rPr>
            </w:pPr>
            <w:ins w:id="3346" w:author="Kuei Yuan Chen" w:date="2015-11-13T17:08:00Z">
              <w:r>
                <w:rPr>
                  <w:rFonts w:ascii="Tahoma" w:hAnsi="Tahoma" w:cs="Tahoma" w:hint="eastAsia"/>
                  <w:lang w:eastAsia="zh-CN"/>
                </w:rPr>
                <w:t xml:space="preserve">Status &amp; Progress </w:t>
              </w:r>
            </w:ins>
          </w:p>
        </w:tc>
      </w:tr>
      <w:tr w:rsidR="00B76FBF" w:rsidRPr="00956461" w:rsidTr="00BB53E6">
        <w:trPr>
          <w:ins w:id="3347"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Pr="00956461" w:rsidRDefault="00B76FBF" w:rsidP="00BB53E6">
            <w:pPr>
              <w:pStyle w:val="Table"/>
              <w:rPr>
                <w:ins w:id="3348" w:author="Kuei Yuan Chen" w:date="2015-11-13T17:08:00Z"/>
                <w:rFonts w:ascii="Tahoma" w:hAnsi="Tahoma" w:cs="Tahoma"/>
                <w:lang w:eastAsia="zh-CN"/>
              </w:rPr>
            </w:pPr>
            <w:ins w:id="3349" w:author="Kuei Yuan Chen" w:date="2015-11-13T17:08: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B76FBF" w:rsidRPr="00653D19" w:rsidRDefault="00B76FBF" w:rsidP="00BB53E6">
            <w:pPr>
              <w:pStyle w:val="Table"/>
              <w:rPr>
                <w:ins w:id="3350" w:author="Kuei Yuan Chen" w:date="2015-11-13T17:08:00Z"/>
                <w:rFonts w:ascii="Tahoma" w:hAnsi="Tahoma" w:cs="Tahoma"/>
                <w:lang w:eastAsia="zh-CN"/>
              </w:rPr>
            </w:pPr>
            <w:ins w:id="3351" w:author="Kuei Yuan Chen" w:date="2015-11-13T17:08:00Z">
              <w:r>
                <w:rPr>
                  <w:rFonts w:ascii="Tahoma" w:hAnsi="Tahoma" w:cs="Tahoma"/>
                  <w:lang w:eastAsia="zh-CN"/>
                </w:rPr>
                <w:t>E</w:t>
              </w:r>
              <w:r>
                <w:rPr>
                  <w:rFonts w:ascii="Tahoma" w:hAnsi="Tahoma" w:cs="Tahoma" w:hint="eastAsia"/>
                  <w:lang w:eastAsia="zh-CN"/>
                </w:rPr>
                <w:t xml:space="preserve">ach attribute have been described </w:t>
              </w:r>
            </w:ins>
          </w:p>
        </w:tc>
        <w:tc>
          <w:tcPr>
            <w:tcW w:w="2409" w:type="dxa"/>
            <w:tcBorders>
              <w:top w:val="single" w:sz="6" w:space="0" w:color="auto"/>
              <w:left w:val="single" w:sz="6" w:space="0" w:color="auto"/>
              <w:bottom w:val="single" w:sz="6" w:space="0" w:color="auto"/>
              <w:right w:val="single" w:sz="6" w:space="0" w:color="auto"/>
            </w:tcBorders>
          </w:tcPr>
          <w:p w:rsidR="00B76FBF" w:rsidRPr="00F06FB4" w:rsidRDefault="00B76FBF" w:rsidP="00BB53E6">
            <w:pPr>
              <w:pStyle w:val="Table"/>
              <w:rPr>
                <w:ins w:id="3352" w:author="Kuei Yuan Chen" w:date="2015-11-13T17:08:00Z"/>
                <w:rFonts w:ascii="Tahoma" w:hAnsi="Tahoma" w:cs="Tahoma"/>
                <w:lang w:eastAsia="zh-CN"/>
              </w:rPr>
            </w:pPr>
            <w:ins w:id="3353" w:author="Kuei Yuan Chen" w:date="2015-11-13T17:08:00Z">
              <w:r>
                <w:rPr>
                  <w:rFonts w:ascii="Tahoma" w:hAnsi="Tahoma" w:cs="Tahoma" w:hint="eastAsia"/>
                  <w:lang w:eastAsia="zh-CN"/>
                </w:rPr>
                <w:t xml:space="preserve">Andres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3354" w:author="Kuei Yuan Chen" w:date="2015-11-13T17:08:00Z"/>
                <w:rFonts w:ascii="Tahoma" w:hAnsi="Tahoma" w:cs="Tahoma"/>
                <w:lang w:eastAsia="zh-CN"/>
              </w:rPr>
            </w:pPr>
            <w:ins w:id="3355" w:author="Kuei Yuan Chen" w:date="2015-11-13T17:08:00Z">
              <w:r>
                <w:rPr>
                  <w:rFonts w:ascii="Tahoma" w:hAnsi="Tahoma" w:cs="Tahoma" w:hint="eastAsia"/>
                  <w:lang w:eastAsia="zh-CN"/>
                </w:rPr>
                <w:t xml:space="preserve">Done </w:t>
              </w:r>
            </w:ins>
          </w:p>
        </w:tc>
      </w:tr>
      <w:tr w:rsidR="00B76FBF" w:rsidRPr="00956461" w:rsidTr="00BB53E6">
        <w:trPr>
          <w:ins w:id="3356"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3357" w:author="Kuei Yuan Chen" w:date="2015-11-13T17:08:00Z"/>
                <w:rFonts w:ascii="Tahoma" w:hAnsi="Tahoma" w:cs="Tahoma"/>
                <w:lang w:eastAsia="zh-CN"/>
              </w:rPr>
            </w:pPr>
            <w:ins w:id="3358" w:author="Kuei Yuan Chen" w:date="2015-11-13T17:08:00Z">
              <w:r>
                <w:rPr>
                  <w:rFonts w:ascii="Tahoma" w:hAnsi="Tahoma" w:cs="Tahoma" w:hint="eastAsia"/>
                  <w:lang w:eastAsia="zh-CN"/>
                </w:rPr>
                <w:t>2</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359" w:author="Kuei Yuan Chen" w:date="2015-11-13T17:08:00Z"/>
                <w:rFonts w:ascii="Tahoma" w:hAnsi="Tahoma" w:cs="Tahoma"/>
                <w:lang w:eastAsia="zh-CN"/>
              </w:rPr>
            </w:pPr>
            <w:ins w:id="3360" w:author="Kuei Yuan Chen" w:date="2015-11-13T17:08:00Z">
              <w:r>
                <w:rPr>
                  <w:rFonts w:ascii="Tahoma" w:hAnsi="Tahoma" w:cs="Tahoma" w:hint="eastAsia"/>
                  <w:lang w:eastAsia="zh-CN"/>
                </w:rPr>
                <w:t>Data dictionary will be done before the last meeting</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361" w:author="Kuei Yuan Chen" w:date="2015-11-13T17:08:00Z"/>
                <w:rFonts w:ascii="Tahoma" w:hAnsi="Tahoma" w:cs="Tahoma"/>
                <w:lang w:eastAsia="zh-CN"/>
              </w:rPr>
            </w:pPr>
            <w:ins w:id="3362" w:author="Kuei Yuan Chen" w:date="2015-11-13T17:08:00Z">
              <w:r>
                <w:rPr>
                  <w:rFonts w:ascii="Tahoma" w:hAnsi="Tahoma" w:cs="Tahoma" w:hint="eastAsia"/>
                  <w:lang w:eastAsia="zh-CN"/>
                </w:rPr>
                <w:t xml:space="preserve">Zach, Andres </w:t>
              </w:r>
            </w:ins>
          </w:p>
          <w:p w:rsidR="00B76FBF" w:rsidRDefault="00B76FBF" w:rsidP="00BB53E6">
            <w:pPr>
              <w:pStyle w:val="Table"/>
              <w:rPr>
                <w:ins w:id="3363" w:author="Kuei Yuan Chen" w:date="2015-11-13T17:08:00Z"/>
                <w:rFonts w:ascii="Tahoma" w:hAnsi="Tahoma" w:cs="Tahoma"/>
                <w:lang w:eastAsia="zh-CN"/>
              </w:rPr>
            </w:pPr>
            <w:ins w:id="3364" w:author="Kuei Yuan Chen" w:date="2015-11-13T17:08:00Z">
              <w:r>
                <w:rPr>
                  <w:rFonts w:ascii="Tahoma" w:hAnsi="Tahoma" w:cs="Tahoma" w:hint="eastAsia"/>
                  <w:lang w:eastAsia="zh-CN"/>
                </w:rPr>
                <w:t xml:space="preserve">Peter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3365" w:author="Kuei Yuan Chen" w:date="2015-11-13T17:08:00Z"/>
                <w:rFonts w:ascii="Tahoma" w:hAnsi="Tahoma" w:cs="Tahoma"/>
                <w:lang w:eastAsia="zh-CN"/>
              </w:rPr>
            </w:pPr>
            <w:ins w:id="3366" w:author="Kuei Yuan Chen" w:date="2015-11-13T17:08:00Z">
              <w:r>
                <w:rPr>
                  <w:rFonts w:ascii="Tahoma" w:hAnsi="Tahoma" w:cs="Tahoma"/>
                  <w:lang w:eastAsia="zh-CN"/>
                </w:rPr>
                <w:t>I</w:t>
              </w:r>
              <w:r>
                <w:rPr>
                  <w:rFonts w:ascii="Tahoma" w:hAnsi="Tahoma" w:cs="Tahoma" w:hint="eastAsia"/>
                  <w:lang w:eastAsia="zh-CN"/>
                </w:rPr>
                <w:t xml:space="preserve">n process </w:t>
              </w:r>
            </w:ins>
          </w:p>
        </w:tc>
      </w:tr>
      <w:tr w:rsidR="00B76FBF" w:rsidRPr="00956461" w:rsidTr="00BB53E6">
        <w:trPr>
          <w:ins w:id="3367"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3368" w:author="Kuei Yuan Chen" w:date="2015-11-13T17:08:00Z"/>
                <w:rFonts w:ascii="Tahoma" w:hAnsi="Tahoma" w:cs="Tahoma"/>
                <w:lang w:eastAsia="zh-CN"/>
              </w:rPr>
            </w:pPr>
            <w:ins w:id="3369" w:author="Kuei Yuan Chen" w:date="2015-11-13T17:08:00Z">
              <w:r>
                <w:rPr>
                  <w:rFonts w:ascii="Tahoma" w:hAnsi="Tahoma" w:cs="Tahoma" w:hint="eastAsia"/>
                  <w:lang w:eastAsia="zh-CN"/>
                </w:rPr>
                <w:t>3</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370" w:author="Kuei Yuan Chen" w:date="2015-11-13T17:08:00Z"/>
                <w:rFonts w:ascii="Tahoma" w:hAnsi="Tahoma" w:cs="Tahoma"/>
                <w:lang w:eastAsia="zh-CN"/>
              </w:rPr>
            </w:pPr>
            <w:ins w:id="3371" w:author="Kuei Yuan Chen" w:date="2015-11-13T17:08:00Z">
              <w:r>
                <w:rPr>
                  <w:rFonts w:ascii="Tahoma" w:hAnsi="Tahoma" w:cs="Tahoma" w:hint="eastAsia"/>
                  <w:lang w:eastAsia="zh-CN"/>
                </w:rPr>
                <w:t xml:space="preserve"> Project schedule file and Gantt chart will be done after the last meeting </w:t>
              </w:r>
            </w:ins>
          </w:p>
        </w:tc>
        <w:tc>
          <w:tcPr>
            <w:tcW w:w="2409"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372" w:author="Kuei Yuan Chen" w:date="2015-11-13T17:08:00Z"/>
                <w:rFonts w:ascii="Tahoma" w:hAnsi="Tahoma" w:cs="Tahoma"/>
                <w:lang w:eastAsia="zh-CN"/>
              </w:rPr>
            </w:pPr>
            <w:ins w:id="3373" w:author="Kuei Yuan Chen" w:date="2015-11-13T17:08:00Z">
              <w:r>
                <w:rPr>
                  <w:rFonts w:ascii="Tahoma" w:hAnsi="Tahoma" w:cs="Tahoma" w:hint="eastAsia"/>
                  <w:lang w:eastAsia="zh-CN"/>
                </w:rPr>
                <w:t xml:space="preserve">York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3374" w:author="Kuei Yuan Chen" w:date="2015-11-13T17:08:00Z"/>
                <w:rFonts w:ascii="Tahoma" w:hAnsi="Tahoma" w:cs="Tahoma"/>
                <w:lang w:eastAsia="zh-CN"/>
              </w:rPr>
            </w:pPr>
            <w:ins w:id="3375" w:author="Kuei Yuan Chen" w:date="2015-11-13T17:08:00Z">
              <w:r>
                <w:rPr>
                  <w:rFonts w:ascii="Tahoma" w:hAnsi="Tahoma" w:cs="Tahoma" w:hint="eastAsia"/>
                  <w:lang w:eastAsia="zh-CN"/>
                </w:rPr>
                <w:t xml:space="preserve">In process </w:t>
              </w:r>
            </w:ins>
          </w:p>
        </w:tc>
      </w:tr>
      <w:tr w:rsidR="00B76FBF" w:rsidRPr="00956461" w:rsidTr="00BB53E6">
        <w:trPr>
          <w:ins w:id="3376" w:author="Kuei Yuan Chen" w:date="2015-11-13T17:08:00Z"/>
        </w:trPr>
        <w:tc>
          <w:tcPr>
            <w:tcW w:w="0" w:type="auto"/>
            <w:tcBorders>
              <w:top w:val="single" w:sz="6" w:space="0" w:color="auto"/>
              <w:left w:val="single" w:sz="12" w:space="0" w:color="auto"/>
              <w:bottom w:val="single" w:sz="6" w:space="0" w:color="auto"/>
              <w:right w:val="single" w:sz="6" w:space="0" w:color="auto"/>
            </w:tcBorders>
          </w:tcPr>
          <w:p w:rsidR="00B76FBF" w:rsidRDefault="00B76FBF" w:rsidP="00BB53E6">
            <w:pPr>
              <w:pStyle w:val="Table"/>
              <w:rPr>
                <w:ins w:id="3377" w:author="Kuei Yuan Chen" w:date="2015-11-13T17:08:00Z"/>
                <w:rFonts w:ascii="Tahoma" w:hAnsi="Tahoma" w:cs="Tahoma"/>
                <w:lang w:eastAsia="zh-CN"/>
              </w:rPr>
            </w:pPr>
            <w:ins w:id="3378" w:author="Kuei Yuan Chen" w:date="2015-11-13T17:08:00Z">
              <w:r>
                <w:rPr>
                  <w:rFonts w:ascii="Tahoma" w:hAnsi="Tahoma" w:cs="Tahoma" w:hint="eastAsia"/>
                  <w:lang w:eastAsia="zh-CN"/>
                </w:rPr>
                <w:t>4</w:t>
              </w:r>
            </w:ins>
          </w:p>
        </w:tc>
        <w:tc>
          <w:tcPr>
            <w:tcW w:w="4405" w:type="dxa"/>
            <w:tcBorders>
              <w:top w:val="single" w:sz="6" w:space="0" w:color="auto"/>
              <w:left w:val="single" w:sz="6" w:space="0" w:color="auto"/>
              <w:bottom w:val="single" w:sz="6" w:space="0" w:color="auto"/>
              <w:right w:val="single" w:sz="6" w:space="0" w:color="auto"/>
            </w:tcBorders>
          </w:tcPr>
          <w:p w:rsidR="00B76FBF" w:rsidRDefault="00B76FBF" w:rsidP="00BB53E6">
            <w:pPr>
              <w:pStyle w:val="Table"/>
              <w:rPr>
                <w:ins w:id="3379" w:author="Kuei Yuan Chen" w:date="2015-11-13T17:08:00Z"/>
                <w:rFonts w:ascii="Tahoma" w:hAnsi="Tahoma" w:cs="Tahoma"/>
                <w:lang w:eastAsia="zh-CN"/>
              </w:rPr>
            </w:pPr>
            <w:ins w:id="3380" w:author="Kuei Yuan Chen" w:date="2015-11-13T17:08:00Z">
              <w:r>
                <w:rPr>
                  <w:rFonts w:ascii="Tahoma" w:hAnsi="Tahoma" w:cs="Tahoma" w:hint="eastAsia"/>
                  <w:lang w:eastAsia="zh-CN"/>
                </w:rPr>
                <w:t>The ERD update and is completed over 90% by Zach and Peter</w:t>
              </w:r>
            </w:ins>
          </w:p>
        </w:tc>
        <w:tc>
          <w:tcPr>
            <w:tcW w:w="2409" w:type="dxa"/>
            <w:tcBorders>
              <w:top w:val="single" w:sz="6" w:space="0" w:color="auto"/>
              <w:left w:val="single" w:sz="6" w:space="0" w:color="auto"/>
              <w:bottom w:val="single" w:sz="6" w:space="0" w:color="auto"/>
              <w:right w:val="single" w:sz="6" w:space="0" w:color="auto"/>
            </w:tcBorders>
          </w:tcPr>
          <w:p w:rsidR="00B76FBF" w:rsidRPr="004035A9" w:rsidRDefault="00B76FBF" w:rsidP="00BB53E6">
            <w:pPr>
              <w:pStyle w:val="Table"/>
              <w:rPr>
                <w:ins w:id="3381" w:author="Kuei Yuan Chen" w:date="2015-11-13T17:08:00Z"/>
                <w:rFonts w:ascii="Tahoma" w:hAnsi="Tahoma" w:cs="Tahoma"/>
                <w:lang w:eastAsia="zh-CN"/>
              </w:rPr>
            </w:pPr>
            <w:ins w:id="3382" w:author="Kuei Yuan Chen" w:date="2015-11-13T17:08:00Z">
              <w:r>
                <w:rPr>
                  <w:rFonts w:ascii="Tahoma" w:hAnsi="Tahoma" w:cs="Tahoma" w:hint="eastAsia"/>
                  <w:lang w:eastAsia="zh-CN"/>
                </w:rPr>
                <w:t xml:space="preserve">Zach and Peter </w:t>
              </w:r>
            </w:ins>
          </w:p>
        </w:tc>
        <w:tc>
          <w:tcPr>
            <w:tcW w:w="2552" w:type="dxa"/>
            <w:tcBorders>
              <w:top w:val="single" w:sz="6" w:space="0" w:color="auto"/>
              <w:left w:val="single" w:sz="6" w:space="0" w:color="auto"/>
              <w:bottom w:val="single" w:sz="6" w:space="0" w:color="auto"/>
              <w:right w:val="single" w:sz="12" w:space="0" w:color="auto"/>
            </w:tcBorders>
          </w:tcPr>
          <w:p w:rsidR="00B76FBF" w:rsidRPr="00956461" w:rsidRDefault="00B76FBF" w:rsidP="00BB53E6">
            <w:pPr>
              <w:pStyle w:val="Table"/>
              <w:rPr>
                <w:ins w:id="3383" w:author="Kuei Yuan Chen" w:date="2015-11-13T17:08:00Z"/>
                <w:rFonts w:ascii="Tahoma" w:hAnsi="Tahoma" w:cs="Tahoma"/>
                <w:lang w:eastAsia="zh-CN"/>
              </w:rPr>
            </w:pPr>
            <w:ins w:id="3384" w:author="Kuei Yuan Chen" w:date="2015-11-13T17:08:00Z">
              <w:r>
                <w:rPr>
                  <w:rFonts w:ascii="Tahoma" w:hAnsi="Tahoma" w:cs="Tahoma" w:hint="eastAsia"/>
                  <w:lang w:eastAsia="zh-CN"/>
                </w:rPr>
                <w:t xml:space="preserve">In process </w:t>
              </w:r>
            </w:ins>
          </w:p>
        </w:tc>
      </w:tr>
    </w:tbl>
    <w:p w:rsidR="00B76FBF" w:rsidRDefault="00B76FBF" w:rsidP="00B76FBF">
      <w:pPr>
        <w:rPr>
          <w:ins w:id="3385" w:author="Kuei Yuan Chen" w:date="2015-11-13T17:08:00Z"/>
          <w:rFonts w:ascii="Tahoma" w:hAnsi="Tahoma" w:cs="Tahoma"/>
          <w:lang w:eastAsia="zh-CN"/>
        </w:rPr>
      </w:pPr>
    </w:p>
    <w:p w:rsidR="00507405" w:rsidRDefault="00507405">
      <w:pPr>
        <w:spacing w:line="276" w:lineRule="auto"/>
        <w:rPr>
          <w:ins w:id="3386" w:author="Kuei Yuan Chen" w:date="2015-11-13T17:31:00Z"/>
        </w:rPr>
        <w:pPrChange w:id="3387" w:author="Kuei Yuan Chen" w:date="2015-10-23T18:51:00Z">
          <w:pPr/>
        </w:pPrChange>
      </w:pPr>
    </w:p>
    <w:p w:rsidR="00192082" w:rsidRDefault="00192082" w:rsidP="00192082">
      <w:pPr>
        <w:spacing w:after="240" w:line="276" w:lineRule="auto"/>
        <w:jc w:val="center"/>
        <w:rPr>
          <w:ins w:id="3388" w:author="Kuei Yuan Chen" w:date="2015-12-04T11:48:00Z"/>
          <w:rFonts w:ascii="Calibri" w:eastAsia="Times New Roman" w:hAnsi="Calibri" w:cs="Times New Roman"/>
          <w:b/>
          <w:bCs/>
          <w:color w:val="000000"/>
          <w:sz w:val="72"/>
          <w:szCs w:val="72"/>
        </w:rPr>
      </w:pPr>
    </w:p>
    <w:p w:rsidR="00192082" w:rsidRDefault="00192082" w:rsidP="00192082">
      <w:pPr>
        <w:spacing w:after="240" w:line="276" w:lineRule="auto"/>
        <w:jc w:val="center"/>
        <w:rPr>
          <w:ins w:id="3389" w:author="Kuei Yuan Chen" w:date="2015-12-04T11:48:00Z"/>
          <w:rFonts w:ascii="Calibri" w:eastAsia="Times New Roman" w:hAnsi="Calibri" w:cs="Times New Roman"/>
          <w:b/>
          <w:bCs/>
          <w:color w:val="000000"/>
          <w:sz w:val="72"/>
          <w:szCs w:val="72"/>
        </w:rPr>
      </w:pPr>
    </w:p>
    <w:p w:rsidR="00192082" w:rsidRDefault="00192082" w:rsidP="00192082">
      <w:pPr>
        <w:spacing w:after="240" w:line="276" w:lineRule="auto"/>
        <w:jc w:val="center"/>
        <w:rPr>
          <w:ins w:id="3390" w:author="Kuei Yuan Chen" w:date="2015-12-04T11:48:00Z"/>
          <w:rFonts w:ascii="Calibri" w:eastAsia="Times New Roman" w:hAnsi="Calibri" w:cs="Times New Roman"/>
          <w:b/>
          <w:bCs/>
          <w:color w:val="000000"/>
          <w:sz w:val="72"/>
          <w:szCs w:val="72"/>
        </w:rPr>
      </w:pPr>
    </w:p>
    <w:p w:rsidR="00192082" w:rsidRDefault="00192082" w:rsidP="00192082">
      <w:pPr>
        <w:spacing w:after="240" w:line="276" w:lineRule="auto"/>
        <w:jc w:val="center"/>
        <w:rPr>
          <w:ins w:id="3391" w:author="Kuei Yuan Chen" w:date="2015-12-04T11:48:00Z"/>
          <w:rFonts w:ascii="Calibri" w:eastAsia="Times New Roman" w:hAnsi="Calibri" w:cs="Times New Roman"/>
          <w:b/>
          <w:bCs/>
          <w:color w:val="000000"/>
          <w:sz w:val="72"/>
          <w:szCs w:val="72"/>
        </w:rPr>
      </w:pPr>
    </w:p>
    <w:p w:rsidR="00192082" w:rsidRDefault="00192082" w:rsidP="00192082">
      <w:pPr>
        <w:spacing w:after="240" w:line="276" w:lineRule="auto"/>
        <w:jc w:val="center"/>
        <w:rPr>
          <w:ins w:id="3392" w:author="Kuei Yuan Chen" w:date="2015-12-04T11:48:00Z"/>
          <w:b/>
        </w:rPr>
      </w:pPr>
      <w:ins w:id="3393" w:author="Kuei Yuan Chen" w:date="2015-12-04T11:48:00Z">
        <w:r w:rsidRPr="00D505E4">
          <w:rPr>
            <w:rFonts w:ascii="Calibri" w:eastAsia="Times New Roman" w:hAnsi="Calibri" w:cs="Times New Roman"/>
            <w:b/>
            <w:bCs/>
            <w:color w:val="000000"/>
            <w:sz w:val="72"/>
            <w:szCs w:val="72"/>
          </w:rPr>
          <w:lastRenderedPageBreak/>
          <w:t>Milestone</w:t>
        </w:r>
        <w:r>
          <w:rPr>
            <w:rFonts w:ascii="Calibri" w:eastAsia="Times New Roman" w:hAnsi="Calibri" w:cs="Times New Roman"/>
            <w:b/>
            <w:bCs/>
            <w:color w:val="000000"/>
            <w:sz w:val="72"/>
            <w:szCs w:val="72"/>
          </w:rPr>
          <w:t>4</w:t>
        </w:r>
      </w:ins>
    </w:p>
    <w:p w:rsidR="00192082" w:rsidRPr="00471A94" w:rsidRDefault="00192082" w:rsidP="00192082">
      <w:pPr>
        <w:spacing w:after="240" w:line="276" w:lineRule="auto"/>
        <w:rPr>
          <w:ins w:id="3394" w:author="Kuei Yuan Chen" w:date="2015-12-04T11:48:00Z"/>
          <w:b/>
        </w:rPr>
      </w:pPr>
      <w:ins w:id="3395" w:author="Kuei Yuan Chen" w:date="2015-12-04T11:48:00Z">
        <w:r w:rsidRPr="00471A94">
          <w:rPr>
            <w:b/>
          </w:rPr>
          <w:t>a. Normalized ER diagram. Describe how the ER diagram in Milestone 3 is transformed to higher normalized forms.</w:t>
        </w:r>
      </w:ins>
    </w:p>
    <w:p w:rsidR="00192082" w:rsidRDefault="00192082" w:rsidP="00192082">
      <w:pPr>
        <w:spacing w:after="240" w:line="276" w:lineRule="auto"/>
        <w:rPr>
          <w:ins w:id="3396" w:author="Kuei Yuan Chen" w:date="2015-12-04T11:48:00Z"/>
        </w:rPr>
      </w:pPr>
      <w:ins w:id="3397" w:author="Kuei Yuan Chen" w:date="2015-12-04T11:48:00Z">
        <w:r>
          <w:rPr>
            <w:noProof/>
          </w:rPr>
          <w:drawing>
            <wp:inline distT="0" distB="0" distL="0" distR="0" wp14:anchorId="2240725F" wp14:editId="1D705844">
              <wp:extent cx="5943600" cy="3561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SM4v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inline>
          </w:drawing>
        </w:r>
      </w:ins>
    </w:p>
    <w:p w:rsidR="00192082" w:rsidRDefault="00192082" w:rsidP="00192082">
      <w:pPr>
        <w:spacing w:after="240" w:line="276" w:lineRule="auto"/>
        <w:rPr>
          <w:ins w:id="3398" w:author="Kuei Yuan Chen" w:date="2015-12-04T11:48:00Z"/>
        </w:rPr>
      </w:pPr>
      <w:ins w:id="3399" w:author="Kuei Yuan Chen" w:date="2015-12-04T11:48:00Z">
        <w:r>
          <w:t>Our ER diagram was almost in the 3</w:t>
        </w:r>
        <w:r w:rsidRPr="00471A94">
          <w:rPr>
            <w:vertAlign w:val="superscript"/>
          </w:rPr>
          <w:t>rd</w:t>
        </w:r>
        <w:r>
          <w:t xml:space="preserve"> normalized form in milestone 3, we made a little change on the ER diagram. We removed department entity and added crew to represent the relationship between project and employee, and fixed the relationship between invoice item, item, and supplier inventory.</w:t>
        </w:r>
      </w:ins>
    </w:p>
    <w:p w:rsidR="00192082" w:rsidRDefault="00192082" w:rsidP="00192082">
      <w:pPr>
        <w:spacing w:after="240" w:line="276" w:lineRule="auto"/>
        <w:rPr>
          <w:ins w:id="3400" w:author="Kuei Yuan Chen" w:date="2015-12-04T11:48:00Z"/>
        </w:rPr>
      </w:pPr>
      <w:ins w:id="3401" w:author="Kuei Yuan Chen" w:date="2015-12-04T11:48:00Z">
        <w:r>
          <w:t>Our ER diagram are now checked for dependencies, we have identified primary keys and get rid of partial dependency, transitive dependency, and multi-valued. They are all just functional dependent on the primary keys.</w:t>
        </w:r>
      </w:ins>
    </w:p>
    <w:p w:rsidR="00192082" w:rsidRPr="00471A94" w:rsidRDefault="00192082" w:rsidP="00192082">
      <w:pPr>
        <w:spacing w:after="240" w:line="276" w:lineRule="auto"/>
        <w:rPr>
          <w:ins w:id="3402" w:author="Kuei Yuan Chen" w:date="2015-12-04T11:48:00Z"/>
          <w:b/>
        </w:rPr>
      </w:pPr>
      <w:ins w:id="3403" w:author="Kuei Yuan Chen" w:date="2015-12-04T11:48:00Z">
        <w:r w:rsidRPr="00471A94">
          <w:rPr>
            <w:b/>
          </w:rPr>
          <w:t>b. Sample Tables with actual data. Describe and give examples how information required by stakeholders in Milestone 1 and data sources in Milestone 2 are stored / retrieved from the tables.</w:t>
        </w:r>
      </w:ins>
    </w:p>
    <w:p w:rsidR="00192082" w:rsidRPr="00B330FE" w:rsidRDefault="0018245D" w:rsidP="00192082">
      <w:pPr>
        <w:rPr>
          <w:ins w:id="3404" w:author="Kuei Yuan Chen" w:date="2015-12-04T11:48:00Z"/>
        </w:rPr>
      </w:pPr>
      <w:ins w:id="3405" w:author="Kuei Yuan Chen" w:date="2015-12-04T11:48:00Z">
        <w:r>
          <w:pict>
            <v:rect id="_x0000_i1025" style="width:0;height:.75pt" o:hralign="center" o:hrstd="t" o:hrnoshade="t" o:hr="t" fillcolor="#bbb" stroked="f"/>
          </w:pict>
        </w:r>
      </w:ins>
    </w:p>
    <w:p w:rsidR="00192082" w:rsidRPr="00B330FE" w:rsidRDefault="00192082" w:rsidP="00192082">
      <w:pPr>
        <w:rPr>
          <w:ins w:id="3406" w:author="Kuei Yuan Chen" w:date="2015-12-04T11:48:00Z"/>
        </w:rPr>
      </w:pPr>
      <w:ins w:id="3407" w:author="Kuei Yuan Chen" w:date="2015-12-04T11:48:00Z">
        <w:r w:rsidRPr="00B330FE">
          <w:t>SELECT *</w:t>
        </w:r>
      </w:ins>
    </w:p>
    <w:p w:rsidR="00192082" w:rsidRPr="00B330FE" w:rsidRDefault="00192082" w:rsidP="00192082">
      <w:pPr>
        <w:rPr>
          <w:ins w:id="3408" w:author="Kuei Yuan Chen" w:date="2015-12-04T11:48:00Z"/>
        </w:rPr>
      </w:pPr>
      <w:ins w:id="3409" w:author="Kuei Yuan Chen" w:date="2015-12-04T11:48:00Z">
        <w:r w:rsidRPr="00B330FE">
          <w:t xml:space="preserve">    FROM Episode</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959"/>
        <w:gridCol w:w="1221"/>
        <w:gridCol w:w="1066"/>
      </w:tblGrid>
      <w:tr w:rsidR="00192082" w:rsidRPr="00B330FE" w:rsidTr="0018245D">
        <w:trPr>
          <w:tblCellSpacing w:w="0" w:type="dxa"/>
          <w:ins w:id="3410"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411" w:author="Kuei Yuan Chen" w:date="2015-12-04T11:48:00Z"/>
              </w:rPr>
            </w:pPr>
            <w:ins w:id="3412" w:author="Kuei Yuan Chen" w:date="2015-12-04T11:48:00Z">
              <w:r w:rsidRPr="00B330FE">
                <w:lastRenderedPageBreak/>
                <w:t>EPI_NO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413" w:author="Kuei Yuan Chen" w:date="2015-12-04T11:48:00Z"/>
              </w:rPr>
            </w:pPr>
            <w:ins w:id="3414" w:author="Kuei Yuan Chen" w:date="2015-12-04T11:48:00Z">
              <w:r w:rsidRPr="00B330FE">
                <w:t>EPI_NAME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415" w:author="Kuei Yuan Chen" w:date="2015-12-04T11:48:00Z"/>
              </w:rPr>
            </w:pPr>
            <w:ins w:id="3416" w:author="Kuei Yuan Chen" w:date="2015-12-04T11:48:00Z">
              <w:r w:rsidRPr="00B330FE">
                <w:t>BUDGET</w:t>
              </w:r>
            </w:ins>
          </w:p>
        </w:tc>
      </w:tr>
      <w:tr w:rsidR="00192082" w:rsidRPr="00B330FE" w:rsidTr="0018245D">
        <w:trPr>
          <w:tblCellSpacing w:w="0" w:type="dxa"/>
          <w:ins w:id="3417"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18" w:author="Kuei Yuan Chen" w:date="2015-12-04T11:48:00Z"/>
              </w:rPr>
            </w:pPr>
            <w:ins w:id="3419"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20" w:author="Kuei Yuan Chen" w:date="2015-12-04T11:48:00Z"/>
              </w:rPr>
            </w:pPr>
            <w:ins w:id="3421" w:author="Kuei Yuan Chen" w:date="2015-12-04T11:48:00Z">
              <w:r w:rsidRPr="00B330FE">
                <w:t>Flash01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22" w:author="Kuei Yuan Chen" w:date="2015-12-04T11:48:00Z"/>
              </w:rPr>
            </w:pPr>
            <w:ins w:id="3423" w:author="Kuei Yuan Chen" w:date="2015-12-04T11:48:00Z">
              <w:r w:rsidRPr="00B330FE">
                <w:t>1234567</w:t>
              </w:r>
            </w:ins>
          </w:p>
        </w:tc>
      </w:tr>
      <w:tr w:rsidR="00192082" w:rsidRPr="00B330FE" w:rsidTr="0018245D">
        <w:trPr>
          <w:tblCellSpacing w:w="0" w:type="dxa"/>
          <w:ins w:id="342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25" w:author="Kuei Yuan Chen" w:date="2015-12-04T11:48:00Z"/>
              </w:rPr>
            </w:pPr>
            <w:ins w:id="3426"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27" w:author="Kuei Yuan Chen" w:date="2015-12-04T11:48:00Z"/>
              </w:rPr>
            </w:pPr>
            <w:ins w:id="3428" w:author="Kuei Yuan Chen" w:date="2015-12-04T11:48:00Z">
              <w:r w:rsidRPr="00B330FE">
                <w:t>Flash02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29" w:author="Kuei Yuan Chen" w:date="2015-12-04T11:48:00Z"/>
              </w:rPr>
            </w:pPr>
            <w:ins w:id="3430" w:author="Kuei Yuan Chen" w:date="2015-12-04T11:48:00Z">
              <w:r w:rsidRPr="00B330FE">
                <w:t>803520</w:t>
              </w:r>
            </w:ins>
          </w:p>
        </w:tc>
      </w:tr>
      <w:tr w:rsidR="00192082" w:rsidRPr="00B330FE" w:rsidTr="0018245D">
        <w:trPr>
          <w:tblCellSpacing w:w="0" w:type="dxa"/>
          <w:ins w:id="343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32" w:author="Kuei Yuan Chen" w:date="2015-12-04T11:48:00Z"/>
              </w:rPr>
            </w:pPr>
            <w:ins w:id="3433"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34" w:author="Kuei Yuan Chen" w:date="2015-12-04T11:48:00Z"/>
              </w:rPr>
            </w:pPr>
            <w:ins w:id="3435" w:author="Kuei Yuan Chen" w:date="2015-12-04T11:48:00Z">
              <w:r w:rsidRPr="00B330FE">
                <w:t>Flash03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36" w:author="Kuei Yuan Chen" w:date="2015-12-04T11:48:00Z"/>
              </w:rPr>
            </w:pPr>
            <w:ins w:id="3437" w:author="Kuei Yuan Chen" w:date="2015-12-04T11:48:00Z">
              <w:r w:rsidRPr="00B330FE">
                <w:t>786932</w:t>
              </w:r>
            </w:ins>
          </w:p>
        </w:tc>
      </w:tr>
    </w:tbl>
    <w:p w:rsidR="00192082" w:rsidRPr="00B330FE" w:rsidRDefault="00192082" w:rsidP="00192082">
      <w:pPr>
        <w:rPr>
          <w:ins w:id="3438" w:author="Kuei Yuan Chen" w:date="2015-12-04T11:48:00Z"/>
          <w:lang w:val="en"/>
        </w:rPr>
      </w:pPr>
      <w:ins w:id="3439" w:author="Kuei Yuan Chen" w:date="2015-12-04T11:48:00Z">
        <w:r w:rsidRPr="00B330FE">
          <w:br/>
          <w:t>3 rows selected. 0.00 seconds</w:t>
        </w:r>
      </w:ins>
    </w:p>
    <w:p w:rsidR="00192082" w:rsidRPr="00B330FE" w:rsidRDefault="0018245D" w:rsidP="00192082">
      <w:pPr>
        <w:rPr>
          <w:ins w:id="3440" w:author="Kuei Yuan Chen" w:date="2015-12-04T11:48:00Z"/>
        </w:rPr>
      </w:pPr>
      <w:ins w:id="3441" w:author="Kuei Yuan Chen" w:date="2015-12-04T11:48:00Z">
        <w:r>
          <w:pict>
            <v:rect id="_x0000_i1026" style="width:0;height:.75pt" o:hralign="center" o:hrstd="t" o:hrnoshade="t" o:hr="t" fillcolor="#bbb" stroked="f"/>
          </w:pict>
        </w:r>
      </w:ins>
    </w:p>
    <w:p w:rsidR="00192082" w:rsidRPr="00B330FE" w:rsidRDefault="00192082" w:rsidP="00192082">
      <w:pPr>
        <w:rPr>
          <w:ins w:id="3442" w:author="Kuei Yuan Chen" w:date="2015-12-04T11:48:00Z"/>
        </w:rPr>
      </w:pPr>
      <w:ins w:id="3443" w:author="Kuei Yuan Chen" w:date="2015-12-04T11:48:00Z">
        <w:r w:rsidRPr="00B330FE">
          <w:t>SELECT *</w:t>
        </w:r>
      </w:ins>
    </w:p>
    <w:p w:rsidR="00192082" w:rsidRPr="00B330FE" w:rsidRDefault="00192082" w:rsidP="00192082">
      <w:pPr>
        <w:rPr>
          <w:ins w:id="3444" w:author="Kuei Yuan Chen" w:date="2015-12-04T11:48:00Z"/>
        </w:rPr>
      </w:pPr>
      <w:ins w:id="3445" w:author="Kuei Yuan Chen" w:date="2015-12-04T11:48:00Z">
        <w:r w:rsidRPr="00B330FE">
          <w:t xml:space="preserve">    FROM Supplier</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39"/>
        <w:gridCol w:w="2655"/>
        <w:gridCol w:w="1250"/>
        <w:gridCol w:w="1535"/>
      </w:tblGrid>
      <w:tr w:rsidR="00192082" w:rsidRPr="00B330FE" w:rsidTr="0018245D">
        <w:trPr>
          <w:tblCellSpacing w:w="0" w:type="dxa"/>
          <w:ins w:id="3446"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447" w:author="Kuei Yuan Chen" w:date="2015-12-04T11:48:00Z"/>
              </w:rPr>
            </w:pPr>
            <w:ins w:id="3448" w:author="Kuei Yuan Chen" w:date="2015-12-04T11:48:00Z">
              <w:r w:rsidRPr="00B330FE">
                <w:t>SUP_NO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449" w:author="Kuei Yuan Chen" w:date="2015-12-04T11:48:00Z"/>
              </w:rPr>
            </w:pPr>
            <w:ins w:id="3450" w:author="Kuei Yuan Chen" w:date="2015-12-04T11:48:00Z">
              <w:r w:rsidRPr="00B330FE">
                <w:t>SUP_NAME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451" w:author="Kuei Yuan Chen" w:date="2015-12-04T11:48:00Z"/>
              </w:rPr>
            </w:pPr>
            <w:ins w:id="3452" w:author="Kuei Yuan Chen" w:date="2015-12-04T11:48:00Z">
              <w:r w:rsidRPr="00B330FE">
                <w:t>SUP_TYPE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453" w:author="Kuei Yuan Chen" w:date="2015-12-04T11:48:00Z"/>
              </w:rPr>
            </w:pPr>
            <w:ins w:id="3454" w:author="Kuei Yuan Chen" w:date="2015-12-04T11:48:00Z">
              <w:r w:rsidRPr="00B330FE">
                <w:t>SUP_CONT</w:t>
              </w:r>
            </w:ins>
          </w:p>
        </w:tc>
      </w:tr>
      <w:tr w:rsidR="00192082" w:rsidRPr="00B330FE" w:rsidTr="0018245D">
        <w:trPr>
          <w:tblCellSpacing w:w="0" w:type="dxa"/>
          <w:ins w:id="3455"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56" w:author="Kuei Yuan Chen" w:date="2015-12-04T11:48:00Z"/>
              </w:rPr>
            </w:pPr>
            <w:ins w:id="3457"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58" w:author="Kuei Yuan Chen" w:date="2015-12-04T11:48:00Z"/>
              </w:rPr>
            </w:pPr>
            <w:ins w:id="3459" w:author="Kuei Yuan Chen" w:date="2015-12-04T11:48:00Z">
              <w:r w:rsidRPr="00B330FE">
                <w:t>Crash Car</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60" w:author="Kuei Yuan Chen" w:date="2015-12-04T11:48:00Z"/>
              </w:rPr>
            </w:pPr>
            <w:ins w:id="3461" w:author="Kuei Yuan Chen" w:date="2015-12-04T11:48:00Z">
              <w:r w:rsidRPr="00B330FE">
                <w:t>Equipment</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62" w:author="Kuei Yuan Chen" w:date="2015-12-04T11:48:00Z"/>
              </w:rPr>
            </w:pPr>
            <w:ins w:id="3463" w:author="Kuei Yuan Chen" w:date="2015-12-04T11:48:00Z">
              <w:r w:rsidRPr="00B330FE">
                <w:t>202-556-0303</w:t>
              </w:r>
            </w:ins>
          </w:p>
        </w:tc>
      </w:tr>
      <w:tr w:rsidR="00192082" w:rsidRPr="00B330FE" w:rsidTr="0018245D">
        <w:trPr>
          <w:tblCellSpacing w:w="0" w:type="dxa"/>
          <w:ins w:id="346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65" w:author="Kuei Yuan Chen" w:date="2015-12-04T11:48:00Z"/>
              </w:rPr>
            </w:pPr>
            <w:ins w:id="3466"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67" w:author="Kuei Yuan Chen" w:date="2015-12-04T11:48:00Z"/>
              </w:rPr>
            </w:pPr>
            <w:ins w:id="3468" w:author="Kuei Yuan Chen" w:date="2015-12-04T11:48:00Z">
              <w:r w:rsidRPr="00B330FE">
                <w:t xml:space="preserve">Sony </w:t>
              </w:r>
              <w:proofErr w:type="spellStart"/>
              <w:r w:rsidRPr="00B330FE">
                <w:t>professinal</w:t>
              </w:r>
              <w:proofErr w:type="spellEnd"/>
              <w:r w:rsidRPr="00B330FE">
                <w:t xml:space="preserve"> camera</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69" w:author="Kuei Yuan Chen" w:date="2015-12-04T11:48:00Z"/>
              </w:rPr>
            </w:pPr>
            <w:ins w:id="3470" w:author="Kuei Yuan Chen" w:date="2015-12-04T11:48:00Z">
              <w:r w:rsidRPr="00B330FE">
                <w:t>Equipment</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71" w:author="Kuei Yuan Chen" w:date="2015-12-04T11:48:00Z"/>
              </w:rPr>
            </w:pPr>
            <w:ins w:id="3472" w:author="Kuei Yuan Chen" w:date="2015-12-04T11:48:00Z">
              <w:r w:rsidRPr="00B330FE">
                <w:t>202-556-0304</w:t>
              </w:r>
            </w:ins>
          </w:p>
        </w:tc>
      </w:tr>
      <w:tr w:rsidR="00192082" w:rsidRPr="00B330FE" w:rsidTr="0018245D">
        <w:trPr>
          <w:tblCellSpacing w:w="0" w:type="dxa"/>
          <w:ins w:id="3473"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74" w:author="Kuei Yuan Chen" w:date="2015-12-04T11:48:00Z"/>
              </w:rPr>
            </w:pPr>
            <w:ins w:id="3475"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76" w:author="Kuei Yuan Chen" w:date="2015-12-04T11:48:00Z"/>
              </w:rPr>
            </w:pPr>
            <w:ins w:id="3477" w:author="Kuei Yuan Chen" w:date="2015-12-04T11:48:00Z">
              <w:r w:rsidRPr="00B330FE">
                <w:t>A&amp;W</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78" w:author="Kuei Yuan Chen" w:date="2015-12-04T11:48:00Z"/>
              </w:rPr>
            </w:pPr>
            <w:ins w:id="3479" w:author="Kuei Yuan Chen" w:date="2015-12-04T11:48:00Z">
              <w:r w:rsidRPr="00B330FE">
                <w:t>Equipment</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80" w:author="Kuei Yuan Chen" w:date="2015-12-04T11:48:00Z"/>
              </w:rPr>
            </w:pPr>
            <w:ins w:id="3481" w:author="Kuei Yuan Chen" w:date="2015-12-04T11:48:00Z">
              <w:r w:rsidRPr="00B330FE">
                <w:t>202-556-0305</w:t>
              </w:r>
            </w:ins>
          </w:p>
        </w:tc>
      </w:tr>
      <w:tr w:rsidR="00192082" w:rsidRPr="00B330FE" w:rsidTr="0018245D">
        <w:trPr>
          <w:tblCellSpacing w:w="0" w:type="dxa"/>
          <w:ins w:id="3482"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83" w:author="Kuei Yuan Chen" w:date="2015-12-04T11:48:00Z"/>
              </w:rPr>
            </w:pPr>
            <w:ins w:id="3484"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85" w:author="Kuei Yuan Chen" w:date="2015-12-04T11:48:00Z"/>
              </w:rPr>
            </w:pPr>
            <w:ins w:id="3486" w:author="Kuei Yuan Chen" w:date="2015-12-04T11:48:00Z">
              <w:r w:rsidRPr="00B330FE">
                <w:t>Rent the Runway</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87" w:author="Kuei Yuan Chen" w:date="2015-12-04T11:48:00Z"/>
              </w:rPr>
            </w:pPr>
            <w:ins w:id="3488" w:author="Kuei Yuan Chen" w:date="2015-12-04T11:48:00Z">
              <w:r w:rsidRPr="00B330FE">
                <w:t>Dress</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89" w:author="Kuei Yuan Chen" w:date="2015-12-04T11:48:00Z"/>
              </w:rPr>
            </w:pPr>
            <w:ins w:id="3490" w:author="Kuei Yuan Chen" w:date="2015-12-04T11:48:00Z">
              <w:r w:rsidRPr="00B330FE">
                <w:t>202-556-0306</w:t>
              </w:r>
            </w:ins>
          </w:p>
        </w:tc>
      </w:tr>
      <w:tr w:rsidR="00192082" w:rsidRPr="00B330FE" w:rsidTr="0018245D">
        <w:trPr>
          <w:tblCellSpacing w:w="0" w:type="dxa"/>
          <w:ins w:id="349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92" w:author="Kuei Yuan Chen" w:date="2015-12-04T11:48:00Z"/>
              </w:rPr>
            </w:pPr>
            <w:ins w:id="3493"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94" w:author="Kuei Yuan Chen" w:date="2015-12-04T11:48:00Z"/>
              </w:rPr>
            </w:pPr>
            <w:ins w:id="3495" w:author="Kuei Yuan Chen" w:date="2015-12-04T11:48:00Z">
              <w:r w:rsidRPr="00B330FE">
                <w:t>Nikon professional camera</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96" w:author="Kuei Yuan Chen" w:date="2015-12-04T11:48:00Z"/>
              </w:rPr>
            </w:pPr>
            <w:ins w:id="3497" w:author="Kuei Yuan Chen" w:date="2015-12-04T11:48:00Z">
              <w:r w:rsidRPr="00B330FE">
                <w:t>Equipment</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498" w:author="Kuei Yuan Chen" w:date="2015-12-04T11:48:00Z"/>
              </w:rPr>
            </w:pPr>
            <w:ins w:id="3499" w:author="Kuei Yuan Chen" w:date="2015-12-04T11:48:00Z">
              <w:r w:rsidRPr="00B330FE">
                <w:t>202-556-0307</w:t>
              </w:r>
            </w:ins>
          </w:p>
        </w:tc>
      </w:tr>
      <w:tr w:rsidR="00192082" w:rsidRPr="00B330FE" w:rsidTr="0018245D">
        <w:trPr>
          <w:tblCellSpacing w:w="0" w:type="dxa"/>
          <w:ins w:id="3500"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01" w:author="Kuei Yuan Chen" w:date="2015-12-04T11:48:00Z"/>
              </w:rPr>
            </w:pPr>
            <w:ins w:id="3502"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03" w:author="Kuei Yuan Chen" w:date="2015-12-04T11:48:00Z"/>
              </w:rPr>
            </w:pPr>
            <w:ins w:id="3504" w:author="Kuei Yuan Chen" w:date="2015-12-04T11:48:00Z">
              <w:r w:rsidRPr="00B330FE">
                <w:t>The Hunting Ground</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05" w:author="Kuei Yuan Chen" w:date="2015-12-04T11:48:00Z"/>
              </w:rPr>
            </w:pPr>
            <w:ins w:id="3506" w:author="Kuei Yuan Chen" w:date="2015-12-04T11:48:00Z">
              <w:r w:rsidRPr="00B330FE">
                <w:t>Place</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07" w:author="Kuei Yuan Chen" w:date="2015-12-04T11:48:00Z"/>
              </w:rPr>
            </w:pPr>
            <w:ins w:id="3508" w:author="Kuei Yuan Chen" w:date="2015-12-04T11:48:00Z">
              <w:r w:rsidRPr="00B330FE">
                <w:t>202-556-0308</w:t>
              </w:r>
            </w:ins>
          </w:p>
        </w:tc>
      </w:tr>
      <w:tr w:rsidR="00192082" w:rsidRPr="00B330FE" w:rsidTr="0018245D">
        <w:trPr>
          <w:tblCellSpacing w:w="0" w:type="dxa"/>
          <w:ins w:id="3509"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10" w:author="Kuei Yuan Chen" w:date="2015-12-04T11:48:00Z"/>
              </w:rPr>
            </w:pPr>
            <w:ins w:id="3511" w:author="Kuei Yuan Chen" w:date="2015-12-04T11:48:00Z">
              <w:r w:rsidRPr="00B330FE">
                <w:t>7</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12" w:author="Kuei Yuan Chen" w:date="2015-12-04T11:48:00Z"/>
              </w:rPr>
            </w:pPr>
            <w:proofErr w:type="spellStart"/>
            <w:ins w:id="3513" w:author="Kuei Yuan Chen" w:date="2015-12-04T11:48:00Z">
              <w:r w:rsidRPr="00B330FE">
                <w:t>Solaway</w:t>
              </w:r>
              <w:proofErr w:type="spellEnd"/>
              <w:r w:rsidRPr="00B330FE">
                <w:t xml:space="preserve"> Travel Ltd</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14" w:author="Kuei Yuan Chen" w:date="2015-12-04T11:48:00Z"/>
              </w:rPr>
            </w:pPr>
            <w:ins w:id="3515" w:author="Kuei Yuan Chen" w:date="2015-12-04T11:48:00Z">
              <w:r w:rsidRPr="00B330FE">
                <w:t>Travel</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16" w:author="Kuei Yuan Chen" w:date="2015-12-04T11:48:00Z"/>
              </w:rPr>
            </w:pPr>
            <w:ins w:id="3517" w:author="Kuei Yuan Chen" w:date="2015-12-04T11:48:00Z">
              <w:r w:rsidRPr="00B330FE">
                <w:t>202-556-0309</w:t>
              </w:r>
            </w:ins>
          </w:p>
        </w:tc>
      </w:tr>
      <w:tr w:rsidR="00192082" w:rsidRPr="00B330FE" w:rsidTr="0018245D">
        <w:trPr>
          <w:tblCellSpacing w:w="0" w:type="dxa"/>
          <w:ins w:id="3518"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19" w:author="Kuei Yuan Chen" w:date="2015-12-04T11:48:00Z"/>
              </w:rPr>
            </w:pPr>
            <w:ins w:id="3520" w:author="Kuei Yuan Chen" w:date="2015-12-04T11:48:00Z">
              <w:r w:rsidRPr="00B330FE">
                <w:t>8</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21" w:author="Kuei Yuan Chen" w:date="2015-12-04T11:48:00Z"/>
              </w:rPr>
            </w:pPr>
            <w:ins w:id="3522" w:author="Kuei Yuan Chen" w:date="2015-12-04T11:48:00Z">
              <w:r w:rsidRPr="00B330FE">
                <w:t>Shiseido</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23" w:author="Kuei Yuan Chen" w:date="2015-12-04T11:48:00Z"/>
              </w:rPr>
            </w:pPr>
            <w:ins w:id="3524" w:author="Kuei Yuan Chen" w:date="2015-12-04T11:48:00Z">
              <w:r w:rsidRPr="00B330FE">
                <w:t>Makeup</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25" w:author="Kuei Yuan Chen" w:date="2015-12-04T11:48:00Z"/>
              </w:rPr>
            </w:pPr>
            <w:ins w:id="3526" w:author="Kuei Yuan Chen" w:date="2015-12-04T11:48:00Z">
              <w:r w:rsidRPr="00B330FE">
                <w:t>202-556-0310</w:t>
              </w:r>
            </w:ins>
          </w:p>
        </w:tc>
      </w:tr>
      <w:tr w:rsidR="00192082" w:rsidRPr="00B330FE" w:rsidTr="0018245D">
        <w:trPr>
          <w:tblCellSpacing w:w="0" w:type="dxa"/>
          <w:ins w:id="3527"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28" w:author="Kuei Yuan Chen" w:date="2015-12-04T11:48:00Z"/>
              </w:rPr>
            </w:pPr>
            <w:ins w:id="3529" w:author="Kuei Yuan Chen" w:date="2015-12-04T11:48:00Z">
              <w:r w:rsidRPr="00B330FE">
                <w:t>9</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30" w:author="Kuei Yuan Chen" w:date="2015-12-04T11:48:00Z"/>
              </w:rPr>
            </w:pPr>
            <w:ins w:id="3531" w:author="Kuei Yuan Chen" w:date="2015-12-04T11:48:00Z">
              <w:r w:rsidRPr="00B330FE">
                <w:t>Digital Capcom</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32" w:author="Kuei Yuan Chen" w:date="2015-12-04T11:48:00Z"/>
              </w:rPr>
            </w:pPr>
            <w:ins w:id="3533" w:author="Kuei Yuan Chen" w:date="2015-12-04T11:48:00Z">
              <w:r w:rsidRPr="00B330FE">
                <w:t>Studio</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34" w:author="Kuei Yuan Chen" w:date="2015-12-04T11:48:00Z"/>
              </w:rPr>
            </w:pPr>
            <w:ins w:id="3535" w:author="Kuei Yuan Chen" w:date="2015-12-04T11:48:00Z">
              <w:r w:rsidRPr="00B330FE">
                <w:t>202-556-0311</w:t>
              </w:r>
            </w:ins>
          </w:p>
        </w:tc>
      </w:tr>
    </w:tbl>
    <w:p w:rsidR="00192082" w:rsidRPr="00B330FE" w:rsidRDefault="00192082" w:rsidP="00192082">
      <w:pPr>
        <w:rPr>
          <w:ins w:id="3536" w:author="Kuei Yuan Chen" w:date="2015-12-04T11:48:00Z"/>
          <w:lang w:val="en"/>
        </w:rPr>
      </w:pPr>
      <w:ins w:id="3537" w:author="Kuei Yuan Chen" w:date="2015-12-04T11:48:00Z">
        <w:r w:rsidRPr="00B330FE">
          <w:br/>
          <w:t>9 rows selected. 0.01 seconds</w:t>
        </w:r>
      </w:ins>
    </w:p>
    <w:p w:rsidR="00192082" w:rsidRPr="00B330FE" w:rsidRDefault="0018245D" w:rsidP="00192082">
      <w:pPr>
        <w:rPr>
          <w:ins w:id="3538" w:author="Kuei Yuan Chen" w:date="2015-12-04T11:48:00Z"/>
        </w:rPr>
      </w:pPr>
      <w:ins w:id="3539" w:author="Kuei Yuan Chen" w:date="2015-12-04T11:48:00Z">
        <w:r>
          <w:pict>
            <v:rect id="_x0000_i1027" style="width:0;height:.75pt" o:hralign="center" o:hrstd="t" o:hrnoshade="t" o:hr="t" fillcolor="#bbb" stroked="f"/>
          </w:pict>
        </w:r>
      </w:ins>
    </w:p>
    <w:p w:rsidR="00192082" w:rsidRPr="00B330FE" w:rsidRDefault="00192082" w:rsidP="00192082">
      <w:pPr>
        <w:rPr>
          <w:ins w:id="3540" w:author="Kuei Yuan Chen" w:date="2015-12-04T11:48:00Z"/>
        </w:rPr>
      </w:pPr>
      <w:ins w:id="3541" w:author="Kuei Yuan Chen" w:date="2015-12-04T11:48:00Z">
        <w:r w:rsidRPr="00B330FE">
          <w:t>SELECT *</w:t>
        </w:r>
      </w:ins>
    </w:p>
    <w:p w:rsidR="00192082" w:rsidRPr="00B330FE" w:rsidRDefault="00192082" w:rsidP="00192082">
      <w:pPr>
        <w:rPr>
          <w:ins w:id="3542" w:author="Kuei Yuan Chen" w:date="2015-12-04T11:48:00Z"/>
        </w:rPr>
      </w:pPr>
      <w:ins w:id="3543" w:author="Kuei Yuan Chen" w:date="2015-12-04T11:48:00Z">
        <w:r w:rsidRPr="00B330FE">
          <w:t xml:space="preserve">    FROM Project</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986"/>
        <w:gridCol w:w="944"/>
        <w:gridCol w:w="1317"/>
        <w:gridCol w:w="4684"/>
      </w:tblGrid>
      <w:tr w:rsidR="00192082" w:rsidRPr="00B330FE" w:rsidTr="0018245D">
        <w:trPr>
          <w:tblCellSpacing w:w="0" w:type="dxa"/>
          <w:ins w:id="3544"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545" w:author="Kuei Yuan Chen" w:date="2015-12-04T11:48:00Z"/>
              </w:rPr>
            </w:pPr>
            <w:ins w:id="3546" w:author="Kuei Yuan Chen" w:date="2015-12-04T11:48:00Z">
              <w:r w:rsidRPr="00B330FE">
                <w:lastRenderedPageBreak/>
                <w:t>PRJ_NO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547" w:author="Kuei Yuan Chen" w:date="2015-12-04T11:48:00Z"/>
              </w:rPr>
            </w:pPr>
            <w:ins w:id="3548" w:author="Kuei Yuan Chen" w:date="2015-12-04T11:48:00Z">
              <w:r w:rsidRPr="00B330FE">
                <w:t>EPI_NO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549" w:author="Kuei Yuan Chen" w:date="2015-12-04T11:48:00Z"/>
              </w:rPr>
            </w:pPr>
            <w:ins w:id="3550" w:author="Kuei Yuan Chen" w:date="2015-12-04T11:48:00Z">
              <w:r w:rsidRPr="00B330FE">
                <w:t>LOCATION</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551" w:author="Kuei Yuan Chen" w:date="2015-12-04T11:48:00Z"/>
              </w:rPr>
            </w:pPr>
            <w:ins w:id="3552" w:author="Kuei Yuan Chen" w:date="2015-12-04T11:48:00Z">
              <w:r w:rsidRPr="00B330FE">
                <w:t>PRJ_DESC</w:t>
              </w:r>
            </w:ins>
          </w:p>
        </w:tc>
      </w:tr>
      <w:tr w:rsidR="00192082" w:rsidRPr="00B330FE" w:rsidTr="0018245D">
        <w:trPr>
          <w:tblCellSpacing w:w="0" w:type="dxa"/>
          <w:ins w:id="3553"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54" w:author="Kuei Yuan Chen" w:date="2015-12-04T11:48:00Z"/>
              </w:rPr>
            </w:pPr>
            <w:ins w:id="3555"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56" w:author="Kuei Yuan Chen" w:date="2015-12-04T11:48:00Z"/>
              </w:rPr>
            </w:pPr>
            <w:ins w:id="3557"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58" w:author="Kuei Yuan Chen" w:date="2015-12-04T11:48:00Z"/>
              </w:rPr>
            </w:pPr>
            <w:ins w:id="3559" w:author="Kuei Yuan Chen" w:date="2015-12-04T11:48:00Z">
              <w:r w:rsidRPr="00B330FE">
                <w:t>Vancouver</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60" w:author="Kuei Yuan Chen" w:date="2015-12-04T11:48:00Z"/>
              </w:rPr>
            </w:pPr>
            <w:ins w:id="3561" w:author="Kuei Yuan Chen" w:date="2015-12-04T11:48:00Z">
              <w:r w:rsidRPr="00B330FE">
                <w:t xml:space="preserve">Driving scene around </w:t>
              </w:r>
              <w:proofErr w:type="spellStart"/>
              <w:r w:rsidRPr="00B330FE">
                <w:t>Cambie</w:t>
              </w:r>
              <w:proofErr w:type="spellEnd"/>
              <w:r w:rsidRPr="00B330FE">
                <w:t>; 50 crew members</w:t>
              </w:r>
            </w:ins>
          </w:p>
        </w:tc>
      </w:tr>
      <w:tr w:rsidR="00192082" w:rsidRPr="00B330FE" w:rsidTr="0018245D">
        <w:trPr>
          <w:tblCellSpacing w:w="0" w:type="dxa"/>
          <w:ins w:id="3562"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63" w:author="Kuei Yuan Chen" w:date="2015-12-04T11:48:00Z"/>
              </w:rPr>
            </w:pPr>
            <w:ins w:id="3564"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65" w:author="Kuei Yuan Chen" w:date="2015-12-04T11:48:00Z"/>
              </w:rPr>
            </w:pPr>
            <w:ins w:id="3566"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67" w:author="Kuei Yuan Chen" w:date="2015-12-04T11:48:00Z"/>
              </w:rPr>
            </w:pPr>
            <w:ins w:id="3568" w:author="Kuei Yuan Chen" w:date="2015-12-04T11:48:00Z">
              <w:r w:rsidRPr="00B330FE">
                <w:t>Los Angeles</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69" w:author="Kuei Yuan Chen" w:date="2015-12-04T11:48:00Z"/>
              </w:rPr>
            </w:pPr>
            <w:ins w:id="3570" w:author="Kuei Yuan Chen" w:date="2015-12-04T11:48:00Z">
              <w:r w:rsidRPr="00B330FE">
                <w:t>A kissing scene in the rain with 30 crew members</w:t>
              </w:r>
            </w:ins>
          </w:p>
        </w:tc>
      </w:tr>
    </w:tbl>
    <w:p w:rsidR="00192082" w:rsidRPr="00B330FE" w:rsidRDefault="00192082" w:rsidP="00192082">
      <w:pPr>
        <w:rPr>
          <w:ins w:id="3571" w:author="Kuei Yuan Chen" w:date="2015-12-04T11:48:00Z"/>
          <w:lang w:val="en"/>
        </w:rPr>
      </w:pPr>
      <w:ins w:id="3572" w:author="Kuei Yuan Chen" w:date="2015-12-04T11:48:00Z">
        <w:r w:rsidRPr="00B330FE">
          <w:br/>
          <w:t>2 rows selected. 0.00 seconds</w:t>
        </w:r>
      </w:ins>
    </w:p>
    <w:p w:rsidR="00192082" w:rsidRPr="00B330FE" w:rsidRDefault="0018245D" w:rsidP="00192082">
      <w:pPr>
        <w:rPr>
          <w:ins w:id="3573" w:author="Kuei Yuan Chen" w:date="2015-12-04T11:48:00Z"/>
        </w:rPr>
      </w:pPr>
      <w:ins w:id="3574" w:author="Kuei Yuan Chen" w:date="2015-12-04T11:48:00Z">
        <w:r>
          <w:pict>
            <v:rect id="_x0000_i1028" style="width:0;height:.75pt" o:hralign="center" o:hrstd="t" o:hrnoshade="t" o:hr="t" fillcolor="#bbb" stroked="f"/>
          </w:pict>
        </w:r>
      </w:ins>
    </w:p>
    <w:p w:rsidR="00192082" w:rsidRPr="00B330FE" w:rsidRDefault="00192082" w:rsidP="00192082">
      <w:pPr>
        <w:rPr>
          <w:ins w:id="3575" w:author="Kuei Yuan Chen" w:date="2015-12-04T11:48:00Z"/>
        </w:rPr>
      </w:pPr>
      <w:ins w:id="3576" w:author="Kuei Yuan Chen" w:date="2015-12-04T11:48:00Z">
        <w:r w:rsidRPr="00B330FE">
          <w:t>SELECT *</w:t>
        </w:r>
      </w:ins>
    </w:p>
    <w:p w:rsidR="00192082" w:rsidRPr="00B330FE" w:rsidRDefault="00192082" w:rsidP="00192082">
      <w:pPr>
        <w:rPr>
          <w:ins w:id="3577" w:author="Kuei Yuan Chen" w:date="2015-12-04T11:48:00Z"/>
        </w:rPr>
      </w:pPr>
      <w:ins w:id="3578" w:author="Kuei Yuan Chen" w:date="2015-12-04T11:48:00Z">
        <w:r w:rsidRPr="00B330FE">
          <w:t xml:space="preserve">    FROM Item</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141"/>
        <w:gridCol w:w="1994"/>
        <w:gridCol w:w="1274"/>
        <w:gridCol w:w="4546"/>
      </w:tblGrid>
      <w:tr w:rsidR="00192082" w:rsidRPr="00B330FE" w:rsidTr="0018245D">
        <w:trPr>
          <w:tblCellSpacing w:w="0" w:type="dxa"/>
          <w:ins w:id="3579"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580" w:author="Kuei Yuan Chen" w:date="2015-12-04T11:48:00Z"/>
              </w:rPr>
            </w:pPr>
            <w:ins w:id="3581" w:author="Kuei Yuan Chen" w:date="2015-12-04T11:48:00Z">
              <w:r w:rsidRPr="00B330FE">
                <w:t>ITEM_NO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582" w:author="Kuei Yuan Chen" w:date="2015-12-04T11:48:00Z"/>
              </w:rPr>
            </w:pPr>
            <w:ins w:id="3583" w:author="Kuei Yuan Chen" w:date="2015-12-04T11:48:00Z">
              <w:r w:rsidRPr="00B330FE">
                <w:t>ITEM_NAME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584" w:author="Kuei Yuan Chen" w:date="2015-12-04T11:48:00Z"/>
              </w:rPr>
            </w:pPr>
            <w:ins w:id="3585" w:author="Kuei Yuan Chen" w:date="2015-12-04T11:48:00Z">
              <w:r w:rsidRPr="00B330FE">
                <w:t>ITEM_TYPE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586" w:author="Kuei Yuan Chen" w:date="2015-12-04T11:48:00Z"/>
              </w:rPr>
            </w:pPr>
            <w:ins w:id="3587" w:author="Kuei Yuan Chen" w:date="2015-12-04T11:48:00Z">
              <w:r w:rsidRPr="00B330FE">
                <w:t>ITEM_DESC</w:t>
              </w:r>
            </w:ins>
          </w:p>
        </w:tc>
      </w:tr>
      <w:tr w:rsidR="00192082" w:rsidRPr="00B330FE" w:rsidTr="0018245D">
        <w:trPr>
          <w:tblCellSpacing w:w="0" w:type="dxa"/>
          <w:ins w:id="3588"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89" w:author="Kuei Yuan Chen" w:date="2015-12-04T11:48:00Z"/>
              </w:rPr>
            </w:pPr>
            <w:ins w:id="3590"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91" w:author="Kuei Yuan Chen" w:date="2015-12-04T11:48:00Z"/>
              </w:rPr>
            </w:pPr>
            <w:ins w:id="3592" w:author="Kuei Yuan Chen" w:date="2015-12-04T11:48:00Z">
              <w:r w:rsidRPr="00B330FE">
                <w:t>Sports Cars</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93" w:author="Kuei Yuan Chen" w:date="2015-12-04T11:48:00Z"/>
              </w:rPr>
            </w:pPr>
            <w:ins w:id="3594" w:author="Kuei Yuan Chen" w:date="2015-12-04T11:48:00Z">
              <w:r w:rsidRPr="00B330FE">
                <w:t>Equipment</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95" w:author="Kuei Yuan Chen" w:date="2015-12-04T11:48:00Z"/>
              </w:rPr>
            </w:pPr>
            <w:ins w:id="3596" w:author="Kuei Yuan Chen" w:date="2015-12-04T11:48:00Z">
              <w:r w:rsidRPr="00B330FE">
                <w:t>Rental Lexus, BMW, Audi</w:t>
              </w:r>
            </w:ins>
          </w:p>
        </w:tc>
      </w:tr>
      <w:tr w:rsidR="00192082" w:rsidRPr="00B330FE" w:rsidTr="0018245D">
        <w:trPr>
          <w:tblCellSpacing w:w="0" w:type="dxa"/>
          <w:ins w:id="3597"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598" w:author="Kuei Yuan Chen" w:date="2015-12-04T11:48:00Z"/>
              </w:rPr>
            </w:pPr>
            <w:ins w:id="3599"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00" w:author="Kuei Yuan Chen" w:date="2015-12-04T11:48:00Z"/>
              </w:rPr>
            </w:pPr>
            <w:ins w:id="3601" w:author="Kuei Yuan Chen" w:date="2015-12-04T11:48:00Z">
              <w:r w:rsidRPr="00B330FE">
                <w:t>360 degree camera</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02" w:author="Kuei Yuan Chen" w:date="2015-12-04T11:48:00Z"/>
              </w:rPr>
            </w:pPr>
            <w:ins w:id="3603" w:author="Kuei Yuan Chen" w:date="2015-12-04T11:48:00Z">
              <w:r w:rsidRPr="00B330FE">
                <w:t>Equipment</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04" w:author="Kuei Yuan Chen" w:date="2015-12-04T11:48:00Z"/>
              </w:rPr>
            </w:pPr>
            <w:ins w:id="3605" w:author="Kuei Yuan Chen" w:date="2015-12-04T11:48:00Z">
              <w:r w:rsidRPr="00B330FE">
                <w:t>Sony professional 360 degree camera for movie</w:t>
              </w:r>
            </w:ins>
          </w:p>
        </w:tc>
      </w:tr>
      <w:tr w:rsidR="00192082" w:rsidRPr="00B330FE" w:rsidTr="0018245D">
        <w:trPr>
          <w:tblCellSpacing w:w="0" w:type="dxa"/>
          <w:ins w:id="360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07" w:author="Kuei Yuan Chen" w:date="2015-12-04T11:48:00Z"/>
              </w:rPr>
            </w:pPr>
            <w:ins w:id="3608"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09" w:author="Kuei Yuan Chen" w:date="2015-12-04T11:48:00Z"/>
              </w:rPr>
            </w:pPr>
            <w:proofErr w:type="spellStart"/>
            <w:ins w:id="3610" w:author="Kuei Yuan Chen" w:date="2015-12-04T11:48:00Z">
              <w:r w:rsidRPr="00B330FE">
                <w:t>Mozo</w:t>
              </w:r>
              <w:proofErr w:type="spellEnd"/>
              <w:r w:rsidRPr="00B330FE">
                <w:t xml:space="preserve"> Combo</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11" w:author="Kuei Yuan Chen" w:date="2015-12-04T11:48:00Z"/>
              </w:rPr>
            </w:pPr>
            <w:ins w:id="3612" w:author="Kuei Yuan Chen" w:date="2015-12-04T11:48:00Z">
              <w:r w:rsidRPr="00B330FE">
                <w:t>Food</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13" w:author="Kuei Yuan Chen" w:date="2015-12-04T11:48:00Z"/>
              </w:rPr>
            </w:pPr>
            <w:ins w:id="3614" w:author="Kuei Yuan Chen" w:date="2015-12-04T11:48:00Z">
              <w:r w:rsidRPr="00B330FE">
                <w:t xml:space="preserve">beef burgers, </w:t>
              </w:r>
              <w:proofErr w:type="spellStart"/>
              <w:r w:rsidRPr="00B330FE">
                <w:t>french</w:t>
              </w:r>
              <w:proofErr w:type="spellEnd"/>
              <w:r w:rsidRPr="00B330FE">
                <w:t xml:space="preserve"> fries, roots beer</w:t>
              </w:r>
            </w:ins>
          </w:p>
        </w:tc>
      </w:tr>
      <w:tr w:rsidR="00192082" w:rsidRPr="00B330FE" w:rsidTr="0018245D">
        <w:trPr>
          <w:tblCellSpacing w:w="0" w:type="dxa"/>
          <w:ins w:id="3615"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16" w:author="Kuei Yuan Chen" w:date="2015-12-04T11:48:00Z"/>
              </w:rPr>
            </w:pPr>
            <w:ins w:id="3617"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18" w:author="Kuei Yuan Chen" w:date="2015-12-04T11:48:00Z"/>
              </w:rPr>
            </w:pPr>
            <w:ins w:id="3619" w:author="Kuei Yuan Chen" w:date="2015-12-04T11:48:00Z">
              <w:r w:rsidRPr="00B330FE">
                <w:t>Markup set</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20" w:author="Kuei Yuan Chen" w:date="2015-12-04T11:48:00Z"/>
              </w:rPr>
            </w:pPr>
            <w:ins w:id="3621" w:author="Kuei Yuan Chen" w:date="2015-12-04T11:48:00Z">
              <w:r w:rsidRPr="00B330FE">
                <w:t>Markup</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22" w:author="Kuei Yuan Chen" w:date="2015-12-04T11:48:00Z"/>
              </w:rPr>
            </w:pPr>
            <w:ins w:id="3623" w:author="Kuei Yuan Chen" w:date="2015-12-04T11:48:00Z">
              <w:r w:rsidRPr="00B330FE">
                <w:t>professional cosmetic composition</w:t>
              </w:r>
            </w:ins>
          </w:p>
        </w:tc>
      </w:tr>
      <w:tr w:rsidR="00192082" w:rsidRPr="00B330FE" w:rsidTr="0018245D">
        <w:trPr>
          <w:tblCellSpacing w:w="0" w:type="dxa"/>
          <w:ins w:id="362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25" w:author="Kuei Yuan Chen" w:date="2015-12-04T11:48:00Z"/>
              </w:rPr>
            </w:pPr>
            <w:ins w:id="3626"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27" w:author="Kuei Yuan Chen" w:date="2015-12-04T11:48:00Z"/>
              </w:rPr>
            </w:pPr>
            <w:ins w:id="3628" w:author="Kuei Yuan Chen" w:date="2015-12-04T11:48:00Z">
              <w:r w:rsidRPr="00B330FE">
                <w:t>Rooftop</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29" w:author="Kuei Yuan Chen" w:date="2015-12-04T11:48:00Z"/>
              </w:rPr>
            </w:pPr>
            <w:ins w:id="3630" w:author="Kuei Yuan Chen" w:date="2015-12-04T11:48:00Z">
              <w:r w:rsidRPr="00B330FE">
                <w:t>place</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31" w:author="Kuei Yuan Chen" w:date="2015-12-04T11:48:00Z"/>
              </w:rPr>
            </w:pPr>
            <w:ins w:id="3632" w:author="Kuei Yuan Chen" w:date="2015-12-04T11:48:00Z">
              <w:r w:rsidRPr="00B330FE">
                <w:t>The Mark Towers rooftop</w:t>
              </w:r>
            </w:ins>
          </w:p>
        </w:tc>
      </w:tr>
      <w:tr w:rsidR="00192082" w:rsidRPr="00B330FE" w:rsidTr="0018245D">
        <w:trPr>
          <w:tblCellSpacing w:w="0" w:type="dxa"/>
          <w:ins w:id="3633"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34" w:author="Kuei Yuan Chen" w:date="2015-12-04T11:48:00Z"/>
              </w:rPr>
            </w:pPr>
            <w:ins w:id="3635"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36" w:author="Kuei Yuan Chen" w:date="2015-12-04T11:48:00Z"/>
              </w:rPr>
            </w:pPr>
            <w:ins w:id="3637" w:author="Kuei Yuan Chen" w:date="2015-12-04T11:48:00Z">
              <w:r w:rsidRPr="00B330FE">
                <w:t>Uncle Combo</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38" w:author="Kuei Yuan Chen" w:date="2015-12-04T11:48:00Z"/>
              </w:rPr>
            </w:pPr>
            <w:ins w:id="3639" w:author="Kuei Yuan Chen" w:date="2015-12-04T11:48:00Z">
              <w:r w:rsidRPr="00B330FE">
                <w:t>Food</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40" w:author="Kuei Yuan Chen" w:date="2015-12-04T11:48:00Z"/>
              </w:rPr>
            </w:pPr>
            <w:ins w:id="3641" w:author="Kuei Yuan Chen" w:date="2015-12-04T11:48:00Z">
              <w:r w:rsidRPr="00B330FE">
                <w:t xml:space="preserve">beef burgers, </w:t>
              </w:r>
              <w:proofErr w:type="spellStart"/>
              <w:r w:rsidRPr="00B330FE">
                <w:t>french</w:t>
              </w:r>
              <w:proofErr w:type="spellEnd"/>
              <w:r w:rsidRPr="00B330FE">
                <w:t xml:space="preserve"> fries, roots beer</w:t>
              </w:r>
            </w:ins>
          </w:p>
        </w:tc>
      </w:tr>
    </w:tbl>
    <w:p w:rsidR="00192082" w:rsidRPr="00B330FE" w:rsidRDefault="00192082" w:rsidP="00192082">
      <w:pPr>
        <w:rPr>
          <w:ins w:id="3642" w:author="Kuei Yuan Chen" w:date="2015-12-04T11:48:00Z"/>
          <w:lang w:val="en"/>
        </w:rPr>
      </w:pPr>
      <w:ins w:id="3643" w:author="Kuei Yuan Chen" w:date="2015-12-04T11:48:00Z">
        <w:r w:rsidRPr="00B330FE">
          <w:br/>
          <w:t>6 rows selected. 0.01 seconds</w:t>
        </w:r>
      </w:ins>
    </w:p>
    <w:p w:rsidR="00192082" w:rsidRPr="00B330FE" w:rsidRDefault="0018245D" w:rsidP="00192082">
      <w:pPr>
        <w:rPr>
          <w:ins w:id="3644" w:author="Kuei Yuan Chen" w:date="2015-12-04T11:48:00Z"/>
        </w:rPr>
      </w:pPr>
      <w:ins w:id="3645" w:author="Kuei Yuan Chen" w:date="2015-12-04T11:48:00Z">
        <w:r>
          <w:pict>
            <v:rect id="_x0000_i1029" style="width:0;height:.75pt" o:hralign="center" o:hrstd="t" o:hrnoshade="t" o:hr="t" fillcolor="#bbb" stroked="f"/>
          </w:pict>
        </w:r>
      </w:ins>
    </w:p>
    <w:p w:rsidR="00192082" w:rsidRPr="00B330FE" w:rsidRDefault="00192082" w:rsidP="00192082">
      <w:pPr>
        <w:rPr>
          <w:ins w:id="3646" w:author="Kuei Yuan Chen" w:date="2015-12-04T11:48:00Z"/>
        </w:rPr>
      </w:pPr>
      <w:ins w:id="3647" w:author="Kuei Yuan Chen" w:date="2015-12-04T11:48:00Z">
        <w:r w:rsidRPr="00B330FE">
          <w:t>SELECT *</w:t>
        </w:r>
      </w:ins>
    </w:p>
    <w:p w:rsidR="00192082" w:rsidRPr="00B330FE" w:rsidRDefault="00192082" w:rsidP="00192082">
      <w:pPr>
        <w:rPr>
          <w:ins w:id="3648" w:author="Kuei Yuan Chen" w:date="2015-12-04T11:48:00Z"/>
        </w:rPr>
      </w:pPr>
      <w:ins w:id="3649" w:author="Kuei Yuan Chen" w:date="2015-12-04T11:48:00Z">
        <w:r w:rsidRPr="00B330FE">
          <w:t xml:space="preserve">    FROM Employee</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92"/>
        <w:gridCol w:w="1752"/>
        <w:gridCol w:w="1373"/>
        <w:gridCol w:w="1429"/>
        <w:gridCol w:w="2193"/>
        <w:gridCol w:w="1505"/>
      </w:tblGrid>
      <w:tr w:rsidR="00192082" w:rsidRPr="00B330FE" w:rsidTr="0018245D">
        <w:trPr>
          <w:tblCellSpacing w:w="0" w:type="dxa"/>
          <w:ins w:id="3650"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651" w:author="Kuei Yuan Chen" w:date="2015-12-04T11:48:00Z"/>
              </w:rPr>
            </w:pPr>
            <w:ins w:id="3652" w:author="Kuei Yuan Chen" w:date="2015-12-04T11:48:00Z">
              <w:r w:rsidRPr="00B330FE">
                <w:t>EMP_NO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653" w:author="Kuei Yuan Chen" w:date="2015-12-04T11:48:00Z"/>
              </w:rPr>
            </w:pPr>
            <w:ins w:id="3654" w:author="Kuei Yuan Chen" w:date="2015-12-04T11:48:00Z">
              <w:r w:rsidRPr="00B330FE">
                <w:t>DEP_NAME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655" w:author="Kuei Yuan Chen" w:date="2015-12-04T11:48:00Z"/>
              </w:rPr>
            </w:pPr>
            <w:ins w:id="3656" w:author="Kuei Yuan Chen" w:date="2015-12-04T11:48:00Z">
              <w:r w:rsidRPr="00B330FE">
                <w:t>LAST_NAME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657" w:author="Kuei Yuan Chen" w:date="2015-12-04T11:48:00Z"/>
              </w:rPr>
            </w:pPr>
            <w:ins w:id="3658" w:author="Kuei Yuan Chen" w:date="2015-12-04T11:48:00Z">
              <w:r w:rsidRPr="00B330FE">
                <w:t>FIRST_NAME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659" w:author="Kuei Yuan Chen" w:date="2015-12-04T11:48:00Z"/>
              </w:rPr>
            </w:pPr>
            <w:ins w:id="3660" w:author="Kuei Yuan Chen" w:date="2015-12-04T11:48:00Z">
              <w:r w:rsidRPr="00B330FE">
                <w:t>JOB_TITLE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661" w:author="Kuei Yuan Chen" w:date="2015-12-04T11:48:00Z"/>
              </w:rPr>
            </w:pPr>
            <w:ins w:id="3662" w:author="Kuei Yuan Chen" w:date="2015-12-04T11:48:00Z">
              <w:r w:rsidRPr="00B330FE">
                <w:t>EMP_CONT</w:t>
              </w:r>
            </w:ins>
          </w:p>
        </w:tc>
      </w:tr>
      <w:tr w:rsidR="00192082" w:rsidRPr="00B330FE" w:rsidTr="0018245D">
        <w:trPr>
          <w:tblCellSpacing w:w="0" w:type="dxa"/>
          <w:ins w:id="3663"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64" w:author="Kuei Yuan Chen" w:date="2015-12-04T11:48:00Z"/>
              </w:rPr>
            </w:pPr>
            <w:ins w:id="3665"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66" w:author="Kuei Yuan Chen" w:date="2015-12-04T11:48:00Z"/>
              </w:rPr>
            </w:pPr>
            <w:ins w:id="3667" w:author="Kuei Yuan Chen" w:date="2015-12-04T11:48:00Z">
              <w:r w:rsidRPr="00B330FE">
                <w:t>Equipment</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68" w:author="Kuei Yuan Chen" w:date="2015-12-04T11:48:00Z"/>
              </w:rPr>
            </w:pPr>
            <w:ins w:id="3669" w:author="Kuei Yuan Chen" w:date="2015-12-04T11:48:00Z">
              <w:r w:rsidRPr="00B330FE">
                <w:t>Vega</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70" w:author="Kuei Yuan Chen" w:date="2015-12-04T11:48:00Z"/>
              </w:rPr>
            </w:pPr>
            <w:ins w:id="3671" w:author="Kuei Yuan Chen" w:date="2015-12-04T11:48:00Z">
              <w:r w:rsidRPr="00B330FE">
                <w:t>Andres</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72" w:author="Kuei Yuan Chen" w:date="2015-12-04T11:48:00Z"/>
              </w:rPr>
            </w:pPr>
            <w:ins w:id="3673" w:author="Kuei Yuan Chen" w:date="2015-12-04T11:48:00Z">
              <w:r w:rsidRPr="00B330FE">
                <w:t>Technical Director</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74" w:author="Kuei Yuan Chen" w:date="2015-12-04T11:48:00Z"/>
              </w:rPr>
            </w:pPr>
            <w:ins w:id="3675" w:author="Kuei Yuan Chen" w:date="2015-12-04T11:48:00Z">
              <w:r w:rsidRPr="00B330FE">
                <w:t>202-555-0138</w:t>
              </w:r>
            </w:ins>
          </w:p>
        </w:tc>
      </w:tr>
      <w:tr w:rsidR="00192082" w:rsidRPr="00B330FE" w:rsidTr="0018245D">
        <w:trPr>
          <w:tblCellSpacing w:w="0" w:type="dxa"/>
          <w:ins w:id="367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77" w:author="Kuei Yuan Chen" w:date="2015-12-04T11:48:00Z"/>
              </w:rPr>
            </w:pPr>
            <w:ins w:id="3678"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79" w:author="Kuei Yuan Chen" w:date="2015-12-04T11:48:00Z"/>
              </w:rPr>
            </w:pPr>
            <w:ins w:id="3680" w:author="Kuei Yuan Chen" w:date="2015-12-04T11:48:00Z">
              <w:r w:rsidRPr="00B330FE">
                <w:t>Equipment</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81" w:author="Kuei Yuan Chen" w:date="2015-12-04T11:48:00Z"/>
              </w:rPr>
            </w:pPr>
            <w:ins w:id="3682" w:author="Kuei Yuan Chen" w:date="2015-12-04T11:48:00Z">
              <w:r w:rsidRPr="00B330FE">
                <w:t>Fox</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83" w:author="Kuei Yuan Chen" w:date="2015-12-04T11:48:00Z"/>
              </w:rPr>
            </w:pPr>
            <w:proofErr w:type="spellStart"/>
            <w:ins w:id="3684" w:author="Kuei Yuan Chen" w:date="2015-12-04T11:48:00Z">
              <w:r w:rsidRPr="00B330FE">
                <w:t>Akyssa</w:t>
              </w:r>
              <w:proofErr w:type="spellEnd"/>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85" w:author="Kuei Yuan Chen" w:date="2015-12-04T11:48:00Z"/>
              </w:rPr>
            </w:pPr>
            <w:ins w:id="3686" w:author="Kuei Yuan Chen" w:date="2015-12-04T11:48:00Z">
              <w:r w:rsidRPr="00B330FE">
                <w:t xml:space="preserve">Equipment </w:t>
              </w:r>
              <w:proofErr w:type="spellStart"/>
              <w:r w:rsidRPr="00B330FE">
                <w:t>Maintence</w:t>
              </w:r>
              <w:proofErr w:type="spellEnd"/>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87" w:author="Kuei Yuan Chen" w:date="2015-12-04T11:48:00Z"/>
              </w:rPr>
            </w:pPr>
            <w:ins w:id="3688" w:author="Kuei Yuan Chen" w:date="2015-12-04T11:48:00Z">
              <w:r w:rsidRPr="00B330FE">
                <w:t>202-555-0130</w:t>
              </w:r>
            </w:ins>
          </w:p>
        </w:tc>
      </w:tr>
      <w:tr w:rsidR="00192082" w:rsidRPr="00B330FE" w:rsidTr="0018245D">
        <w:trPr>
          <w:tblCellSpacing w:w="0" w:type="dxa"/>
          <w:ins w:id="3689"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90" w:author="Kuei Yuan Chen" w:date="2015-12-04T11:48:00Z"/>
              </w:rPr>
            </w:pPr>
            <w:ins w:id="3691" w:author="Kuei Yuan Chen" w:date="2015-12-04T11:48:00Z">
              <w:r w:rsidRPr="00B330FE">
                <w:lastRenderedPageBreak/>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92" w:author="Kuei Yuan Chen" w:date="2015-12-04T11:48:00Z"/>
              </w:rPr>
            </w:pPr>
            <w:ins w:id="3693" w:author="Kuei Yuan Chen" w:date="2015-12-04T11:48:00Z">
              <w:r w:rsidRPr="00B330FE">
                <w:t>Photography</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94" w:author="Kuei Yuan Chen" w:date="2015-12-04T11:48:00Z"/>
              </w:rPr>
            </w:pPr>
            <w:ins w:id="3695" w:author="Kuei Yuan Chen" w:date="2015-12-04T11:48:00Z">
              <w:r w:rsidRPr="00B330FE">
                <w:t>Jacobs</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96" w:author="Kuei Yuan Chen" w:date="2015-12-04T11:48:00Z"/>
              </w:rPr>
            </w:pPr>
            <w:ins w:id="3697" w:author="Kuei Yuan Chen" w:date="2015-12-04T11:48:00Z">
              <w:r w:rsidRPr="00B330FE">
                <w:t>Verna</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698" w:author="Kuei Yuan Chen" w:date="2015-12-04T11:48:00Z"/>
              </w:rPr>
            </w:pPr>
            <w:ins w:id="3699" w:author="Kuei Yuan Chen" w:date="2015-12-04T11:48:00Z">
              <w:r w:rsidRPr="00B330FE">
                <w:t>Leader of Photography</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00" w:author="Kuei Yuan Chen" w:date="2015-12-04T11:48:00Z"/>
              </w:rPr>
            </w:pPr>
            <w:ins w:id="3701" w:author="Kuei Yuan Chen" w:date="2015-12-04T11:48:00Z">
              <w:r w:rsidRPr="00B330FE">
                <w:t>202-555-0185</w:t>
              </w:r>
            </w:ins>
          </w:p>
        </w:tc>
      </w:tr>
      <w:tr w:rsidR="00192082" w:rsidRPr="00B330FE" w:rsidTr="0018245D">
        <w:trPr>
          <w:tblCellSpacing w:w="0" w:type="dxa"/>
          <w:ins w:id="3702"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03" w:author="Kuei Yuan Chen" w:date="2015-12-04T11:48:00Z"/>
              </w:rPr>
            </w:pPr>
            <w:ins w:id="3704"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05" w:author="Kuei Yuan Chen" w:date="2015-12-04T11:48:00Z"/>
              </w:rPr>
            </w:pPr>
            <w:ins w:id="3706" w:author="Kuei Yuan Chen" w:date="2015-12-04T11:48:00Z">
              <w:r w:rsidRPr="00B330FE">
                <w:t>Actors</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07" w:author="Kuei Yuan Chen" w:date="2015-12-04T11:48:00Z"/>
              </w:rPr>
            </w:pPr>
            <w:ins w:id="3708" w:author="Kuei Yuan Chen" w:date="2015-12-04T11:48:00Z">
              <w:r w:rsidRPr="00B330FE">
                <w:t>Mills</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09" w:author="Kuei Yuan Chen" w:date="2015-12-04T11:48:00Z"/>
              </w:rPr>
            </w:pPr>
            <w:ins w:id="3710" w:author="Kuei Yuan Chen" w:date="2015-12-04T11:48:00Z">
              <w:r w:rsidRPr="00B330FE">
                <w:t>Patrick</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11" w:author="Kuei Yuan Chen" w:date="2015-12-04T11:48:00Z"/>
              </w:rPr>
            </w:pPr>
            <w:ins w:id="3712" w:author="Kuei Yuan Chen" w:date="2015-12-04T11:48:00Z">
              <w:r w:rsidRPr="00B330FE">
                <w:t>Supporting Actor</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13" w:author="Kuei Yuan Chen" w:date="2015-12-04T11:48:00Z"/>
              </w:rPr>
            </w:pPr>
            <w:ins w:id="3714" w:author="Kuei Yuan Chen" w:date="2015-12-04T11:48:00Z">
              <w:r w:rsidRPr="00B330FE">
                <w:t>202-555-0170</w:t>
              </w:r>
            </w:ins>
          </w:p>
        </w:tc>
      </w:tr>
      <w:tr w:rsidR="00192082" w:rsidRPr="00B330FE" w:rsidTr="0018245D">
        <w:trPr>
          <w:tblCellSpacing w:w="0" w:type="dxa"/>
          <w:ins w:id="3715"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16" w:author="Kuei Yuan Chen" w:date="2015-12-04T11:48:00Z"/>
              </w:rPr>
            </w:pPr>
            <w:ins w:id="3717"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18" w:author="Kuei Yuan Chen" w:date="2015-12-04T11:48:00Z"/>
              </w:rPr>
            </w:pPr>
            <w:ins w:id="3719" w:author="Kuei Yuan Chen" w:date="2015-12-04T11:48:00Z">
              <w:r w:rsidRPr="00B330FE">
                <w:t>Gaffers</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20" w:author="Kuei Yuan Chen" w:date="2015-12-04T11:48:00Z"/>
              </w:rPr>
            </w:pPr>
            <w:ins w:id="3721" w:author="Kuei Yuan Chen" w:date="2015-12-04T11:48:00Z">
              <w:r w:rsidRPr="00B330FE">
                <w:t>Lee</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22" w:author="Kuei Yuan Chen" w:date="2015-12-04T11:48:00Z"/>
              </w:rPr>
            </w:pPr>
            <w:ins w:id="3723" w:author="Kuei Yuan Chen" w:date="2015-12-04T11:48:00Z">
              <w:r w:rsidRPr="00B330FE">
                <w:t>Stan</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24" w:author="Kuei Yuan Chen" w:date="2015-12-04T11:48:00Z"/>
              </w:rPr>
            </w:pPr>
            <w:ins w:id="3725" w:author="Kuei Yuan Chen" w:date="2015-12-04T11:48:00Z">
              <w:r w:rsidRPr="00B330FE">
                <w:t>Craft Service Person</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26" w:author="Kuei Yuan Chen" w:date="2015-12-04T11:48:00Z"/>
              </w:rPr>
            </w:pPr>
            <w:ins w:id="3727" w:author="Kuei Yuan Chen" w:date="2015-12-04T11:48:00Z">
              <w:r w:rsidRPr="00B330FE">
                <w:t>202-555-0198</w:t>
              </w:r>
            </w:ins>
          </w:p>
        </w:tc>
      </w:tr>
      <w:tr w:rsidR="00192082" w:rsidRPr="00B330FE" w:rsidTr="0018245D">
        <w:trPr>
          <w:tblCellSpacing w:w="0" w:type="dxa"/>
          <w:ins w:id="3728"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29" w:author="Kuei Yuan Chen" w:date="2015-12-04T11:48:00Z"/>
              </w:rPr>
            </w:pPr>
            <w:ins w:id="3730"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31" w:author="Kuei Yuan Chen" w:date="2015-12-04T11:48:00Z"/>
              </w:rPr>
            </w:pPr>
            <w:ins w:id="3732" w:author="Kuei Yuan Chen" w:date="2015-12-04T11:48:00Z">
              <w:r w:rsidRPr="00B330FE">
                <w:t>Stylist</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33" w:author="Kuei Yuan Chen" w:date="2015-12-04T11:48:00Z"/>
              </w:rPr>
            </w:pPr>
            <w:ins w:id="3734" w:author="Kuei Yuan Chen" w:date="2015-12-04T11:48:00Z">
              <w:r w:rsidRPr="00B330FE">
                <w:t>Brooks</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35" w:author="Kuei Yuan Chen" w:date="2015-12-04T11:48:00Z"/>
              </w:rPr>
            </w:pPr>
            <w:ins w:id="3736" w:author="Kuei Yuan Chen" w:date="2015-12-04T11:48:00Z">
              <w:r w:rsidRPr="00B330FE">
                <w:t>Marty</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37" w:author="Kuei Yuan Chen" w:date="2015-12-04T11:48:00Z"/>
              </w:rPr>
            </w:pPr>
            <w:ins w:id="3738" w:author="Kuei Yuan Chen" w:date="2015-12-04T11:48:00Z">
              <w:r w:rsidRPr="00B330FE">
                <w:t>Makeup Artist</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39" w:author="Kuei Yuan Chen" w:date="2015-12-04T11:48:00Z"/>
              </w:rPr>
            </w:pPr>
            <w:ins w:id="3740" w:author="Kuei Yuan Chen" w:date="2015-12-04T11:48:00Z">
              <w:r w:rsidRPr="00B330FE">
                <w:t>202-555-0102</w:t>
              </w:r>
            </w:ins>
          </w:p>
        </w:tc>
      </w:tr>
      <w:tr w:rsidR="00192082" w:rsidRPr="00B330FE" w:rsidTr="0018245D">
        <w:trPr>
          <w:tblCellSpacing w:w="0" w:type="dxa"/>
          <w:ins w:id="374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42" w:author="Kuei Yuan Chen" w:date="2015-12-04T11:48:00Z"/>
              </w:rPr>
            </w:pPr>
            <w:ins w:id="3743" w:author="Kuei Yuan Chen" w:date="2015-12-04T11:48:00Z">
              <w:r w:rsidRPr="00B330FE">
                <w:t>7</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44" w:author="Kuei Yuan Chen" w:date="2015-12-04T11:48:00Z"/>
              </w:rPr>
            </w:pPr>
            <w:ins w:id="3745" w:author="Kuei Yuan Chen" w:date="2015-12-04T11:48:00Z">
              <w:r w:rsidRPr="00B330FE">
                <w:t>Stage Manager</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46" w:author="Kuei Yuan Chen" w:date="2015-12-04T11:48:00Z"/>
              </w:rPr>
            </w:pPr>
            <w:ins w:id="3747" w:author="Kuei Yuan Chen" w:date="2015-12-04T11:48:00Z">
              <w:r w:rsidRPr="00B330FE">
                <w:t>Blake</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48" w:author="Kuei Yuan Chen" w:date="2015-12-04T11:48:00Z"/>
              </w:rPr>
            </w:pPr>
            <w:ins w:id="3749" w:author="Kuei Yuan Chen" w:date="2015-12-04T11:48:00Z">
              <w:r w:rsidRPr="00B330FE">
                <w:t>Lionel</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50" w:author="Kuei Yuan Chen" w:date="2015-12-04T11:48:00Z"/>
              </w:rPr>
            </w:pPr>
            <w:ins w:id="3751" w:author="Kuei Yuan Chen" w:date="2015-12-04T11:48:00Z">
              <w:r w:rsidRPr="00B330FE">
                <w:t>Chief Stage Manager</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52" w:author="Kuei Yuan Chen" w:date="2015-12-04T11:48:00Z"/>
              </w:rPr>
            </w:pPr>
            <w:ins w:id="3753" w:author="Kuei Yuan Chen" w:date="2015-12-04T11:48:00Z">
              <w:r w:rsidRPr="00B330FE">
                <w:t>202-555-0232</w:t>
              </w:r>
            </w:ins>
          </w:p>
        </w:tc>
      </w:tr>
      <w:tr w:rsidR="00192082" w:rsidRPr="00B330FE" w:rsidTr="0018245D">
        <w:trPr>
          <w:tblCellSpacing w:w="0" w:type="dxa"/>
          <w:ins w:id="375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55" w:author="Kuei Yuan Chen" w:date="2015-12-04T11:48:00Z"/>
              </w:rPr>
            </w:pPr>
            <w:ins w:id="3756" w:author="Kuei Yuan Chen" w:date="2015-12-04T11:48:00Z">
              <w:r w:rsidRPr="00B330FE">
                <w:t>8</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57" w:author="Kuei Yuan Chen" w:date="2015-12-04T11:48:00Z"/>
              </w:rPr>
            </w:pPr>
            <w:ins w:id="3758" w:author="Kuei Yuan Chen" w:date="2015-12-04T11:48:00Z">
              <w:r w:rsidRPr="00B330FE">
                <w:t>Stage Manager</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59" w:author="Kuei Yuan Chen" w:date="2015-12-04T11:48:00Z"/>
              </w:rPr>
            </w:pPr>
            <w:ins w:id="3760" w:author="Kuei Yuan Chen" w:date="2015-12-04T11:48:00Z">
              <w:r w:rsidRPr="00B330FE">
                <w:t>Chen</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61" w:author="Kuei Yuan Chen" w:date="2015-12-04T11:48:00Z"/>
              </w:rPr>
            </w:pPr>
            <w:ins w:id="3762" w:author="Kuei Yuan Chen" w:date="2015-12-04T11:48:00Z">
              <w:r w:rsidRPr="00B330FE">
                <w:t>Jacky</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63" w:author="Kuei Yuan Chen" w:date="2015-12-04T11:48:00Z"/>
              </w:rPr>
            </w:pPr>
            <w:ins w:id="3764" w:author="Kuei Yuan Chen" w:date="2015-12-04T11:48:00Z">
              <w:r w:rsidRPr="00B330FE">
                <w:t>Chief Lighting Director</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65" w:author="Kuei Yuan Chen" w:date="2015-12-04T11:48:00Z"/>
              </w:rPr>
            </w:pPr>
            <w:ins w:id="3766" w:author="Kuei Yuan Chen" w:date="2015-12-04T11:48:00Z">
              <w:r w:rsidRPr="00B330FE">
                <w:t>202-555-0254</w:t>
              </w:r>
            </w:ins>
          </w:p>
        </w:tc>
      </w:tr>
      <w:tr w:rsidR="00192082" w:rsidRPr="00B330FE" w:rsidTr="0018245D">
        <w:trPr>
          <w:tblCellSpacing w:w="0" w:type="dxa"/>
          <w:ins w:id="3767"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68" w:author="Kuei Yuan Chen" w:date="2015-12-04T11:48:00Z"/>
              </w:rPr>
            </w:pPr>
            <w:ins w:id="3769" w:author="Kuei Yuan Chen" w:date="2015-12-04T11:48:00Z">
              <w:r w:rsidRPr="00B330FE">
                <w:t>9</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70" w:author="Kuei Yuan Chen" w:date="2015-12-04T11:48:00Z"/>
              </w:rPr>
            </w:pPr>
            <w:ins w:id="3771" w:author="Kuei Yuan Chen" w:date="2015-12-04T11:48:00Z">
              <w:r w:rsidRPr="00B330FE">
                <w:t>Special Effects</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72" w:author="Kuei Yuan Chen" w:date="2015-12-04T11:48:00Z"/>
              </w:rPr>
            </w:pPr>
            <w:ins w:id="3773" w:author="Kuei Yuan Chen" w:date="2015-12-04T11:48:00Z">
              <w:r w:rsidRPr="00B330FE">
                <w:t>Ray</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74" w:author="Kuei Yuan Chen" w:date="2015-12-04T11:48:00Z"/>
              </w:rPr>
            </w:pPr>
            <w:ins w:id="3775" w:author="Kuei Yuan Chen" w:date="2015-12-04T11:48:00Z">
              <w:r w:rsidRPr="00B330FE">
                <w:t>Matt</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76" w:author="Kuei Yuan Chen" w:date="2015-12-04T11:48:00Z"/>
              </w:rPr>
            </w:pPr>
            <w:ins w:id="3777" w:author="Kuei Yuan Chen" w:date="2015-12-04T11:48:00Z">
              <w:r w:rsidRPr="00B330FE">
                <w:t>Special FX</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78" w:author="Kuei Yuan Chen" w:date="2015-12-04T11:48:00Z"/>
              </w:rPr>
            </w:pPr>
            <w:ins w:id="3779" w:author="Kuei Yuan Chen" w:date="2015-12-04T11:48:00Z">
              <w:r w:rsidRPr="00B330FE">
                <w:t>202-555-0298</w:t>
              </w:r>
            </w:ins>
          </w:p>
        </w:tc>
      </w:tr>
      <w:tr w:rsidR="00192082" w:rsidRPr="00B330FE" w:rsidTr="0018245D">
        <w:trPr>
          <w:tblCellSpacing w:w="0" w:type="dxa"/>
          <w:ins w:id="3780"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81" w:author="Kuei Yuan Chen" w:date="2015-12-04T11:48:00Z"/>
              </w:rPr>
            </w:pPr>
            <w:ins w:id="3782" w:author="Kuei Yuan Chen" w:date="2015-12-04T11:48:00Z">
              <w:r w:rsidRPr="00B330FE">
                <w:t>10</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83" w:author="Kuei Yuan Chen" w:date="2015-12-04T11:48:00Z"/>
              </w:rPr>
            </w:pPr>
            <w:ins w:id="3784" w:author="Kuei Yuan Chen" w:date="2015-12-04T11:48:00Z">
              <w:r w:rsidRPr="00B330FE">
                <w:t>Sound and Music</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85" w:author="Kuei Yuan Chen" w:date="2015-12-04T11:48:00Z"/>
              </w:rPr>
            </w:pPr>
            <w:ins w:id="3786" w:author="Kuei Yuan Chen" w:date="2015-12-04T11:48:00Z">
              <w:r w:rsidRPr="00B330FE">
                <w:t>Fuller</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87" w:author="Kuei Yuan Chen" w:date="2015-12-04T11:48:00Z"/>
              </w:rPr>
            </w:pPr>
            <w:ins w:id="3788" w:author="Kuei Yuan Chen" w:date="2015-12-04T11:48:00Z">
              <w:r w:rsidRPr="00B330FE">
                <w:t>Angel</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89" w:author="Kuei Yuan Chen" w:date="2015-12-04T11:48:00Z"/>
              </w:rPr>
            </w:pPr>
            <w:ins w:id="3790" w:author="Kuei Yuan Chen" w:date="2015-12-04T11:48:00Z">
              <w:r w:rsidRPr="00B330FE">
                <w:t>Sound Engineer</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791" w:author="Kuei Yuan Chen" w:date="2015-12-04T11:48:00Z"/>
              </w:rPr>
            </w:pPr>
            <w:ins w:id="3792" w:author="Kuei Yuan Chen" w:date="2015-12-04T11:48:00Z">
              <w:r w:rsidRPr="00B330FE">
                <w:t>202-555-0276</w:t>
              </w:r>
            </w:ins>
          </w:p>
        </w:tc>
      </w:tr>
    </w:tbl>
    <w:p w:rsidR="00192082" w:rsidRPr="00B330FE" w:rsidRDefault="00192082" w:rsidP="00192082">
      <w:pPr>
        <w:rPr>
          <w:ins w:id="3793" w:author="Kuei Yuan Chen" w:date="2015-12-04T11:48:00Z"/>
          <w:lang w:val="en"/>
        </w:rPr>
      </w:pPr>
      <w:ins w:id="3794" w:author="Kuei Yuan Chen" w:date="2015-12-04T11:48:00Z">
        <w:r w:rsidRPr="00B330FE">
          <w:br/>
          <w:t>10 rows selected. 0.01 seconds</w:t>
        </w:r>
      </w:ins>
    </w:p>
    <w:p w:rsidR="00192082" w:rsidRPr="00B330FE" w:rsidRDefault="0018245D" w:rsidP="00192082">
      <w:pPr>
        <w:rPr>
          <w:ins w:id="3795" w:author="Kuei Yuan Chen" w:date="2015-12-04T11:48:00Z"/>
        </w:rPr>
      </w:pPr>
      <w:ins w:id="3796" w:author="Kuei Yuan Chen" w:date="2015-12-04T11:48:00Z">
        <w:r>
          <w:pict>
            <v:rect id="_x0000_i1030" style="width:0;height:.75pt" o:hralign="center" o:hrstd="t" o:hrnoshade="t" o:hr="t" fillcolor="#bbb" stroked="f"/>
          </w:pict>
        </w:r>
      </w:ins>
    </w:p>
    <w:p w:rsidR="00192082" w:rsidRPr="00B330FE" w:rsidRDefault="00192082" w:rsidP="00192082">
      <w:pPr>
        <w:rPr>
          <w:ins w:id="3797" w:author="Kuei Yuan Chen" w:date="2015-12-04T11:48:00Z"/>
        </w:rPr>
      </w:pPr>
      <w:ins w:id="3798" w:author="Kuei Yuan Chen" w:date="2015-12-04T11:48:00Z">
        <w:r w:rsidRPr="00B330FE">
          <w:t>SELECT *</w:t>
        </w:r>
      </w:ins>
    </w:p>
    <w:p w:rsidR="00192082" w:rsidRPr="00B330FE" w:rsidRDefault="00192082" w:rsidP="00192082">
      <w:pPr>
        <w:rPr>
          <w:ins w:id="3799" w:author="Kuei Yuan Chen" w:date="2015-12-04T11:48:00Z"/>
        </w:rPr>
      </w:pPr>
      <w:ins w:id="3800" w:author="Kuei Yuan Chen" w:date="2015-12-04T11:48:00Z">
        <w:r w:rsidRPr="00B330FE">
          <w:t xml:space="preserve">    FROM Crew</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986"/>
        <w:gridCol w:w="1092"/>
      </w:tblGrid>
      <w:tr w:rsidR="00192082" w:rsidRPr="00B330FE" w:rsidTr="0018245D">
        <w:trPr>
          <w:tblCellSpacing w:w="0" w:type="dxa"/>
          <w:ins w:id="3801"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802" w:author="Kuei Yuan Chen" w:date="2015-12-04T11:48:00Z"/>
              </w:rPr>
            </w:pPr>
            <w:ins w:id="3803" w:author="Kuei Yuan Chen" w:date="2015-12-04T11:48:00Z">
              <w:r w:rsidRPr="00B330FE">
                <w:t>PRJ_NO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804" w:author="Kuei Yuan Chen" w:date="2015-12-04T11:48:00Z"/>
              </w:rPr>
            </w:pPr>
            <w:ins w:id="3805" w:author="Kuei Yuan Chen" w:date="2015-12-04T11:48:00Z">
              <w:r w:rsidRPr="00B330FE">
                <w:t>EMP_NO</w:t>
              </w:r>
            </w:ins>
          </w:p>
        </w:tc>
      </w:tr>
      <w:tr w:rsidR="00192082" w:rsidRPr="00B330FE" w:rsidTr="0018245D">
        <w:trPr>
          <w:tblCellSpacing w:w="0" w:type="dxa"/>
          <w:ins w:id="380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07" w:author="Kuei Yuan Chen" w:date="2015-12-04T11:48:00Z"/>
              </w:rPr>
            </w:pPr>
            <w:ins w:id="3808"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09" w:author="Kuei Yuan Chen" w:date="2015-12-04T11:48:00Z"/>
              </w:rPr>
            </w:pPr>
            <w:ins w:id="3810" w:author="Kuei Yuan Chen" w:date="2015-12-04T11:48:00Z">
              <w:r w:rsidRPr="00B330FE">
                <w:t>1</w:t>
              </w:r>
            </w:ins>
          </w:p>
        </w:tc>
      </w:tr>
      <w:tr w:rsidR="00192082" w:rsidRPr="00B330FE" w:rsidTr="0018245D">
        <w:trPr>
          <w:tblCellSpacing w:w="0" w:type="dxa"/>
          <w:ins w:id="381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12" w:author="Kuei Yuan Chen" w:date="2015-12-04T11:48:00Z"/>
              </w:rPr>
            </w:pPr>
            <w:ins w:id="3813"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14" w:author="Kuei Yuan Chen" w:date="2015-12-04T11:48:00Z"/>
              </w:rPr>
            </w:pPr>
            <w:ins w:id="3815" w:author="Kuei Yuan Chen" w:date="2015-12-04T11:48:00Z">
              <w:r w:rsidRPr="00B330FE">
                <w:t>2</w:t>
              </w:r>
            </w:ins>
          </w:p>
        </w:tc>
      </w:tr>
      <w:tr w:rsidR="00192082" w:rsidRPr="00B330FE" w:rsidTr="0018245D">
        <w:trPr>
          <w:tblCellSpacing w:w="0" w:type="dxa"/>
          <w:ins w:id="381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17" w:author="Kuei Yuan Chen" w:date="2015-12-04T11:48:00Z"/>
              </w:rPr>
            </w:pPr>
            <w:ins w:id="3818"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19" w:author="Kuei Yuan Chen" w:date="2015-12-04T11:48:00Z"/>
              </w:rPr>
            </w:pPr>
            <w:ins w:id="3820" w:author="Kuei Yuan Chen" w:date="2015-12-04T11:48:00Z">
              <w:r w:rsidRPr="00B330FE">
                <w:t>3</w:t>
              </w:r>
            </w:ins>
          </w:p>
        </w:tc>
      </w:tr>
      <w:tr w:rsidR="00192082" w:rsidRPr="00B330FE" w:rsidTr="0018245D">
        <w:trPr>
          <w:tblCellSpacing w:w="0" w:type="dxa"/>
          <w:ins w:id="382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22" w:author="Kuei Yuan Chen" w:date="2015-12-04T11:48:00Z"/>
              </w:rPr>
            </w:pPr>
            <w:ins w:id="3823"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24" w:author="Kuei Yuan Chen" w:date="2015-12-04T11:48:00Z"/>
              </w:rPr>
            </w:pPr>
            <w:ins w:id="3825" w:author="Kuei Yuan Chen" w:date="2015-12-04T11:48:00Z">
              <w:r w:rsidRPr="00B330FE">
                <w:t>4</w:t>
              </w:r>
            </w:ins>
          </w:p>
        </w:tc>
      </w:tr>
      <w:tr w:rsidR="00192082" w:rsidRPr="00B330FE" w:rsidTr="0018245D">
        <w:trPr>
          <w:tblCellSpacing w:w="0" w:type="dxa"/>
          <w:ins w:id="382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27" w:author="Kuei Yuan Chen" w:date="2015-12-04T11:48:00Z"/>
              </w:rPr>
            </w:pPr>
            <w:ins w:id="3828"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29" w:author="Kuei Yuan Chen" w:date="2015-12-04T11:48:00Z"/>
              </w:rPr>
            </w:pPr>
            <w:ins w:id="3830" w:author="Kuei Yuan Chen" w:date="2015-12-04T11:48:00Z">
              <w:r w:rsidRPr="00B330FE">
                <w:t>5</w:t>
              </w:r>
            </w:ins>
          </w:p>
        </w:tc>
      </w:tr>
      <w:tr w:rsidR="00192082" w:rsidRPr="00B330FE" w:rsidTr="0018245D">
        <w:trPr>
          <w:tblCellSpacing w:w="0" w:type="dxa"/>
          <w:ins w:id="383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32" w:author="Kuei Yuan Chen" w:date="2015-12-04T11:48:00Z"/>
              </w:rPr>
            </w:pPr>
            <w:ins w:id="3833" w:author="Kuei Yuan Chen" w:date="2015-12-04T11:48:00Z">
              <w:r w:rsidRPr="00B330FE">
                <w:lastRenderedPageBreak/>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34" w:author="Kuei Yuan Chen" w:date="2015-12-04T11:48:00Z"/>
              </w:rPr>
            </w:pPr>
            <w:ins w:id="3835" w:author="Kuei Yuan Chen" w:date="2015-12-04T11:48:00Z">
              <w:r w:rsidRPr="00B330FE">
                <w:t>6</w:t>
              </w:r>
            </w:ins>
          </w:p>
        </w:tc>
      </w:tr>
      <w:tr w:rsidR="00192082" w:rsidRPr="00B330FE" w:rsidTr="0018245D">
        <w:trPr>
          <w:tblCellSpacing w:w="0" w:type="dxa"/>
          <w:ins w:id="383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37" w:author="Kuei Yuan Chen" w:date="2015-12-04T11:48:00Z"/>
              </w:rPr>
            </w:pPr>
            <w:ins w:id="3838"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39" w:author="Kuei Yuan Chen" w:date="2015-12-04T11:48:00Z"/>
              </w:rPr>
            </w:pPr>
            <w:ins w:id="3840" w:author="Kuei Yuan Chen" w:date="2015-12-04T11:48:00Z">
              <w:r w:rsidRPr="00B330FE">
                <w:t>7</w:t>
              </w:r>
            </w:ins>
          </w:p>
        </w:tc>
      </w:tr>
      <w:tr w:rsidR="00192082" w:rsidRPr="00B330FE" w:rsidTr="0018245D">
        <w:trPr>
          <w:tblCellSpacing w:w="0" w:type="dxa"/>
          <w:ins w:id="384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42" w:author="Kuei Yuan Chen" w:date="2015-12-04T11:48:00Z"/>
              </w:rPr>
            </w:pPr>
            <w:ins w:id="3843"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44" w:author="Kuei Yuan Chen" w:date="2015-12-04T11:48:00Z"/>
              </w:rPr>
            </w:pPr>
            <w:ins w:id="3845" w:author="Kuei Yuan Chen" w:date="2015-12-04T11:48:00Z">
              <w:r w:rsidRPr="00B330FE">
                <w:t>8</w:t>
              </w:r>
            </w:ins>
          </w:p>
        </w:tc>
      </w:tr>
      <w:tr w:rsidR="00192082" w:rsidRPr="00B330FE" w:rsidTr="0018245D">
        <w:trPr>
          <w:tblCellSpacing w:w="0" w:type="dxa"/>
          <w:ins w:id="384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47" w:author="Kuei Yuan Chen" w:date="2015-12-04T11:48:00Z"/>
              </w:rPr>
            </w:pPr>
            <w:ins w:id="3848"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49" w:author="Kuei Yuan Chen" w:date="2015-12-04T11:48:00Z"/>
              </w:rPr>
            </w:pPr>
            <w:ins w:id="3850" w:author="Kuei Yuan Chen" w:date="2015-12-04T11:48:00Z">
              <w:r w:rsidRPr="00B330FE">
                <w:t>9</w:t>
              </w:r>
            </w:ins>
          </w:p>
        </w:tc>
      </w:tr>
      <w:tr w:rsidR="00192082" w:rsidRPr="00B330FE" w:rsidTr="0018245D">
        <w:trPr>
          <w:tblCellSpacing w:w="0" w:type="dxa"/>
          <w:ins w:id="385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52" w:author="Kuei Yuan Chen" w:date="2015-12-04T11:48:00Z"/>
              </w:rPr>
            </w:pPr>
            <w:ins w:id="3853"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54" w:author="Kuei Yuan Chen" w:date="2015-12-04T11:48:00Z"/>
              </w:rPr>
            </w:pPr>
            <w:ins w:id="3855" w:author="Kuei Yuan Chen" w:date="2015-12-04T11:48:00Z">
              <w:r w:rsidRPr="00B330FE">
                <w:t>10</w:t>
              </w:r>
            </w:ins>
          </w:p>
        </w:tc>
      </w:tr>
      <w:tr w:rsidR="00192082" w:rsidRPr="00B330FE" w:rsidTr="0018245D">
        <w:trPr>
          <w:tblCellSpacing w:w="0" w:type="dxa"/>
          <w:ins w:id="385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57" w:author="Kuei Yuan Chen" w:date="2015-12-04T11:48:00Z"/>
              </w:rPr>
            </w:pPr>
            <w:ins w:id="3858"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59" w:author="Kuei Yuan Chen" w:date="2015-12-04T11:48:00Z"/>
              </w:rPr>
            </w:pPr>
            <w:ins w:id="3860" w:author="Kuei Yuan Chen" w:date="2015-12-04T11:48:00Z">
              <w:r w:rsidRPr="00B330FE">
                <w:t>3</w:t>
              </w:r>
            </w:ins>
          </w:p>
        </w:tc>
      </w:tr>
      <w:tr w:rsidR="00192082" w:rsidRPr="00B330FE" w:rsidTr="0018245D">
        <w:trPr>
          <w:tblCellSpacing w:w="0" w:type="dxa"/>
          <w:ins w:id="386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62" w:author="Kuei Yuan Chen" w:date="2015-12-04T11:48:00Z"/>
              </w:rPr>
            </w:pPr>
            <w:ins w:id="3863"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64" w:author="Kuei Yuan Chen" w:date="2015-12-04T11:48:00Z"/>
              </w:rPr>
            </w:pPr>
            <w:ins w:id="3865" w:author="Kuei Yuan Chen" w:date="2015-12-04T11:48:00Z">
              <w:r w:rsidRPr="00B330FE">
                <w:t>4</w:t>
              </w:r>
            </w:ins>
          </w:p>
        </w:tc>
      </w:tr>
      <w:tr w:rsidR="00192082" w:rsidRPr="00B330FE" w:rsidTr="0018245D">
        <w:trPr>
          <w:tblCellSpacing w:w="0" w:type="dxa"/>
          <w:ins w:id="386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67" w:author="Kuei Yuan Chen" w:date="2015-12-04T11:48:00Z"/>
              </w:rPr>
            </w:pPr>
            <w:ins w:id="3868"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69" w:author="Kuei Yuan Chen" w:date="2015-12-04T11:48:00Z"/>
              </w:rPr>
            </w:pPr>
            <w:ins w:id="3870" w:author="Kuei Yuan Chen" w:date="2015-12-04T11:48:00Z">
              <w:r w:rsidRPr="00B330FE">
                <w:t>5</w:t>
              </w:r>
            </w:ins>
          </w:p>
        </w:tc>
      </w:tr>
      <w:tr w:rsidR="00192082" w:rsidRPr="00B330FE" w:rsidTr="0018245D">
        <w:trPr>
          <w:tblCellSpacing w:w="0" w:type="dxa"/>
          <w:ins w:id="387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72" w:author="Kuei Yuan Chen" w:date="2015-12-04T11:48:00Z"/>
              </w:rPr>
            </w:pPr>
            <w:ins w:id="3873"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74" w:author="Kuei Yuan Chen" w:date="2015-12-04T11:48:00Z"/>
              </w:rPr>
            </w:pPr>
            <w:ins w:id="3875" w:author="Kuei Yuan Chen" w:date="2015-12-04T11:48:00Z">
              <w:r w:rsidRPr="00B330FE">
                <w:t>6</w:t>
              </w:r>
            </w:ins>
          </w:p>
        </w:tc>
      </w:tr>
      <w:tr w:rsidR="00192082" w:rsidRPr="00B330FE" w:rsidTr="0018245D">
        <w:trPr>
          <w:tblCellSpacing w:w="0" w:type="dxa"/>
          <w:ins w:id="387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77" w:author="Kuei Yuan Chen" w:date="2015-12-04T11:48:00Z"/>
              </w:rPr>
            </w:pPr>
            <w:ins w:id="3878"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79" w:author="Kuei Yuan Chen" w:date="2015-12-04T11:48:00Z"/>
              </w:rPr>
            </w:pPr>
            <w:ins w:id="3880" w:author="Kuei Yuan Chen" w:date="2015-12-04T11:48:00Z">
              <w:r w:rsidRPr="00B330FE">
                <w:t>7</w:t>
              </w:r>
            </w:ins>
          </w:p>
        </w:tc>
      </w:tr>
      <w:tr w:rsidR="00192082" w:rsidRPr="00B330FE" w:rsidTr="0018245D">
        <w:trPr>
          <w:tblCellSpacing w:w="0" w:type="dxa"/>
          <w:ins w:id="388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82" w:author="Kuei Yuan Chen" w:date="2015-12-04T11:48:00Z"/>
              </w:rPr>
            </w:pPr>
            <w:ins w:id="3883"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84" w:author="Kuei Yuan Chen" w:date="2015-12-04T11:48:00Z"/>
              </w:rPr>
            </w:pPr>
            <w:ins w:id="3885" w:author="Kuei Yuan Chen" w:date="2015-12-04T11:48:00Z">
              <w:r w:rsidRPr="00B330FE">
                <w:t>8</w:t>
              </w:r>
            </w:ins>
          </w:p>
        </w:tc>
      </w:tr>
      <w:tr w:rsidR="00192082" w:rsidRPr="00B330FE" w:rsidTr="0018245D">
        <w:trPr>
          <w:tblCellSpacing w:w="0" w:type="dxa"/>
          <w:ins w:id="388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87" w:author="Kuei Yuan Chen" w:date="2015-12-04T11:48:00Z"/>
              </w:rPr>
            </w:pPr>
            <w:ins w:id="3888"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889" w:author="Kuei Yuan Chen" w:date="2015-12-04T11:48:00Z"/>
              </w:rPr>
            </w:pPr>
            <w:ins w:id="3890" w:author="Kuei Yuan Chen" w:date="2015-12-04T11:48:00Z">
              <w:r w:rsidRPr="00B330FE">
                <w:t>9</w:t>
              </w:r>
            </w:ins>
          </w:p>
        </w:tc>
      </w:tr>
    </w:tbl>
    <w:p w:rsidR="00192082" w:rsidRPr="00B330FE" w:rsidRDefault="00192082" w:rsidP="00192082">
      <w:pPr>
        <w:rPr>
          <w:ins w:id="3891" w:author="Kuei Yuan Chen" w:date="2015-12-04T11:48:00Z"/>
          <w:lang w:val="en"/>
        </w:rPr>
      </w:pPr>
      <w:ins w:id="3892" w:author="Kuei Yuan Chen" w:date="2015-12-04T11:48:00Z">
        <w:r w:rsidRPr="00B330FE">
          <w:br/>
          <w:t>17 rows selected. 0.01 seconds</w:t>
        </w:r>
      </w:ins>
    </w:p>
    <w:p w:rsidR="00192082" w:rsidRPr="00B330FE" w:rsidRDefault="0018245D" w:rsidP="00192082">
      <w:pPr>
        <w:rPr>
          <w:ins w:id="3893" w:author="Kuei Yuan Chen" w:date="2015-12-04T11:48:00Z"/>
        </w:rPr>
      </w:pPr>
      <w:ins w:id="3894" w:author="Kuei Yuan Chen" w:date="2015-12-04T11:48:00Z">
        <w:r>
          <w:pict>
            <v:rect id="_x0000_i1031" style="width:0;height:.75pt" o:hralign="center" o:hrstd="t" o:hrnoshade="t" o:hr="t" fillcolor="#bbb" stroked="f"/>
          </w:pict>
        </w:r>
      </w:ins>
    </w:p>
    <w:p w:rsidR="00192082" w:rsidRPr="00B330FE" w:rsidRDefault="00192082" w:rsidP="00192082">
      <w:pPr>
        <w:rPr>
          <w:ins w:id="3895" w:author="Kuei Yuan Chen" w:date="2015-12-04T11:48:00Z"/>
        </w:rPr>
      </w:pPr>
      <w:ins w:id="3896" w:author="Kuei Yuan Chen" w:date="2015-12-04T11:48:00Z">
        <w:r w:rsidRPr="00B330FE">
          <w:t>SELECT *</w:t>
        </w:r>
      </w:ins>
    </w:p>
    <w:p w:rsidR="00192082" w:rsidRPr="00B330FE" w:rsidRDefault="00192082" w:rsidP="00192082">
      <w:pPr>
        <w:rPr>
          <w:ins w:id="3897" w:author="Kuei Yuan Chen" w:date="2015-12-04T11:48:00Z"/>
        </w:rPr>
      </w:pPr>
      <w:ins w:id="3898" w:author="Kuei Yuan Chen" w:date="2015-12-04T11:48:00Z">
        <w:r w:rsidRPr="00B330FE">
          <w:t xml:space="preserve">    FROM PO</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942"/>
        <w:gridCol w:w="1077"/>
        <w:gridCol w:w="971"/>
        <w:gridCol w:w="1347"/>
      </w:tblGrid>
      <w:tr w:rsidR="00192082" w:rsidRPr="00B330FE" w:rsidTr="0018245D">
        <w:trPr>
          <w:tblCellSpacing w:w="0" w:type="dxa"/>
          <w:ins w:id="3899"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900" w:author="Kuei Yuan Chen" w:date="2015-12-04T11:48:00Z"/>
              </w:rPr>
            </w:pPr>
            <w:ins w:id="3901" w:author="Kuei Yuan Chen" w:date="2015-12-04T11:48:00Z">
              <w:r w:rsidRPr="00B330FE">
                <w:t>PO_NO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902" w:author="Kuei Yuan Chen" w:date="2015-12-04T11:48:00Z"/>
              </w:rPr>
            </w:pPr>
            <w:ins w:id="3903" w:author="Kuei Yuan Chen" w:date="2015-12-04T11:48:00Z">
              <w:r w:rsidRPr="00B330FE">
                <w:t>EMP_NO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904" w:author="Kuei Yuan Chen" w:date="2015-12-04T11:48:00Z"/>
              </w:rPr>
            </w:pPr>
            <w:ins w:id="3905" w:author="Kuei Yuan Chen" w:date="2015-12-04T11:48:00Z">
              <w:r w:rsidRPr="00B330FE">
                <w:t>PRJ_NO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906" w:author="Kuei Yuan Chen" w:date="2015-12-04T11:48:00Z"/>
              </w:rPr>
            </w:pPr>
            <w:ins w:id="3907" w:author="Kuei Yuan Chen" w:date="2015-12-04T11:48:00Z">
              <w:r w:rsidRPr="00B330FE">
                <w:t>PO_DATE</w:t>
              </w:r>
            </w:ins>
          </w:p>
        </w:tc>
      </w:tr>
      <w:tr w:rsidR="00192082" w:rsidRPr="00B330FE" w:rsidTr="0018245D">
        <w:trPr>
          <w:tblCellSpacing w:w="0" w:type="dxa"/>
          <w:ins w:id="3908"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09" w:author="Kuei Yuan Chen" w:date="2015-12-04T11:48:00Z"/>
              </w:rPr>
            </w:pPr>
            <w:ins w:id="3910"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11" w:author="Kuei Yuan Chen" w:date="2015-12-04T11:48:00Z"/>
              </w:rPr>
            </w:pPr>
            <w:ins w:id="3912"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13" w:author="Kuei Yuan Chen" w:date="2015-12-04T11:48:00Z"/>
              </w:rPr>
            </w:pPr>
            <w:ins w:id="3914"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15" w:author="Kuei Yuan Chen" w:date="2015-12-04T11:48:00Z"/>
              </w:rPr>
            </w:pPr>
            <w:ins w:id="3916" w:author="Kuei Yuan Chen" w:date="2015-12-04T11:48:00Z">
              <w:r w:rsidRPr="00B330FE">
                <w:t>11/17/2015</w:t>
              </w:r>
            </w:ins>
          </w:p>
        </w:tc>
      </w:tr>
      <w:tr w:rsidR="00192082" w:rsidRPr="00B330FE" w:rsidTr="0018245D">
        <w:trPr>
          <w:tblCellSpacing w:w="0" w:type="dxa"/>
          <w:ins w:id="3917"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18" w:author="Kuei Yuan Chen" w:date="2015-12-04T11:48:00Z"/>
              </w:rPr>
            </w:pPr>
            <w:ins w:id="3919"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20" w:author="Kuei Yuan Chen" w:date="2015-12-04T11:48:00Z"/>
              </w:rPr>
            </w:pPr>
            <w:ins w:id="3921"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22" w:author="Kuei Yuan Chen" w:date="2015-12-04T11:48:00Z"/>
              </w:rPr>
            </w:pPr>
            <w:ins w:id="3923"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24" w:author="Kuei Yuan Chen" w:date="2015-12-04T11:48:00Z"/>
              </w:rPr>
            </w:pPr>
            <w:ins w:id="3925" w:author="Kuei Yuan Chen" w:date="2015-12-04T11:48:00Z">
              <w:r w:rsidRPr="00B330FE">
                <w:t>11/17/2015</w:t>
              </w:r>
            </w:ins>
          </w:p>
        </w:tc>
      </w:tr>
      <w:tr w:rsidR="00192082" w:rsidRPr="00B330FE" w:rsidTr="0018245D">
        <w:trPr>
          <w:tblCellSpacing w:w="0" w:type="dxa"/>
          <w:ins w:id="392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27" w:author="Kuei Yuan Chen" w:date="2015-12-04T11:48:00Z"/>
              </w:rPr>
            </w:pPr>
            <w:ins w:id="3928"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29" w:author="Kuei Yuan Chen" w:date="2015-12-04T11:48:00Z"/>
              </w:rPr>
            </w:pPr>
            <w:ins w:id="3930"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31" w:author="Kuei Yuan Chen" w:date="2015-12-04T11:48:00Z"/>
              </w:rPr>
            </w:pPr>
            <w:ins w:id="3932"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33" w:author="Kuei Yuan Chen" w:date="2015-12-04T11:48:00Z"/>
              </w:rPr>
            </w:pPr>
            <w:ins w:id="3934" w:author="Kuei Yuan Chen" w:date="2015-12-04T11:48:00Z">
              <w:r w:rsidRPr="00B330FE">
                <w:t>11/17/2015</w:t>
              </w:r>
            </w:ins>
          </w:p>
        </w:tc>
      </w:tr>
      <w:tr w:rsidR="00192082" w:rsidRPr="00B330FE" w:rsidTr="0018245D">
        <w:trPr>
          <w:tblCellSpacing w:w="0" w:type="dxa"/>
          <w:ins w:id="3935"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36" w:author="Kuei Yuan Chen" w:date="2015-12-04T11:48:00Z"/>
              </w:rPr>
            </w:pPr>
            <w:ins w:id="3937"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38" w:author="Kuei Yuan Chen" w:date="2015-12-04T11:48:00Z"/>
              </w:rPr>
            </w:pPr>
            <w:ins w:id="3939"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40" w:author="Kuei Yuan Chen" w:date="2015-12-04T11:48:00Z"/>
              </w:rPr>
            </w:pPr>
            <w:ins w:id="3941"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42" w:author="Kuei Yuan Chen" w:date="2015-12-04T11:48:00Z"/>
              </w:rPr>
            </w:pPr>
            <w:ins w:id="3943" w:author="Kuei Yuan Chen" w:date="2015-12-04T11:48:00Z">
              <w:r w:rsidRPr="00B330FE">
                <w:t>11/22/2015</w:t>
              </w:r>
            </w:ins>
          </w:p>
        </w:tc>
      </w:tr>
      <w:tr w:rsidR="00192082" w:rsidRPr="00B330FE" w:rsidTr="0018245D">
        <w:trPr>
          <w:tblCellSpacing w:w="0" w:type="dxa"/>
          <w:ins w:id="394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45" w:author="Kuei Yuan Chen" w:date="2015-12-04T11:48:00Z"/>
              </w:rPr>
            </w:pPr>
            <w:ins w:id="3946"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47" w:author="Kuei Yuan Chen" w:date="2015-12-04T11:48:00Z"/>
              </w:rPr>
            </w:pPr>
            <w:ins w:id="3948" w:author="Kuei Yuan Chen" w:date="2015-12-04T11:48:00Z">
              <w:r w:rsidRPr="00B330FE">
                <w:t>7</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49" w:author="Kuei Yuan Chen" w:date="2015-12-04T11:48:00Z"/>
              </w:rPr>
            </w:pPr>
            <w:ins w:id="3950"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51" w:author="Kuei Yuan Chen" w:date="2015-12-04T11:48:00Z"/>
              </w:rPr>
            </w:pPr>
            <w:ins w:id="3952" w:author="Kuei Yuan Chen" w:date="2015-12-04T11:48:00Z">
              <w:r w:rsidRPr="00B330FE">
                <w:t>11/22/2015</w:t>
              </w:r>
            </w:ins>
          </w:p>
        </w:tc>
      </w:tr>
      <w:tr w:rsidR="00192082" w:rsidRPr="00B330FE" w:rsidTr="0018245D">
        <w:trPr>
          <w:tblCellSpacing w:w="0" w:type="dxa"/>
          <w:ins w:id="3953"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54" w:author="Kuei Yuan Chen" w:date="2015-12-04T11:48:00Z"/>
              </w:rPr>
            </w:pPr>
            <w:ins w:id="3955" w:author="Kuei Yuan Chen" w:date="2015-12-04T11:48:00Z">
              <w:r w:rsidRPr="00B330FE">
                <w:lastRenderedPageBreak/>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56" w:author="Kuei Yuan Chen" w:date="2015-12-04T11:48:00Z"/>
              </w:rPr>
            </w:pPr>
            <w:ins w:id="3957"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58" w:author="Kuei Yuan Chen" w:date="2015-12-04T11:48:00Z"/>
              </w:rPr>
            </w:pPr>
            <w:ins w:id="3959"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60" w:author="Kuei Yuan Chen" w:date="2015-12-04T11:48:00Z"/>
              </w:rPr>
            </w:pPr>
            <w:ins w:id="3961" w:author="Kuei Yuan Chen" w:date="2015-12-04T11:48:00Z">
              <w:r w:rsidRPr="00B330FE">
                <w:t>11/22/2015</w:t>
              </w:r>
            </w:ins>
          </w:p>
        </w:tc>
      </w:tr>
    </w:tbl>
    <w:p w:rsidR="00192082" w:rsidRPr="00B330FE" w:rsidRDefault="00192082" w:rsidP="00192082">
      <w:pPr>
        <w:rPr>
          <w:ins w:id="3962" w:author="Kuei Yuan Chen" w:date="2015-12-04T11:48:00Z"/>
          <w:lang w:val="en"/>
        </w:rPr>
      </w:pPr>
      <w:ins w:id="3963" w:author="Kuei Yuan Chen" w:date="2015-12-04T11:48:00Z">
        <w:r w:rsidRPr="00B330FE">
          <w:br/>
          <w:t>6 rows selected. 0.01 seconds</w:t>
        </w:r>
      </w:ins>
    </w:p>
    <w:p w:rsidR="00192082" w:rsidRPr="00B330FE" w:rsidRDefault="0018245D" w:rsidP="00192082">
      <w:pPr>
        <w:rPr>
          <w:ins w:id="3964" w:author="Kuei Yuan Chen" w:date="2015-12-04T11:48:00Z"/>
        </w:rPr>
      </w:pPr>
      <w:ins w:id="3965" w:author="Kuei Yuan Chen" w:date="2015-12-04T11:48:00Z">
        <w:r>
          <w:pict>
            <v:rect id="_x0000_i1032" style="width:0;height:.75pt" o:hralign="center" o:hrstd="t" o:hrnoshade="t" o:hr="t" fillcolor="#bbb" stroked="f"/>
          </w:pict>
        </w:r>
      </w:ins>
    </w:p>
    <w:p w:rsidR="00192082" w:rsidRPr="00B330FE" w:rsidRDefault="00192082" w:rsidP="00192082">
      <w:pPr>
        <w:rPr>
          <w:ins w:id="3966" w:author="Kuei Yuan Chen" w:date="2015-12-04T11:48:00Z"/>
        </w:rPr>
      </w:pPr>
      <w:ins w:id="3967" w:author="Kuei Yuan Chen" w:date="2015-12-04T11:48:00Z">
        <w:r w:rsidRPr="00B330FE">
          <w:t>SELECT *</w:t>
        </w:r>
      </w:ins>
    </w:p>
    <w:p w:rsidR="00192082" w:rsidRPr="00B330FE" w:rsidRDefault="00192082" w:rsidP="00192082">
      <w:pPr>
        <w:rPr>
          <w:ins w:id="3968" w:author="Kuei Yuan Chen" w:date="2015-12-04T11:48:00Z"/>
        </w:rPr>
      </w:pPr>
      <w:ins w:id="3969" w:author="Kuei Yuan Chen" w:date="2015-12-04T11:48:00Z">
        <w:r w:rsidRPr="00B330FE">
          <w:t xml:space="preserve">    FROM Invoice</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05"/>
        <w:gridCol w:w="1024"/>
        <w:gridCol w:w="927"/>
        <w:gridCol w:w="1332"/>
        <w:gridCol w:w="2389"/>
      </w:tblGrid>
      <w:tr w:rsidR="00192082" w:rsidRPr="00B330FE" w:rsidTr="0018245D">
        <w:trPr>
          <w:tblCellSpacing w:w="0" w:type="dxa"/>
          <w:ins w:id="3970"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971" w:author="Kuei Yuan Chen" w:date="2015-12-04T11:48:00Z"/>
              </w:rPr>
            </w:pPr>
            <w:ins w:id="3972" w:author="Kuei Yuan Chen" w:date="2015-12-04T11:48:00Z">
              <w:r w:rsidRPr="00B330FE">
                <w:t>INV_NO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973" w:author="Kuei Yuan Chen" w:date="2015-12-04T11:48:00Z"/>
              </w:rPr>
            </w:pPr>
            <w:ins w:id="3974" w:author="Kuei Yuan Chen" w:date="2015-12-04T11:48:00Z">
              <w:r w:rsidRPr="00B330FE">
                <w:t>SUP_NO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975" w:author="Kuei Yuan Chen" w:date="2015-12-04T11:48:00Z"/>
              </w:rPr>
            </w:pPr>
            <w:ins w:id="3976" w:author="Kuei Yuan Chen" w:date="2015-12-04T11:48:00Z">
              <w:r w:rsidRPr="00B330FE">
                <w:t>PO_NO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977" w:author="Kuei Yuan Chen" w:date="2015-12-04T11:48:00Z"/>
              </w:rPr>
            </w:pPr>
            <w:ins w:id="3978" w:author="Kuei Yuan Chen" w:date="2015-12-04T11:48:00Z">
              <w:r w:rsidRPr="00B330FE">
                <w:t>INV_DATE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3979" w:author="Kuei Yuan Chen" w:date="2015-12-04T11:48:00Z"/>
              </w:rPr>
            </w:pPr>
            <w:ins w:id="3980" w:author="Kuei Yuan Chen" w:date="2015-12-04T11:48:00Z">
              <w:r w:rsidRPr="00B330FE">
                <w:t>SHIP_INFO</w:t>
              </w:r>
            </w:ins>
          </w:p>
        </w:tc>
      </w:tr>
      <w:tr w:rsidR="00192082" w:rsidRPr="00B330FE" w:rsidTr="0018245D">
        <w:trPr>
          <w:tblCellSpacing w:w="0" w:type="dxa"/>
          <w:ins w:id="398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82" w:author="Kuei Yuan Chen" w:date="2015-12-04T11:48:00Z"/>
              </w:rPr>
            </w:pPr>
            <w:ins w:id="3983"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84" w:author="Kuei Yuan Chen" w:date="2015-12-04T11:48:00Z"/>
              </w:rPr>
            </w:pPr>
            <w:ins w:id="3985"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86" w:author="Kuei Yuan Chen" w:date="2015-12-04T11:48:00Z"/>
              </w:rPr>
            </w:pPr>
            <w:ins w:id="3987"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88" w:author="Kuei Yuan Chen" w:date="2015-12-04T11:48:00Z"/>
              </w:rPr>
            </w:pPr>
            <w:ins w:id="3989" w:author="Kuei Yuan Chen" w:date="2015-12-04T11:48:00Z">
              <w:r w:rsidRPr="00B330FE">
                <w:t>11/18/2015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90" w:author="Kuei Yuan Chen" w:date="2015-12-04T11:48:00Z"/>
              </w:rPr>
            </w:pPr>
            <w:ins w:id="3991" w:author="Kuei Yuan Chen" w:date="2015-12-04T11:48:00Z">
              <w:r w:rsidRPr="00B330FE">
                <w:t>Shipping to Vancouver</w:t>
              </w:r>
            </w:ins>
          </w:p>
        </w:tc>
      </w:tr>
      <w:tr w:rsidR="00192082" w:rsidRPr="00B330FE" w:rsidTr="0018245D">
        <w:trPr>
          <w:tblCellSpacing w:w="0" w:type="dxa"/>
          <w:ins w:id="3992"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93" w:author="Kuei Yuan Chen" w:date="2015-12-04T11:48:00Z"/>
              </w:rPr>
            </w:pPr>
            <w:ins w:id="3994"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95" w:author="Kuei Yuan Chen" w:date="2015-12-04T11:48:00Z"/>
              </w:rPr>
            </w:pPr>
            <w:ins w:id="3996"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97" w:author="Kuei Yuan Chen" w:date="2015-12-04T11:48:00Z"/>
              </w:rPr>
            </w:pPr>
            <w:ins w:id="3998"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3999" w:author="Kuei Yuan Chen" w:date="2015-12-04T11:48:00Z"/>
              </w:rPr>
            </w:pPr>
            <w:ins w:id="4000" w:author="Kuei Yuan Chen" w:date="2015-12-04T11:48:00Z">
              <w:r w:rsidRPr="00B330FE">
                <w:t>11/18/2015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01" w:author="Kuei Yuan Chen" w:date="2015-12-04T11:48:00Z"/>
              </w:rPr>
            </w:pPr>
            <w:ins w:id="4002" w:author="Kuei Yuan Chen" w:date="2015-12-04T11:48:00Z">
              <w:r w:rsidRPr="00B330FE">
                <w:t>Shipping to Vancouver</w:t>
              </w:r>
            </w:ins>
          </w:p>
        </w:tc>
      </w:tr>
      <w:tr w:rsidR="00192082" w:rsidRPr="00B330FE" w:rsidTr="0018245D">
        <w:trPr>
          <w:tblCellSpacing w:w="0" w:type="dxa"/>
          <w:ins w:id="4003"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04" w:author="Kuei Yuan Chen" w:date="2015-12-04T11:48:00Z"/>
              </w:rPr>
            </w:pPr>
            <w:ins w:id="4005"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06" w:author="Kuei Yuan Chen" w:date="2015-12-04T11:48:00Z"/>
              </w:rPr>
            </w:pPr>
            <w:ins w:id="4007"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08" w:author="Kuei Yuan Chen" w:date="2015-12-04T11:48:00Z"/>
              </w:rPr>
            </w:pPr>
            <w:ins w:id="4009"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10" w:author="Kuei Yuan Chen" w:date="2015-12-04T11:48:00Z"/>
              </w:rPr>
            </w:pPr>
            <w:ins w:id="4011" w:author="Kuei Yuan Chen" w:date="2015-12-04T11:48:00Z">
              <w:r w:rsidRPr="00B330FE">
                <w:t>11/18/2015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12" w:author="Kuei Yuan Chen" w:date="2015-12-04T11:48:00Z"/>
              </w:rPr>
            </w:pPr>
            <w:ins w:id="4013" w:author="Kuei Yuan Chen" w:date="2015-12-04T11:48:00Z">
              <w:r w:rsidRPr="00B330FE">
                <w:t>Shipping to Vancouver</w:t>
              </w:r>
            </w:ins>
          </w:p>
        </w:tc>
      </w:tr>
      <w:tr w:rsidR="00192082" w:rsidRPr="00B330FE" w:rsidTr="0018245D">
        <w:trPr>
          <w:tblCellSpacing w:w="0" w:type="dxa"/>
          <w:ins w:id="401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15" w:author="Kuei Yuan Chen" w:date="2015-12-04T11:48:00Z"/>
              </w:rPr>
            </w:pPr>
            <w:ins w:id="4016"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17" w:author="Kuei Yuan Chen" w:date="2015-12-04T11:48:00Z"/>
              </w:rPr>
            </w:pPr>
            <w:ins w:id="4018" w:author="Kuei Yuan Chen" w:date="2015-12-04T11:48:00Z">
              <w:r w:rsidRPr="00B330FE">
                <w:t>8</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19" w:author="Kuei Yuan Chen" w:date="2015-12-04T11:48:00Z"/>
              </w:rPr>
            </w:pPr>
            <w:ins w:id="4020"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21" w:author="Kuei Yuan Chen" w:date="2015-12-04T11:48:00Z"/>
              </w:rPr>
            </w:pPr>
            <w:ins w:id="4022" w:author="Kuei Yuan Chen" w:date="2015-12-04T11:48:00Z">
              <w:r w:rsidRPr="00B330FE">
                <w:t>11/22/2015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23" w:author="Kuei Yuan Chen" w:date="2015-12-04T11:48:00Z"/>
              </w:rPr>
            </w:pPr>
            <w:ins w:id="4024" w:author="Kuei Yuan Chen" w:date="2015-12-04T11:48:00Z">
              <w:r w:rsidRPr="00B330FE">
                <w:t>Shipping to Los Angeles</w:t>
              </w:r>
            </w:ins>
          </w:p>
        </w:tc>
      </w:tr>
      <w:tr w:rsidR="00192082" w:rsidRPr="00B330FE" w:rsidTr="0018245D">
        <w:trPr>
          <w:tblCellSpacing w:w="0" w:type="dxa"/>
          <w:ins w:id="4025"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26" w:author="Kuei Yuan Chen" w:date="2015-12-04T11:48:00Z"/>
              </w:rPr>
            </w:pPr>
            <w:ins w:id="4027"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28" w:author="Kuei Yuan Chen" w:date="2015-12-04T11:48:00Z"/>
              </w:rPr>
            </w:pPr>
            <w:ins w:id="4029"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30" w:author="Kuei Yuan Chen" w:date="2015-12-04T11:48:00Z"/>
              </w:rPr>
            </w:pPr>
            <w:ins w:id="4031"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32" w:author="Kuei Yuan Chen" w:date="2015-12-04T11:48:00Z"/>
              </w:rPr>
            </w:pPr>
            <w:ins w:id="4033" w:author="Kuei Yuan Chen" w:date="2015-12-04T11:48:00Z">
              <w:r w:rsidRPr="00B330FE">
                <w:t>11/22/2015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34" w:author="Kuei Yuan Chen" w:date="2015-12-04T11:48:00Z"/>
              </w:rPr>
            </w:pPr>
            <w:ins w:id="4035" w:author="Kuei Yuan Chen" w:date="2015-12-04T11:48:00Z">
              <w:r w:rsidRPr="00B330FE">
                <w:t>Shipping to Los Angeles</w:t>
              </w:r>
            </w:ins>
          </w:p>
        </w:tc>
      </w:tr>
      <w:tr w:rsidR="00192082" w:rsidRPr="00B330FE" w:rsidTr="0018245D">
        <w:trPr>
          <w:tblCellSpacing w:w="0" w:type="dxa"/>
          <w:ins w:id="403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37" w:author="Kuei Yuan Chen" w:date="2015-12-04T11:48:00Z"/>
              </w:rPr>
            </w:pPr>
            <w:ins w:id="4038"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39" w:author="Kuei Yuan Chen" w:date="2015-12-04T11:48:00Z"/>
              </w:rPr>
            </w:pPr>
            <w:ins w:id="4040"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41" w:author="Kuei Yuan Chen" w:date="2015-12-04T11:48:00Z"/>
              </w:rPr>
            </w:pPr>
            <w:ins w:id="4042"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43" w:author="Kuei Yuan Chen" w:date="2015-12-04T11:48:00Z"/>
              </w:rPr>
            </w:pPr>
            <w:ins w:id="4044" w:author="Kuei Yuan Chen" w:date="2015-12-04T11:48:00Z">
              <w:r w:rsidRPr="00B330FE">
                <w:t>11/22/2015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45" w:author="Kuei Yuan Chen" w:date="2015-12-04T11:48:00Z"/>
              </w:rPr>
            </w:pPr>
            <w:ins w:id="4046" w:author="Kuei Yuan Chen" w:date="2015-12-04T11:48:00Z">
              <w:r w:rsidRPr="00B330FE">
                <w:t>Shipping to Los Angeles</w:t>
              </w:r>
            </w:ins>
          </w:p>
        </w:tc>
      </w:tr>
    </w:tbl>
    <w:p w:rsidR="00192082" w:rsidRPr="00B330FE" w:rsidRDefault="00192082" w:rsidP="00192082">
      <w:pPr>
        <w:rPr>
          <w:ins w:id="4047" w:author="Kuei Yuan Chen" w:date="2015-12-04T11:48:00Z"/>
          <w:lang w:val="en"/>
        </w:rPr>
      </w:pPr>
      <w:ins w:id="4048" w:author="Kuei Yuan Chen" w:date="2015-12-04T11:48:00Z">
        <w:r w:rsidRPr="00B330FE">
          <w:br/>
          <w:t>6 rows selected. 0.01 seconds</w:t>
        </w:r>
      </w:ins>
    </w:p>
    <w:p w:rsidR="00192082" w:rsidRPr="00B330FE" w:rsidRDefault="0018245D" w:rsidP="00192082">
      <w:pPr>
        <w:rPr>
          <w:ins w:id="4049" w:author="Kuei Yuan Chen" w:date="2015-12-04T11:48:00Z"/>
        </w:rPr>
      </w:pPr>
      <w:ins w:id="4050" w:author="Kuei Yuan Chen" w:date="2015-12-04T11:48:00Z">
        <w:r>
          <w:pict>
            <v:rect id="_x0000_i1033" style="width:0;height:.75pt" o:hralign="center" o:hrstd="t" o:hrnoshade="t" o:hr="t" fillcolor="#bbb" stroked="f"/>
          </w:pict>
        </w:r>
      </w:ins>
    </w:p>
    <w:p w:rsidR="00192082" w:rsidRPr="00B330FE" w:rsidRDefault="00192082" w:rsidP="00192082">
      <w:pPr>
        <w:rPr>
          <w:ins w:id="4051" w:author="Kuei Yuan Chen" w:date="2015-12-04T11:48:00Z"/>
        </w:rPr>
      </w:pPr>
      <w:ins w:id="4052" w:author="Kuei Yuan Chen" w:date="2015-12-04T11:48:00Z">
        <w:r w:rsidRPr="00B330FE">
          <w:t>SELECT *</w:t>
        </w:r>
      </w:ins>
    </w:p>
    <w:p w:rsidR="00192082" w:rsidRPr="00B330FE" w:rsidRDefault="00192082" w:rsidP="00192082">
      <w:pPr>
        <w:rPr>
          <w:ins w:id="4053" w:author="Kuei Yuan Chen" w:date="2015-12-04T11:48:00Z"/>
        </w:rPr>
      </w:pPr>
      <w:ins w:id="4054" w:author="Kuei Yuan Chen" w:date="2015-12-04T11:48:00Z">
        <w:r w:rsidRPr="00B330FE">
          <w:t xml:space="preserve">    FROM </w:t>
        </w:r>
        <w:proofErr w:type="spellStart"/>
        <w:r w:rsidRPr="00B330FE">
          <w:t>Supplier_Inventory</w:t>
        </w:r>
        <w:proofErr w:type="spellEnd"/>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39"/>
        <w:gridCol w:w="1126"/>
        <w:gridCol w:w="940"/>
        <w:gridCol w:w="1686"/>
      </w:tblGrid>
      <w:tr w:rsidR="00192082" w:rsidRPr="00B330FE" w:rsidTr="0018245D">
        <w:trPr>
          <w:tblCellSpacing w:w="0" w:type="dxa"/>
          <w:ins w:id="4055"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056" w:author="Kuei Yuan Chen" w:date="2015-12-04T11:48:00Z"/>
              </w:rPr>
            </w:pPr>
            <w:ins w:id="4057" w:author="Kuei Yuan Chen" w:date="2015-12-04T11:48:00Z">
              <w:r w:rsidRPr="00B330FE">
                <w:t>SUP_NO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058" w:author="Kuei Yuan Chen" w:date="2015-12-04T11:48:00Z"/>
              </w:rPr>
            </w:pPr>
            <w:ins w:id="4059" w:author="Kuei Yuan Chen" w:date="2015-12-04T11:48:00Z">
              <w:r w:rsidRPr="00B330FE">
                <w:t>ITEM_NO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060" w:author="Kuei Yuan Chen" w:date="2015-12-04T11:48:00Z"/>
              </w:rPr>
            </w:pPr>
            <w:ins w:id="4061" w:author="Kuei Yuan Chen" w:date="2015-12-04T11:48:00Z">
              <w:r w:rsidRPr="00B330FE">
                <w:t>PRICE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062" w:author="Kuei Yuan Chen" w:date="2015-12-04T11:48:00Z"/>
              </w:rPr>
            </w:pPr>
            <w:ins w:id="4063" w:author="Kuei Yuan Chen" w:date="2015-12-04T11:48:00Z">
              <w:r w:rsidRPr="00B330FE">
                <w:t>SUP_QUANTITY</w:t>
              </w:r>
            </w:ins>
          </w:p>
        </w:tc>
      </w:tr>
      <w:tr w:rsidR="00192082" w:rsidRPr="00B330FE" w:rsidTr="0018245D">
        <w:trPr>
          <w:tblCellSpacing w:w="0" w:type="dxa"/>
          <w:ins w:id="406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65" w:author="Kuei Yuan Chen" w:date="2015-12-04T11:48:00Z"/>
              </w:rPr>
            </w:pPr>
            <w:ins w:id="4066"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67" w:author="Kuei Yuan Chen" w:date="2015-12-04T11:48:00Z"/>
              </w:rPr>
            </w:pPr>
            <w:ins w:id="4068"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69" w:author="Kuei Yuan Chen" w:date="2015-12-04T11:48:00Z"/>
              </w:rPr>
            </w:pPr>
            <w:ins w:id="4070" w:author="Kuei Yuan Chen" w:date="2015-12-04T11:48:00Z">
              <w:r w:rsidRPr="00B330FE">
                <w:t>200000</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71" w:author="Kuei Yuan Chen" w:date="2015-12-04T11:48:00Z"/>
              </w:rPr>
            </w:pPr>
            <w:ins w:id="4072" w:author="Kuei Yuan Chen" w:date="2015-12-04T11:48:00Z">
              <w:r w:rsidRPr="00B330FE">
                <w:t>3</w:t>
              </w:r>
            </w:ins>
          </w:p>
        </w:tc>
      </w:tr>
      <w:tr w:rsidR="00192082" w:rsidRPr="00B330FE" w:rsidTr="0018245D">
        <w:trPr>
          <w:tblCellSpacing w:w="0" w:type="dxa"/>
          <w:ins w:id="4073"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74" w:author="Kuei Yuan Chen" w:date="2015-12-04T11:48:00Z"/>
              </w:rPr>
            </w:pPr>
            <w:ins w:id="4075"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76" w:author="Kuei Yuan Chen" w:date="2015-12-04T11:48:00Z"/>
              </w:rPr>
            </w:pPr>
            <w:ins w:id="4077"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78" w:author="Kuei Yuan Chen" w:date="2015-12-04T11:48:00Z"/>
              </w:rPr>
            </w:pPr>
            <w:ins w:id="4079" w:author="Kuei Yuan Chen" w:date="2015-12-04T11:48:00Z">
              <w:r w:rsidRPr="00B330FE">
                <w:t>100000</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80" w:author="Kuei Yuan Chen" w:date="2015-12-04T11:48:00Z"/>
              </w:rPr>
            </w:pPr>
            <w:ins w:id="4081" w:author="Kuei Yuan Chen" w:date="2015-12-04T11:48:00Z">
              <w:r w:rsidRPr="00B330FE">
                <w:t>1</w:t>
              </w:r>
            </w:ins>
          </w:p>
        </w:tc>
      </w:tr>
      <w:tr w:rsidR="00192082" w:rsidRPr="00B330FE" w:rsidTr="0018245D">
        <w:trPr>
          <w:tblCellSpacing w:w="0" w:type="dxa"/>
          <w:ins w:id="4082"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83" w:author="Kuei Yuan Chen" w:date="2015-12-04T11:48:00Z"/>
              </w:rPr>
            </w:pPr>
            <w:ins w:id="4084"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85" w:author="Kuei Yuan Chen" w:date="2015-12-04T11:48:00Z"/>
              </w:rPr>
            </w:pPr>
            <w:ins w:id="4086"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87" w:author="Kuei Yuan Chen" w:date="2015-12-04T11:48:00Z"/>
              </w:rPr>
            </w:pPr>
            <w:ins w:id="4088" w:author="Kuei Yuan Chen" w:date="2015-12-04T11:48:00Z">
              <w:r w:rsidRPr="00B330FE">
                <w:t>20</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89" w:author="Kuei Yuan Chen" w:date="2015-12-04T11:48:00Z"/>
              </w:rPr>
            </w:pPr>
            <w:ins w:id="4090" w:author="Kuei Yuan Chen" w:date="2015-12-04T11:48:00Z">
              <w:r w:rsidRPr="00B330FE">
                <w:t>50</w:t>
              </w:r>
            </w:ins>
          </w:p>
        </w:tc>
      </w:tr>
      <w:tr w:rsidR="00192082" w:rsidRPr="00B330FE" w:rsidTr="0018245D">
        <w:trPr>
          <w:tblCellSpacing w:w="0" w:type="dxa"/>
          <w:ins w:id="409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92" w:author="Kuei Yuan Chen" w:date="2015-12-04T11:48:00Z"/>
              </w:rPr>
            </w:pPr>
            <w:ins w:id="4093" w:author="Kuei Yuan Chen" w:date="2015-12-04T11:48:00Z">
              <w:r w:rsidRPr="00B330FE">
                <w:t>8</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94" w:author="Kuei Yuan Chen" w:date="2015-12-04T11:48:00Z"/>
              </w:rPr>
            </w:pPr>
            <w:ins w:id="4095"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96" w:author="Kuei Yuan Chen" w:date="2015-12-04T11:48:00Z"/>
              </w:rPr>
            </w:pPr>
            <w:ins w:id="4097" w:author="Kuei Yuan Chen" w:date="2015-12-04T11:48:00Z">
              <w:r w:rsidRPr="00B330FE">
                <w:t>2000</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098" w:author="Kuei Yuan Chen" w:date="2015-12-04T11:48:00Z"/>
              </w:rPr>
            </w:pPr>
            <w:ins w:id="4099" w:author="Kuei Yuan Chen" w:date="2015-12-04T11:48:00Z">
              <w:r w:rsidRPr="00B330FE">
                <w:t>2</w:t>
              </w:r>
            </w:ins>
          </w:p>
        </w:tc>
      </w:tr>
      <w:tr w:rsidR="00192082" w:rsidRPr="00B330FE" w:rsidTr="0018245D">
        <w:trPr>
          <w:tblCellSpacing w:w="0" w:type="dxa"/>
          <w:ins w:id="4100"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01" w:author="Kuei Yuan Chen" w:date="2015-12-04T11:48:00Z"/>
              </w:rPr>
            </w:pPr>
            <w:ins w:id="4102"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03" w:author="Kuei Yuan Chen" w:date="2015-12-04T11:48:00Z"/>
              </w:rPr>
            </w:pPr>
            <w:ins w:id="4104"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05" w:author="Kuei Yuan Chen" w:date="2015-12-04T11:48:00Z"/>
              </w:rPr>
            </w:pPr>
            <w:ins w:id="4106" w:author="Kuei Yuan Chen" w:date="2015-12-04T11:48:00Z">
              <w:r w:rsidRPr="00B330FE">
                <w:t>100000</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07" w:author="Kuei Yuan Chen" w:date="2015-12-04T11:48:00Z"/>
              </w:rPr>
            </w:pPr>
            <w:ins w:id="4108" w:author="Kuei Yuan Chen" w:date="2015-12-04T11:48:00Z">
              <w:r w:rsidRPr="00B330FE">
                <w:t>1</w:t>
              </w:r>
            </w:ins>
          </w:p>
        </w:tc>
      </w:tr>
      <w:tr w:rsidR="00192082" w:rsidRPr="00B330FE" w:rsidTr="0018245D">
        <w:trPr>
          <w:tblCellSpacing w:w="0" w:type="dxa"/>
          <w:ins w:id="4109"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10" w:author="Kuei Yuan Chen" w:date="2015-12-04T11:48:00Z"/>
              </w:rPr>
            </w:pPr>
            <w:ins w:id="4111" w:author="Kuei Yuan Chen" w:date="2015-12-04T11:48:00Z">
              <w:r w:rsidRPr="00B330FE">
                <w:lastRenderedPageBreak/>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12" w:author="Kuei Yuan Chen" w:date="2015-12-04T11:48:00Z"/>
              </w:rPr>
            </w:pPr>
            <w:ins w:id="4113"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14" w:author="Kuei Yuan Chen" w:date="2015-12-04T11:48:00Z"/>
              </w:rPr>
            </w:pPr>
            <w:ins w:id="4115" w:author="Kuei Yuan Chen" w:date="2015-12-04T11:48:00Z">
              <w:r w:rsidRPr="00B330FE">
                <w:t>20</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16" w:author="Kuei Yuan Chen" w:date="2015-12-04T11:48:00Z"/>
              </w:rPr>
            </w:pPr>
            <w:ins w:id="4117" w:author="Kuei Yuan Chen" w:date="2015-12-04T11:48:00Z">
              <w:r w:rsidRPr="00B330FE">
                <w:t>30</w:t>
              </w:r>
            </w:ins>
          </w:p>
        </w:tc>
      </w:tr>
    </w:tbl>
    <w:p w:rsidR="00192082" w:rsidRPr="00B330FE" w:rsidRDefault="00192082" w:rsidP="00192082">
      <w:pPr>
        <w:rPr>
          <w:ins w:id="4118" w:author="Kuei Yuan Chen" w:date="2015-12-04T11:48:00Z"/>
          <w:lang w:val="en"/>
        </w:rPr>
      </w:pPr>
      <w:ins w:id="4119" w:author="Kuei Yuan Chen" w:date="2015-12-04T11:48:00Z">
        <w:r w:rsidRPr="00B330FE">
          <w:br/>
          <w:t>6 rows selected. 0.00 seconds</w:t>
        </w:r>
      </w:ins>
    </w:p>
    <w:p w:rsidR="00192082" w:rsidRPr="00B330FE" w:rsidRDefault="0018245D" w:rsidP="00192082">
      <w:pPr>
        <w:rPr>
          <w:ins w:id="4120" w:author="Kuei Yuan Chen" w:date="2015-12-04T11:48:00Z"/>
        </w:rPr>
      </w:pPr>
      <w:ins w:id="4121" w:author="Kuei Yuan Chen" w:date="2015-12-04T11:48:00Z">
        <w:r>
          <w:pict>
            <v:rect id="_x0000_i1034" style="width:0;height:.75pt" o:hralign="center" o:hrstd="t" o:hrnoshade="t" o:hr="t" fillcolor="#bbb" stroked="f"/>
          </w:pict>
        </w:r>
      </w:ins>
    </w:p>
    <w:p w:rsidR="00192082" w:rsidRPr="00B330FE" w:rsidRDefault="00192082" w:rsidP="00192082">
      <w:pPr>
        <w:rPr>
          <w:ins w:id="4122" w:author="Kuei Yuan Chen" w:date="2015-12-04T11:48:00Z"/>
        </w:rPr>
      </w:pPr>
      <w:ins w:id="4123" w:author="Kuei Yuan Chen" w:date="2015-12-04T11:48:00Z">
        <w:r w:rsidRPr="00B330FE">
          <w:t>SELECT *</w:t>
        </w:r>
      </w:ins>
    </w:p>
    <w:p w:rsidR="00192082" w:rsidRPr="00B330FE" w:rsidRDefault="00192082" w:rsidP="00192082">
      <w:pPr>
        <w:rPr>
          <w:ins w:id="4124" w:author="Kuei Yuan Chen" w:date="2015-12-04T11:48:00Z"/>
        </w:rPr>
      </w:pPr>
      <w:ins w:id="4125" w:author="Kuei Yuan Chen" w:date="2015-12-04T11:48:00Z">
        <w:r w:rsidRPr="00B330FE">
          <w:t xml:space="preserve">    FROM </w:t>
        </w:r>
        <w:proofErr w:type="spellStart"/>
        <w:r w:rsidRPr="00B330FE">
          <w:t>Invoice_Item</w:t>
        </w:r>
        <w:proofErr w:type="spellEnd"/>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39"/>
        <w:gridCol w:w="990"/>
        <w:gridCol w:w="1126"/>
        <w:gridCol w:w="1653"/>
      </w:tblGrid>
      <w:tr w:rsidR="00192082" w:rsidRPr="00B330FE" w:rsidTr="0018245D">
        <w:trPr>
          <w:tblCellSpacing w:w="0" w:type="dxa"/>
          <w:ins w:id="4126"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127" w:author="Kuei Yuan Chen" w:date="2015-12-04T11:48:00Z"/>
              </w:rPr>
            </w:pPr>
            <w:ins w:id="4128" w:author="Kuei Yuan Chen" w:date="2015-12-04T11:48:00Z">
              <w:r w:rsidRPr="00B330FE">
                <w:t>SUP_NO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129" w:author="Kuei Yuan Chen" w:date="2015-12-04T11:48:00Z"/>
              </w:rPr>
            </w:pPr>
            <w:ins w:id="4130" w:author="Kuei Yuan Chen" w:date="2015-12-04T11:48:00Z">
              <w:r w:rsidRPr="00B330FE">
                <w:t>INV_NO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131" w:author="Kuei Yuan Chen" w:date="2015-12-04T11:48:00Z"/>
              </w:rPr>
            </w:pPr>
            <w:ins w:id="4132" w:author="Kuei Yuan Chen" w:date="2015-12-04T11:48:00Z">
              <w:r w:rsidRPr="00B330FE">
                <w:t>ITEM_NO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133" w:author="Kuei Yuan Chen" w:date="2015-12-04T11:48:00Z"/>
              </w:rPr>
            </w:pPr>
            <w:ins w:id="4134" w:author="Kuei Yuan Chen" w:date="2015-12-04T11:48:00Z">
              <w:r w:rsidRPr="00B330FE">
                <w:t>INV_QUANTITY</w:t>
              </w:r>
            </w:ins>
          </w:p>
        </w:tc>
      </w:tr>
      <w:tr w:rsidR="00192082" w:rsidRPr="00B330FE" w:rsidTr="0018245D">
        <w:trPr>
          <w:tblCellSpacing w:w="0" w:type="dxa"/>
          <w:ins w:id="4135"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36" w:author="Kuei Yuan Chen" w:date="2015-12-04T11:48:00Z"/>
              </w:rPr>
            </w:pPr>
            <w:ins w:id="4137"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38" w:author="Kuei Yuan Chen" w:date="2015-12-04T11:48:00Z"/>
              </w:rPr>
            </w:pPr>
            <w:ins w:id="4139"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40" w:author="Kuei Yuan Chen" w:date="2015-12-04T11:48:00Z"/>
              </w:rPr>
            </w:pPr>
            <w:ins w:id="4141"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42" w:author="Kuei Yuan Chen" w:date="2015-12-04T11:48:00Z"/>
              </w:rPr>
            </w:pPr>
            <w:ins w:id="4143" w:author="Kuei Yuan Chen" w:date="2015-12-04T11:48:00Z">
              <w:r w:rsidRPr="00B330FE">
                <w:t>3</w:t>
              </w:r>
            </w:ins>
          </w:p>
        </w:tc>
      </w:tr>
      <w:tr w:rsidR="00192082" w:rsidRPr="00B330FE" w:rsidTr="0018245D">
        <w:trPr>
          <w:tblCellSpacing w:w="0" w:type="dxa"/>
          <w:ins w:id="414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45" w:author="Kuei Yuan Chen" w:date="2015-12-04T11:48:00Z"/>
              </w:rPr>
            </w:pPr>
            <w:ins w:id="4146"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47" w:author="Kuei Yuan Chen" w:date="2015-12-04T11:48:00Z"/>
              </w:rPr>
            </w:pPr>
            <w:ins w:id="4148"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49" w:author="Kuei Yuan Chen" w:date="2015-12-04T11:48:00Z"/>
              </w:rPr>
            </w:pPr>
            <w:ins w:id="4150"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51" w:author="Kuei Yuan Chen" w:date="2015-12-04T11:48:00Z"/>
              </w:rPr>
            </w:pPr>
            <w:ins w:id="4152" w:author="Kuei Yuan Chen" w:date="2015-12-04T11:48:00Z">
              <w:r w:rsidRPr="00B330FE">
                <w:t>1</w:t>
              </w:r>
            </w:ins>
          </w:p>
        </w:tc>
      </w:tr>
      <w:tr w:rsidR="00192082" w:rsidRPr="00B330FE" w:rsidTr="0018245D">
        <w:trPr>
          <w:tblCellSpacing w:w="0" w:type="dxa"/>
          <w:ins w:id="4153"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54" w:author="Kuei Yuan Chen" w:date="2015-12-04T11:48:00Z"/>
              </w:rPr>
            </w:pPr>
            <w:ins w:id="4155"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56" w:author="Kuei Yuan Chen" w:date="2015-12-04T11:48:00Z"/>
              </w:rPr>
            </w:pPr>
            <w:ins w:id="4157"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58" w:author="Kuei Yuan Chen" w:date="2015-12-04T11:48:00Z"/>
              </w:rPr>
            </w:pPr>
            <w:ins w:id="4159"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60" w:author="Kuei Yuan Chen" w:date="2015-12-04T11:48:00Z"/>
              </w:rPr>
            </w:pPr>
            <w:ins w:id="4161" w:author="Kuei Yuan Chen" w:date="2015-12-04T11:48:00Z">
              <w:r w:rsidRPr="00B330FE">
                <w:t>50</w:t>
              </w:r>
            </w:ins>
          </w:p>
        </w:tc>
      </w:tr>
      <w:tr w:rsidR="00192082" w:rsidRPr="00B330FE" w:rsidTr="0018245D">
        <w:trPr>
          <w:tblCellSpacing w:w="0" w:type="dxa"/>
          <w:ins w:id="4162"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63" w:author="Kuei Yuan Chen" w:date="2015-12-04T11:48:00Z"/>
              </w:rPr>
            </w:pPr>
            <w:ins w:id="4164" w:author="Kuei Yuan Chen" w:date="2015-12-04T11:48:00Z">
              <w:r w:rsidRPr="00B330FE">
                <w:t>8</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65" w:author="Kuei Yuan Chen" w:date="2015-12-04T11:48:00Z"/>
              </w:rPr>
            </w:pPr>
            <w:ins w:id="4166"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67" w:author="Kuei Yuan Chen" w:date="2015-12-04T11:48:00Z"/>
              </w:rPr>
            </w:pPr>
            <w:ins w:id="4168"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69" w:author="Kuei Yuan Chen" w:date="2015-12-04T11:48:00Z"/>
              </w:rPr>
            </w:pPr>
            <w:ins w:id="4170" w:author="Kuei Yuan Chen" w:date="2015-12-04T11:48:00Z">
              <w:r w:rsidRPr="00B330FE">
                <w:t>2</w:t>
              </w:r>
            </w:ins>
          </w:p>
        </w:tc>
      </w:tr>
      <w:tr w:rsidR="00192082" w:rsidRPr="00B330FE" w:rsidTr="0018245D">
        <w:trPr>
          <w:tblCellSpacing w:w="0" w:type="dxa"/>
          <w:ins w:id="417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72" w:author="Kuei Yuan Chen" w:date="2015-12-04T11:48:00Z"/>
              </w:rPr>
            </w:pPr>
            <w:ins w:id="4173"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74" w:author="Kuei Yuan Chen" w:date="2015-12-04T11:48:00Z"/>
              </w:rPr>
            </w:pPr>
            <w:ins w:id="4175"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76" w:author="Kuei Yuan Chen" w:date="2015-12-04T11:48:00Z"/>
              </w:rPr>
            </w:pPr>
            <w:ins w:id="4177"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78" w:author="Kuei Yuan Chen" w:date="2015-12-04T11:48:00Z"/>
              </w:rPr>
            </w:pPr>
            <w:ins w:id="4179" w:author="Kuei Yuan Chen" w:date="2015-12-04T11:48:00Z">
              <w:r w:rsidRPr="00B330FE">
                <w:t>1</w:t>
              </w:r>
            </w:ins>
          </w:p>
        </w:tc>
      </w:tr>
      <w:tr w:rsidR="00192082" w:rsidRPr="00B330FE" w:rsidTr="0018245D">
        <w:trPr>
          <w:tblCellSpacing w:w="0" w:type="dxa"/>
          <w:ins w:id="4180"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81" w:author="Kuei Yuan Chen" w:date="2015-12-04T11:48:00Z"/>
              </w:rPr>
            </w:pPr>
            <w:ins w:id="4182"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83" w:author="Kuei Yuan Chen" w:date="2015-12-04T11:48:00Z"/>
              </w:rPr>
            </w:pPr>
            <w:ins w:id="4184"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85" w:author="Kuei Yuan Chen" w:date="2015-12-04T11:48:00Z"/>
              </w:rPr>
            </w:pPr>
            <w:ins w:id="4186"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187" w:author="Kuei Yuan Chen" w:date="2015-12-04T11:48:00Z"/>
              </w:rPr>
            </w:pPr>
            <w:ins w:id="4188" w:author="Kuei Yuan Chen" w:date="2015-12-04T11:48:00Z">
              <w:r w:rsidRPr="00B330FE">
                <w:t>50</w:t>
              </w:r>
            </w:ins>
          </w:p>
        </w:tc>
      </w:tr>
    </w:tbl>
    <w:p w:rsidR="00192082" w:rsidRPr="00B330FE" w:rsidRDefault="00192082" w:rsidP="00192082">
      <w:pPr>
        <w:rPr>
          <w:ins w:id="4189" w:author="Kuei Yuan Chen" w:date="2015-12-04T11:48:00Z"/>
          <w:lang w:val="en"/>
        </w:rPr>
      </w:pPr>
      <w:ins w:id="4190" w:author="Kuei Yuan Chen" w:date="2015-12-04T11:48:00Z">
        <w:r w:rsidRPr="00B330FE">
          <w:br/>
          <w:t>6 rows selected. 0.00 seconds</w:t>
        </w:r>
      </w:ins>
    </w:p>
    <w:p w:rsidR="00192082" w:rsidRDefault="00192082" w:rsidP="00192082">
      <w:pPr>
        <w:spacing w:after="240" w:line="276" w:lineRule="auto"/>
        <w:rPr>
          <w:ins w:id="4191" w:author="Kuei Yuan Chen" w:date="2015-12-04T11:48:00Z"/>
        </w:rPr>
      </w:pPr>
    </w:p>
    <w:p w:rsidR="00192082" w:rsidRPr="00471A94" w:rsidRDefault="00192082" w:rsidP="00192082">
      <w:pPr>
        <w:spacing w:after="240" w:line="276" w:lineRule="auto"/>
        <w:rPr>
          <w:ins w:id="4192" w:author="Kuei Yuan Chen" w:date="2015-12-04T11:48:00Z"/>
          <w:b/>
        </w:rPr>
      </w:pPr>
      <w:ins w:id="4193" w:author="Kuei Yuan Chen" w:date="2015-12-04T11:48:00Z">
        <w:r>
          <w:t xml:space="preserve"> </w:t>
        </w:r>
        <w:r w:rsidRPr="00471A94">
          <w:rPr>
            <w:b/>
          </w:rPr>
          <w:t>c. Sample SQL statements. Describe and give examples of SQL statements used to store / access / update data in the database.</w:t>
        </w:r>
      </w:ins>
    </w:p>
    <w:p w:rsidR="00192082" w:rsidRPr="00B330FE" w:rsidRDefault="00192082" w:rsidP="00192082">
      <w:pPr>
        <w:rPr>
          <w:ins w:id="4194" w:author="Kuei Yuan Chen" w:date="2015-12-04T11:48:00Z"/>
        </w:rPr>
      </w:pPr>
      <w:ins w:id="4195" w:author="Kuei Yuan Chen" w:date="2015-12-04T11:48:00Z">
        <w:r w:rsidRPr="00B330FE">
          <w:t>SELECT INV_NO</w:t>
        </w:r>
      </w:ins>
    </w:p>
    <w:p w:rsidR="00192082" w:rsidRPr="00B330FE" w:rsidRDefault="00192082" w:rsidP="00192082">
      <w:pPr>
        <w:rPr>
          <w:ins w:id="4196" w:author="Kuei Yuan Chen" w:date="2015-12-04T11:48:00Z"/>
        </w:rPr>
      </w:pPr>
      <w:ins w:id="4197" w:author="Kuei Yuan Chen" w:date="2015-12-04T11:48:00Z">
        <w:r w:rsidRPr="00B330FE">
          <w:t xml:space="preserve">    FROM Invoice</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20"/>
      </w:tblGrid>
      <w:tr w:rsidR="00192082" w:rsidRPr="00B330FE" w:rsidTr="0018245D">
        <w:trPr>
          <w:tblCellSpacing w:w="0" w:type="dxa"/>
          <w:ins w:id="4198"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199" w:author="Kuei Yuan Chen" w:date="2015-12-04T11:48:00Z"/>
              </w:rPr>
            </w:pPr>
            <w:ins w:id="4200" w:author="Kuei Yuan Chen" w:date="2015-12-04T11:48:00Z">
              <w:r w:rsidRPr="00B330FE">
                <w:t>INV_NO</w:t>
              </w:r>
            </w:ins>
          </w:p>
        </w:tc>
      </w:tr>
      <w:tr w:rsidR="00192082" w:rsidRPr="00B330FE" w:rsidTr="0018245D">
        <w:trPr>
          <w:tblCellSpacing w:w="0" w:type="dxa"/>
          <w:ins w:id="420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02" w:author="Kuei Yuan Chen" w:date="2015-12-04T11:48:00Z"/>
              </w:rPr>
            </w:pPr>
            <w:ins w:id="4203" w:author="Kuei Yuan Chen" w:date="2015-12-04T11:48:00Z">
              <w:r w:rsidRPr="00B330FE">
                <w:t>1</w:t>
              </w:r>
            </w:ins>
          </w:p>
        </w:tc>
      </w:tr>
      <w:tr w:rsidR="00192082" w:rsidRPr="00B330FE" w:rsidTr="0018245D">
        <w:trPr>
          <w:tblCellSpacing w:w="0" w:type="dxa"/>
          <w:ins w:id="420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05" w:author="Kuei Yuan Chen" w:date="2015-12-04T11:48:00Z"/>
              </w:rPr>
            </w:pPr>
            <w:ins w:id="4206" w:author="Kuei Yuan Chen" w:date="2015-12-04T11:48:00Z">
              <w:r w:rsidRPr="00B330FE">
                <w:t>2</w:t>
              </w:r>
            </w:ins>
          </w:p>
        </w:tc>
      </w:tr>
      <w:tr w:rsidR="00192082" w:rsidRPr="00B330FE" w:rsidTr="0018245D">
        <w:trPr>
          <w:tblCellSpacing w:w="0" w:type="dxa"/>
          <w:ins w:id="4207"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08" w:author="Kuei Yuan Chen" w:date="2015-12-04T11:48:00Z"/>
              </w:rPr>
            </w:pPr>
            <w:ins w:id="4209" w:author="Kuei Yuan Chen" w:date="2015-12-04T11:48:00Z">
              <w:r w:rsidRPr="00B330FE">
                <w:t>3</w:t>
              </w:r>
            </w:ins>
          </w:p>
        </w:tc>
      </w:tr>
      <w:tr w:rsidR="00192082" w:rsidRPr="00B330FE" w:rsidTr="0018245D">
        <w:trPr>
          <w:tblCellSpacing w:w="0" w:type="dxa"/>
          <w:ins w:id="4210"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11" w:author="Kuei Yuan Chen" w:date="2015-12-04T11:48:00Z"/>
              </w:rPr>
            </w:pPr>
            <w:ins w:id="4212" w:author="Kuei Yuan Chen" w:date="2015-12-04T11:48:00Z">
              <w:r w:rsidRPr="00B330FE">
                <w:t>4</w:t>
              </w:r>
            </w:ins>
          </w:p>
        </w:tc>
      </w:tr>
      <w:tr w:rsidR="00192082" w:rsidRPr="00B330FE" w:rsidTr="0018245D">
        <w:trPr>
          <w:tblCellSpacing w:w="0" w:type="dxa"/>
          <w:ins w:id="4213"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14" w:author="Kuei Yuan Chen" w:date="2015-12-04T11:48:00Z"/>
              </w:rPr>
            </w:pPr>
            <w:ins w:id="4215" w:author="Kuei Yuan Chen" w:date="2015-12-04T11:48:00Z">
              <w:r w:rsidRPr="00B330FE">
                <w:lastRenderedPageBreak/>
                <w:t>5</w:t>
              </w:r>
            </w:ins>
          </w:p>
        </w:tc>
      </w:tr>
      <w:tr w:rsidR="00192082" w:rsidRPr="00B330FE" w:rsidTr="0018245D">
        <w:trPr>
          <w:tblCellSpacing w:w="0" w:type="dxa"/>
          <w:ins w:id="421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17" w:author="Kuei Yuan Chen" w:date="2015-12-04T11:48:00Z"/>
              </w:rPr>
            </w:pPr>
            <w:ins w:id="4218" w:author="Kuei Yuan Chen" w:date="2015-12-04T11:48:00Z">
              <w:r w:rsidRPr="00B330FE">
                <w:t>6</w:t>
              </w:r>
            </w:ins>
          </w:p>
        </w:tc>
      </w:tr>
    </w:tbl>
    <w:p w:rsidR="00192082" w:rsidRPr="00B330FE" w:rsidRDefault="00192082" w:rsidP="00192082">
      <w:pPr>
        <w:rPr>
          <w:ins w:id="4219" w:author="Kuei Yuan Chen" w:date="2015-12-04T11:48:00Z"/>
          <w:lang w:val="en"/>
        </w:rPr>
      </w:pPr>
      <w:ins w:id="4220" w:author="Kuei Yuan Chen" w:date="2015-12-04T11:48:00Z">
        <w:r w:rsidRPr="00B330FE">
          <w:br/>
          <w:t>6 rows selected. 0.01 seconds</w:t>
        </w:r>
      </w:ins>
    </w:p>
    <w:p w:rsidR="00192082" w:rsidRPr="00B330FE" w:rsidRDefault="0018245D" w:rsidP="00192082">
      <w:pPr>
        <w:rPr>
          <w:ins w:id="4221" w:author="Kuei Yuan Chen" w:date="2015-12-04T11:48:00Z"/>
        </w:rPr>
      </w:pPr>
      <w:ins w:id="4222" w:author="Kuei Yuan Chen" w:date="2015-12-04T11:48:00Z">
        <w:r>
          <w:pict>
            <v:rect id="_x0000_i1035" style="width:0;height:.75pt" o:hralign="center" o:hrstd="t" o:hrnoshade="t" o:hr="t" fillcolor="#bbb" stroked="f"/>
          </w:pict>
        </w:r>
      </w:ins>
    </w:p>
    <w:p w:rsidR="00192082" w:rsidRPr="00B330FE" w:rsidRDefault="00192082" w:rsidP="00192082">
      <w:pPr>
        <w:rPr>
          <w:ins w:id="4223" w:author="Kuei Yuan Chen" w:date="2015-12-04T11:48:00Z"/>
        </w:rPr>
      </w:pPr>
      <w:ins w:id="4224" w:author="Kuei Yuan Chen" w:date="2015-12-04T11:48:00Z">
        <w:r w:rsidRPr="00B330FE">
          <w:t xml:space="preserve">SELECT PO.PRJ_NO, </w:t>
        </w:r>
        <w:proofErr w:type="gramStart"/>
        <w:r w:rsidRPr="00B330FE">
          <w:t>SUM(</w:t>
        </w:r>
        <w:proofErr w:type="gramEnd"/>
        <w:r w:rsidRPr="00B330FE">
          <w:t xml:space="preserve">price) </w:t>
        </w:r>
      </w:ins>
    </w:p>
    <w:p w:rsidR="00192082" w:rsidRPr="00B330FE" w:rsidRDefault="00192082" w:rsidP="00192082">
      <w:pPr>
        <w:rPr>
          <w:ins w:id="4225" w:author="Kuei Yuan Chen" w:date="2015-12-04T11:48:00Z"/>
        </w:rPr>
      </w:pPr>
      <w:ins w:id="4226" w:author="Kuei Yuan Chen" w:date="2015-12-04T11:48:00Z">
        <w:r w:rsidRPr="00B330FE">
          <w:t xml:space="preserve">    FROM </w:t>
        </w:r>
        <w:proofErr w:type="spellStart"/>
        <w:r w:rsidRPr="00B330FE">
          <w:t>Supplier_Inventory</w:t>
        </w:r>
        <w:proofErr w:type="spellEnd"/>
        <w:r w:rsidRPr="00B330FE">
          <w:t xml:space="preserve"> </w:t>
        </w:r>
        <w:proofErr w:type="spellStart"/>
        <w:r w:rsidRPr="00B330FE">
          <w:t>si</w:t>
        </w:r>
        <w:proofErr w:type="spellEnd"/>
        <w:r w:rsidRPr="00B330FE">
          <w:t xml:space="preserve"> INNER JOIN </w:t>
        </w:r>
        <w:proofErr w:type="spellStart"/>
        <w:r w:rsidRPr="00B330FE">
          <w:t>Invoice_Item</w:t>
        </w:r>
        <w:proofErr w:type="spellEnd"/>
        <w:r w:rsidRPr="00B330FE">
          <w:t xml:space="preserve"> bi</w:t>
        </w:r>
      </w:ins>
    </w:p>
    <w:p w:rsidR="00192082" w:rsidRPr="00B330FE" w:rsidRDefault="00192082" w:rsidP="00192082">
      <w:pPr>
        <w:rPr>
          <w:ins w:id="4227" w:author="Kuei Yuan Chen" w:date="2015-12-04T11:48:00Z"/>
        </w:rPr>
      </w:pPr>
      <w:ins w:id="4228" w:author="Kuei Yuan Chen" w:date="2015-12-04T11:48:00Z">
        <w:r w:rsidRPr="00B330FE">
          <w:t xml:space="preserve">        ON </w:t>
        </w:r>
        <w:proofErr w:type="spellStart"/>
        <w:r w:rsidRPr="00B330FE">
          <w:t>si.SUP_NO</w:t>
        </w:r>
        <w:proofErr w:type="spellEnd"/>
        <w:r w:rsidRPr="00B330FE">
          <w:t xml:space="preserve"> = </w:t>
        </w:r>
        <w:proofErr w:type="spellStart"/>
        <w:r w:rsidRPr="00B330FE">
          <w:t>bi.SUP_NO</w:t>
        </w:r>
        <w:proofErr w:type="spellEnd"/>
        <w:r w:rsidRPr="00B330FE">
          <w:t xml:space="preserve"> </w:t>
        </w:r>
      </w:ins>
    </w:p>
    <w:p w:rsidR="00192082" w:rsidRPr="00B330FE" w:rsidRDefault="00192082" w:rsidP="00192082">
      <w:pPr>
        <w:rPr>
          <w:ins w:id="4229" w:author="Kuei Yuan Chen" w:date="2015-12-04T11:48:00Z"/>
        </w:rPr>
      </w:pPr>
      <w:ins w:id="4230" w:author="Kuei Yuan Chen" w:date="2015-12-04T11:48:00Z">
        <w:r w:rsidRPr="00B330FE">
          <w:t xml:space="preserve">        AND </w:t>
        </w:r>
        <w:proofErr w:type="spellStart"/>
        <w:r w:rsidRPr="00B330FE">
          <w:t>si.ITEM_NO</w:t>
        </w:r>
        <w:proofErr w:type="spellEnd"/>
        <w:r w:rsidRPr="00B330FE">
          <w:t xml:space="preserve"> = </w:t>
        </w:r>
        <w:proofErr w:type="spellStart"/>
        <w:r w:rsidRPr="00B330FE">
          <w:t>bi.ITEM_NO</w:t>
        </w:r>
        <w:proofErr w:type="spellEnd"/>
        <w:r w:rsidRPr="00B330FE">
          <w:t xml:space="preserve"> </w:t>
        </w:r>
      </w:ins>
    </w:p>
    <w:p w:rsidR="00192082" w:rsidRPr="00B330FE" w:rsidRDefault="00192082" w:rsidP="00192082">
      <w:pPr>
        <w:rPr>
          <w:ins w:id="4231" w:author="Kuei Yuan Chen" w:date="2015-12-04T11:48:00Z"/>
        </w:rPr>
      </w:pPr>
      <w:ins w:id="4232" w:author="Kuei Yuan Chen" w:date="2015-12-04T11:48:00Z">
        <w:r w:rsidRPr="00B330FE">
          <w:t xml:space="preserve">    INNER JOIN Invoice </w:t>
        </w:r>
        <w:proofErr w:type="spellStart"/>
        <w:r w:rsidRPr="00B330FE">
          <w:t>inv</w:t>
        </w:r>
        <w:proofErr w:type="spellEnd"/>
        <w:r w:rsidRPr="00B330FE">
          <w:t xml:space="preserve"> </w:t>
        </w:r>
      </w:ins>
    </w:p>
    <w:p w:rsidR="00192082" w:rsidRPr="00B330FE" w:rsidRDefault="00192082" w:rsidP="00192082">
      <w:pPr>
        <w:rPr>
          <w:ins w:id="4233" w:author="Kuei Yuan Chen" w:date="2015-12-04T11:48:00Z"/>
        </w:rPr>
      </w:pPr>
      <w:ins w:id="4234" w:author="Kuei Yuan Chen" w:date="2015-12-04T11:48:00Z">
        <w:r w:rsidRPr="00B330FE">
          <w:t xml:space="preserve">        ON </w:t>
        </w:r>
        <w:proofErr w:type="spellStart"/>
        <w:r w:rsidRPr="00B330FE">
          <w:t>bi.INV_NO</w:t>
        </w:r>
        <w:proofErr w:type="spellEnd"/>
        <w:r w:rsidRPr="00B330FE">
          <w:t xml:space="preserve"> = </w:t>
        </w:r>
        <w:proofErr w:type="spellStart"/>
        <w:r w:rsidRPr="00B330FE">
          <w:t>inv.INV_NO</w:t>
        </w:r>
        <w:proofErr w:type="spellEnd"/>
        <w:r w:rsidRPr="00B330FE">
          <w:t xml:space="preserve"> </w:t>
        </w:r>
      </w:ins>
    </w:p>
    <w:p w:rsidR="00192082" w:rsidRPr="00B330FE" w:rsidRDefault="00192082" w:rsidP="00192082">
      <w:pPr>
        <w:rPr>
          <w:ins w:id="4235" w:author="Kuei Yuan Chen" w:date="2015-12-04T11:48:00Z"/>
        </w:rPr>
      </w:pPr>
      <w:ins w:id="4236" w:author="Kuei Yuan Chen" w:date="2015-12-04T11:48:00Z">
        <w:r w:rsidRPr="00B330FE">
          <w:t xml:space="preserve">    INNER JOIN PO </w:t>
        </w:r>
      </w:ins>
    </w:p>
    <w:p w:rsidR="00192082" w:rsidRPr="00B330FE" w:rsidRDefault="00192082" w:rsidP="00192082">
      <w:pPr>
        <w:rPr>
          <w:ins w:id="4237" w:author="Kuei Yuan Chen" w:date="2015-12-04T11:48:00Z"/>
        </w:rPr>
      </w:pPr>
      <w:ins w:id="4238" w:author="Kuei Yuan Chen" w:date="2015-12-04T11:48:00Z">
        <w:r w:rsidRPr="00B330FE">
          <w:t xml:space="preserve">        ON PO.PO_NO = </w:t>
        </w:r>
        <w:proofErr w:type="spellStart"/>
        <w:r w:rsidRPr="00B330FE">
          <w:t>inv.PO_NO</w:t>
        </w:r>
        <w:proofErr w:type="spellEnd"/>
      </w:ins>
    </w:p>
    <w:p w:rsidR="00192082" w:rsidRPr="00B330FE" w:rsidRDefault="00192082" w:rsidP="00192082">
      <w:pPr>
        <w:rPr>
          <w:ins w:id="4239" w:author="Kuei Yuan Chen" w:date="2015-12-04T11:48:00Z"/>
        </w:rPr>
      </w:pPr>
      <w:ins w:id="4240" w:author="Kuei Yuan Chen" w:date="2015-12-04T11:48:00Z">
        <w:r w:rsidRPr="00B330FE">
          <w:t xml:space="preserve">    GROUP BY PO.PRJ_NO</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986"/>
        <w:gridCol w:w="1363"/>
      </w:tblGrid>
      <w:tr w:rsidR="00192082" w:rsidRPr="00B330FE" w:rsidTr="0018245D">
        <w:trPr>
          <w:tblCellSpacing w:w="0" w:type="dxa"/>
          <w:ins w:id="4241"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242" w:author="Kuei Yuan Chen" w:date="2015-12-04T11:48:00Z"/>
              </w:rPr>
            </w:pPr>
            <w:ins w:id="4243" w:author="Kuei Yuan Chen" w:date="2015-12-04T11:48:00Z">
              <w:r w:rsidRPr="00B330FE">
                <w:t>PRJ_NO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244" w:author="Kuei Yuan Chen" w:date="2015-12-04T11:48:00Z"/>
              </w:rPr>
            </w:pPr>
            <w:ins w:id="4245" w:author="Kuei Yuan Chen" w:date="2015-12-04T11:48:00Z">
              <w:r w:rsidRPr="00B330FE">
                <w:t>SUM(PRICE)</w:t>
              </w:r>
            </w:ins>
          </w:p>
        </w:tc>
      </w:tr>
      <w:tr w:rsidR="00192082" w:rsidRPr="00B330FE" w:rsidTr="0018245D">
        <w:trPr>
          <w:tblCellSpacing w:w="0" w:type="dxa"/>
          <w:ins w:id="424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47" w:author="Kuei Yuan Chen" w:date="2015-12-04T11:48:00Z"/>
              </w:rPr>
            </w:pPr>
            <w:ins w:id="4248"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49" w:author="Kuei Yuan Chen" w:date="2015-12-04T11:48:00Z"/>
              </w:rPr>
            </w:pPr>
            <w:ins w:id="4250" w:author="Kuei Yuan Chen" w:date="2015-12-04T11:48:00Z">
              <w:r w:rsidRPr="00B330FE">
                <w:t>300020</w:t>
              </w:r>
            </w:ins>
          </w:p>
        </w:tc>
      </w:tr>
      <w:tr w:rsidR="00192082" w:rsidRPr="00B330FE" w:rsidTr="0018245D">
        <w:trPr>
          <w:tblCellSpacing w:w="0" w:type="dxa"/>
          <w:ins w:id="425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52" w:author="Kuei Yuan Chen" w:date="2015-12-04T11:48:00Z"/>
              </w:rPr>
            </w:pPr>
            <w:ins w:id="4253"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54" w:author="Kuei Yuan Chen" w:date="2015-12-04T11:48:00Z"/>
              </w:rPr>
            </w:pPr>
            <w:ins w:id="4255" w:author="Kuei Yuan Chen" w:date="2015-12-04T11:48:00Z">
              <w:r w:rsidRPr="00B330FE">
                <w:t>102020</w:t>
              </w:r>
            </w:ins>
          </w:p>
        </w:tc>
      </w:tr>
    </w:tbl>
    <w:p w:rsidR="00192082" w:rsidRPr="00B330FE" w:rsidRDefault="00192082" w:rsidP="00192082">
      <w:pPr>
        <w:rPr>
          <w:ins w:id="4256" w:author="Kuei Yuan Chen" w:date="2015-12-04T11:48:00Z"/>
          <w:lang w:val="en"/>
        </w:rPr>
      </w:pPr>
      <w:ins w:id="4257" w:author="Kuei Yuan Chen" w:date="2015-12-04T11:48:00Z">
        <w:r w:rsidRPr="00B330FE">
          <w:br/>
          <w:t>2 rows selected. 0.01 seconds</w:t>
        </w:r>
      </w:ins>
    </w:p>
    <w:p w:rsidR="00192082" w:rsidRPr="00B330FE" w:rsidRDefault="0018245D" w:rsidP="00192082">
      <w:pPr>
        <w:rPr>
          <w:ins w:id="4258" w:author="Kuei Yuan Chen" w:date="2015-12-04T11:48:00Z"/>
        </w:rPr>
      </w:pPr>
      <w:ins w:id="4259" w:author="Kuei Yuan Chen" w:date="2015-12-04T11:48:00Z">
        <w:r>
          <w:pict>
            <v:rect id="_x0000_i1036" style="width:0;height:.75pt" o:hralign="center" o:hrstd="t" o:hrnoshade="t" o:hr="t" fillcolor="#bbb" stroked="f"/>
          </w:pict>
        </w:r>
      </w:ins>
    </w:p>
    <w:p w:rsidR="00192082" w:rsidRPr="00B330FE" w:rsidRDefault="00192082" w:rsidP="00192082">
      <w:pPr>
        <w:rPr>
          <w:ins w:id="4260" w:author="Kuei Yuan Chen" w:date="2015-12-04T11:48:00Z"/>
        </w:rPr>
      </w:pPr>
      <w:ins w:id="4261" w:author="Kuei Yuan Chen" w:date="2015-12-04T11:48:00Z">
        <w:r w:rsidRPr="00B330FE">
          <w:t>SELECT SUP_TYPE</w:t>
        </w:r>
      </w:ins>
    </w:p>
    <w:p w:rsidR="00192082" w:rsidRPr="00B330FE" w:rsidRDefault="00192082" w:rsidP="00192082">
      <w:pPr>
        <w:rPr>
          <w:ins w:id="4262" w:author="Kuei Yuan Chen" w:date="2015-12-04T11:48:00Z"/>
        </w:rPr>
      </w:pPr>
      <w:ins w:id="4263" w:author="Kuei Yuan Chen" w:date="2015-12-04T11:48:00Z">
        <w:r w:rsidRPr="00B330FE">
          <w:t xml:space="preserve">    FROM Supplier</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80"/>
      </w:tblGrid>
      <w:tr w:rsidR="00192082" w:rsidRPr="00B330FE" w:rsidTr="0018245D">
        <w:trPr>
          <w:tblCellSpacing w:w="0" w:type="dxa"/>
          <w:ins w:id="4264"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265" w:author="Kuei Yuan Chen" w:date="2015-12-04T11:48:00Z"/>
              </w:rPr>
            </w:pPr>
            <w:ins w:id="4266" w:author="Kuei Yuan Chen" w:date="2015-12-04T11:48:00Z">
              <w:r w:rsidRPr="00B330FE">
                <w:t>SUP_TYPE</w:t>
              </w:r>
            </w:ins>
          </w:p>
        </w:tc>
      </w:tr>
      <w:tr w:rsidR="00192082" w:rsidRPr="00B330FE" w:rsidTr="0018245D">
        <w:trPr>
          <w:tblCellSpacing w:w="0" w:type="dxa"/>
          <w:ins w:id="4267"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68" w:author="Kuei Yuan Chen" w:date="2015-12-04T11:48:00Z"/>
              </w:rPr>
            </w:pPr>
            <w:ins w:id="4269" w:author="Kuei Yuan Chen" w:date="2015-12-04T11:48:00Z">
              <w:r w:rsidRPr="00B330FE">
                <w:t>Equipment</w:t>
              </w:r>
            </w:ins>
          </w:p>
        </w:tc>
      </w:tr>
      <w:tr w:rsidR="00192082" w:rsidRPr="00B330FE" w:rsidTr="0018245D">
        <w:trPr>
          <w:tblCellSpacing w:w="0" w:type="dxa"/>
          <w:ins w:id="4270"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71" w:author="Kuei Yuan Chen" w:date="2015-12-04T11:48:00Z"/>
              </w:rPr>
            </w:pPr>
            <w:ins w:id="4272" w:author="Kuei Yuan Chen" w:date="2015-12-04T11:48:00Z">
              <w:r w:rsidRPr="00B330FE">
                <w:t>Equipment</w:t>
              </w:r>
            </w:ins>
          </w:p>
        </w:tc>
      </w:tr>
      <w:tr w:rsidR="00192082" w:rsidRPr="00B330FE" w:rsidTr="0018245D">
        <w:trPr>
          <w:tblCellSpacing w:w="0" w:type="dxa"/>
          <w:ins w:id="4273"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74" w:author="Kuei Yuan Chen" w:date="2015-12-04T11:48:00Z"/>
              </w:rPr>
            </w:pPr>
            <w:ins w:id="4275" w:author="Kuei Yuan Chen" w:date="2015-12-04T11:48:00Z">
              <w:r w:rsidRPr="00B330FE">
                <w:t>Equipment</w:t>
              </w:r>
            </w:ins>
          </w:p>
        </w:tc>
      </w:tr>
      <w:tr w:rsidR="00192082" w:rsidRPr="00B330FE" w:rsidTr="0018245D">
        <w:trPr>
          <w:tblCellSpacing w:w="0" w:type="dxa"/>
          <w:ins w:id="427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77" w:author="Kuei Yuan Chen" w:date="2015-12-04T11:48:00Z"/>
              </w:rPr>
            </w:pPr>
            <w:ins w:id="4278" w:author="Kuei Yuan Chen" w:date="2015-12-04T11:48:00Z">
              <w:r w:rsidRPr="00B330FE">
                <w:lastRenderedPageBreak/>
                <w:t>Dress</w:t>
              </w:r>
            </w:ins>
          </w:p>
        </w:tc>
      </w:tr>
      <w:tr w:rsidR="00192082" w:rsidRPr="00B330FE" w:rsidTr="0018245D">
        <w:trPr>
          <w:tblCellSpacing w:w="0" w:type="dxa"/>
          <w:ins w:id="4279"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80" w:author="Kuei Yuan Chen" w:date="2015-12-04T11:48:00Z"/>
              </w:rPr>
            </w:pPr>
            <w:ins w:id="4281" w:author="Kuei Yuan Chen" w:date="2015-12-04T11:48:00Z">
              <w:r w:rsidRPr="00B330FE">
                <w:t>Equipment</w:t>
              </w:r>
            </w:ins>
          </w:p>
        </w:tc>
      </w:tr>
      <w:tr w:rsidR="00192082" w:rsidRPr="00B330FE" w:rsidTr="0018245D">
        <w:trPr>
          <w:tblCellSpacing w:w="0" w:type="dxa"/>
          <w:ins w:id="4282"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83" w:author="Kuei Yuan Chen" w:date="2015-12-04T11:48:00Z"/>
              </w:rPr>
            </w:pPr>
            <w:ins w:id="4284" w:author="Kuei Yuan Chen" w:date="2015-12-04T11:48:00Z">
              <w:r w:rsidRPr="00B330FE">
                <w:t>Place</w:t>
              </w:r>
            </w:ins>
          </w:p>
        </w:tc>
      </w:tr>
      <w:tr w:rsidR="00192082" w:rsidRPr="00B330FE" w:rsidTr="0018245D">
        <w:trPr>
          <w:tblCellSpacing w:w="0" w:type="dxa"/>
          <w:ins w:id="4285"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86" w:author="Kuei Yuan Chen" w:date="2015-12-04T11:48:00Z"/>
              </w:rPr>
            </w:pPr>
            <w:ins w:id="4287" w:author="Kuei Yuan Chen" w:date="2015-12-04T11:48:00Z">
              <w:r w:rsidRPr="00B330FE">
                <w:t>Travel</w:t>
              </w:r>
            </w:ins>
          </w:p>
        </w:tc>
      </w:tr>
      <w:tr w:rsidR="00192082" w:rsidRPr="00B330FE" w:rsidTr="0018245D">
        <w:trPr>
          <w:tblCellSpacing w:w="0" w:type="dxa"/>
          <w:ins w:id="4288"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89" w:author="Kuei Yuan Chen" w:date="2015-12-04T11:48:00Z"/>
              </w:rPr>
            </w:pPr>
            <w:ins w:id="4290" w:author="Kuei Yuan Chen" w:date="2015-12-04T11:48:00Z">
              <w:r w:rsidRPr="00B330FE">
                <w:t>Makeup</w:t>
              </w:r>
            </w:ins>
          </w:p>
        </w:tc>
      </w:tr>
      <w:tr w:rsidR="00192082" w:rsidRPr="00B330FE" w:rsidTr="0018245D">
        <w:trPr>
          <w:tblCellSpacing w:w="0" w:type="dxa"/>
          <w:ins w:id="429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292" w:author="Kuei Yuan Chen" w:date="2015-12-04T11:48:00Z"/>
              </w:rPr>
            </w:pPr>
            <w:ins w:id="4293" w:author="Kuei Yuan Chen" w:date="2015-12-04T11:48:00Z">
              <w:r w:rsidRPr="00B330FE">
                <w:t>Studio</w:t>
              </w:r>
            </w:ins>
          </w:p>
        </w:tc>
      </w:tr>
    </w:tbl>
    <w:p w:rsidR="00192082" w:rsidRPr="00B330FE" w:rsidRDefault="00192082" w:rsidP="00192082">
      <w:pPr>
        <w:rPr>
          <w:ins w:id="4294" w:author="Kuei Yuan Chen" w:date="2015-12-04T11:48:00Z"/>
          <w:lang w:val="en"/>
        </w:rPr>
      </w:pPr>
      <w:ins w:id="4295" w:author="Kuei Yuan Chen" w:date="2015-12-04T11:48:00Z">
        <w:r w:rsidRPr="00B330FE">
          <w:br/>
          <w:t>9 rows selected. 0.01 seconds</w:t>
        </w:r>
      </w:ins>
    </w:p>
    <w:p w:rsidR="00192082" w:rsidRPr="00B330FE" w:rsidRDefault="0018245D" w:rsidP="00192082">
      <w:pPr>
        <w:rPr>
          <w:ins w:id="4296" w:author="Kuei Yuan Chen" w:date="2015-12-04T11:48:00Z"/>
        </w:rPr>
      </w:pPr>
      <w:ins w:id="4297" w:author="Kuei Yuan Chen" w:date="2015-12-04T11:48:00Z">
        <w:r>
          <w:pict>
            <v:rect id="_x0000_i1037" style="width:0;height:.75pt" o:hralign="center" o:hrstd="t" o:hrnoshade="t" o:hr="t" fillcolor="#bbb" stroked="f"/>
          </w:pict>
        </w:r>
      </w:ins>
    </w:p>
    <w:p w:rsidR="00192082" w:rsidRPr="00B330FE" w:rsidRDefault="00192082" w:rsidP="00192082">
      <w:pPr>
        <w:rPr>
          <w:ins w:id="4298" w:author="Kuei Yuan Chen" w:date="2015-12-04T11:48:00Z"/>
        </w:rPr>
      </w:pPr>
      <w:ins w:id="4299" w:author="Kuei Yuan Chen" w:date="2015-12-04T11:48:00Z">
        <w:r w:rsidRPr="00B330FE">
          <w:t>SELECT *</w:t>
        </w:r>
      </w:ins>
    </w:p>
    <w:p w:rsidR="00192082" w:rsidRPr="00B330FE" w:rsidRDefault="00192082" w:rsidP="00192082">
      <w:pPr>
        <w:rPr>
          <w:ins w:id="4300" w:author="Kuei Yuan Chen" w:date="2015-12-04T11:48:00Z"/>
        </w:rPr>
      </w:pPr>
      <w:ins w:id="4301" w:author="Kuei Yuan Chen" w:date="2015-12-04T11:48:00Z">
        <w:r w:rsidRPr="00B330FE">
          <w:t xml:space="preserve">    FROM PO</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942"/>
        <w:gridCol w:w="1077"/>
        <w:gridCol w:w="971"/>
        <w:gridCol w:w="1347"/>
      </w:tblGrid>
      <w:tr w:rsidR="00192082" w:rsidRPr="00B330FE" w:rsidTr="0018245D">
        <w:trPr>
          <w:tblCellSpacing w:w="0" w:type="dxa"/>
          <w:ins w:id="4302"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303" w:author="Kuei Yuan Chen" w:date="2015-12-04T11:48:00Z"/>
              </w:rPr>
            </w:pPr>
            <w:ins w:id="4304" w:author="Kuei Yuan Chen" w:date="2015-12-04T11:48:00Z">
              <w:r w:rsidRPr="00B330FE">
                <w:t>PO_NO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305" w:author="Kuei Yuan Chen" w:date="2015-12-04T11:48:00Z"/>
              </w:rPr>
            </w:pPr>
            <w:ins w:id="4306" w:author="Kuei Yuan Chen" w:date="2015-12-04T11:48:00Z">
              <w:r w:rsidRPr="00B330FE">
                <w:t>EMP_NO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307" w:author="Kuei Yuan Chen" w:date="2015-12-04T11:48:00Z"/>
              </w:rPr>
            </w:pPr>
            <w:ins w:id="4308" w:author="Kuei Yuan Chen" w:date="2015-12-04T11:48:00Z">
              <w:r w:rsidRPr="00B330FE">
                <w:t>PRJ_NO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309" w:author="Kuei Yuan Chen" w:date="2015-12-04T11:48:00Z"/>
              </w:rPr>
            </w:pPr>
            <w:ins w:id="4310" w:author="Kuei Yuan Chen" w:date="2015-12-04T11:48:00Z">
              <w:r w:rsidRPr="00B330FE">
                <w:t>PO_DATE</w:t>
              </w:r>
            </w:ins>
          </w:p>
        </w:tc>
      </w:tr>
      <w:tr w:rsidR="00192082" w:rsidRPr="00B330FE" w:rsidTr="0018245D">
        <w:trPr>
          <w:tblCellSpacing w:w="0" w:type="dxa"/>
          <w:ins w:id="431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12" w:author="Kuei Yuan Chen" w:date="2015-12-04T11:48:00Z"/>
              </w:rPr>
            </w:pPr>
            <w:ins w:id="4313"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14" w:author="Kuei Yuan Chen" w:date="2015-12-04T11:48:00Z"/>
              </w:rPr>
            </w:pPr>
            <w:ins w:id="4315"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16" w:author="Kuei Yuan Chen" w:date="2015-12-04T11:48:00Z"/>
              </w:rPr>
            </w:pPr>
            <w:ins w:id="4317"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18" w:author="Kuei Yuan Chen" w:date="2015-12-04T11:48:00Z"/>
              </w:rPr>
            </w:pPr>
            <w:ins w:id="4319" w:author="Kuei Yuan Chen" w:date="2015-12-04T11:48:00Z">
              <w:r w:rsidRPr="00B330FE">
                <w:t>11/17/2015</w:t>
              </w:r>
            </w:ins>
          </w:p>
        </w:tc>
      </w:tr>
      <w:tr w:rsidR="00192082" w:rsidRPr="00B330FE" w:rsidTr="0018245D">
        <w:trPr>
          <w:tblCellSpacing w:w="0" w:type="dxa"/>
          <w:ins w:id="4320"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21" w:author="Kuei Yuan Chen" w:date="2015-12-04T11:48:00Z"/>
              </w:rPr>
            </w:pPr>
            <w:ins w:id="4322"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23" w:author="Kuei Yuan Chen" w:date="2015-12-04T11:48:00Z"/>
              </w:rPr>
            </w:pPr>
            <w:ins w:id="4324"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25" w:author="Kuei Yuan Chen" w:date="2015-12-04T11:48:00Z"/>
              </w:rPr>
            </w:pPr>
            <w:ins w:id="4326"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27" w:author="Kuei Yuan Chen" w:date="2015-12-04T11:48:00Z"/>
              </w:rPr>
            </w:pPr>
            <w:ins w:id="4328" w:author="Kuei Yuan Chen" w:date="2015-12-04T11:48:00Z">
              <w:r w:rsidRPr="00B330FE">
                <w:t>11/17/2015</w:t>
              </w:r>
            </w:ins>
          </w:p>
        </w:tc>
      </w:tr>
      <w:tr w:rsidR="00192082" w:rsidRPr="00B330FE" w:rsidTr="0018245D">
        <w:trPr>
          <w:tblCellSpacing w:w="0" w:type="dxa"/>
          <w:ins w:id="4329"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30" w:author="Kuei Yuan Chen" w:date="2015-12-04T11:48:00Z"/>
              </w:rPr>
            </w:pPr>
            <w:ins w:id="4331"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32" w:author="Kuei Yuan Chen" w:date="2015-12-04T11:48:00Z"/>
              </w:rPr>
            </w:pPr>
            <w:ins w:id="4333"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34" w:author="Kuei Yuan Chen" w:date="2015-12-04T11:48:00Z"/>
              </w:rPr>
            </w:pPr>
            <w:ins w:id="4335"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36" w:author="Kuei Yuan Chen" w:date="2015-12-04T11:48:00Z"/>
              </w:rPr>
            </w:pPr>
            <w:ins w:id="4337" w:author="Kuei Yuan Chen" w:date="2015-12-04T11:48:00Z">
              <w:r w:rsidRPr="00B330FE">
                <w:t>11/17/2015</w:t>
              </w:r>
            </w:ins>
          </w:p>
        </w:tc>
      </w:tr>
      <w:tr w:rsidR="00192082" w:rsidRPr="00B330FE" w:rsidTr="0018245D">
        <w:trPr>
          <w:tblCellSpacing w:w="0" w:type="dxa"/>
          <w:ins w:id="4338"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39" w:author="Kuei Yuan Chen" w:date="2015-12-04T11:48:00Z"/>
              </w:rPr>
            </w:pPr>
            <w:ins w:id="4340"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41" w:author="Kuei Yuan Chen" w:date="2015-12-04T11:48:00Z"/>
              </w:rPr>
            </w:pPr>
            <w:ins w:id="4342"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43" w:author="Kuei Yuan Chen" w:date="2015-12-04T11:48:00Z"/>
              </w:rPr>
            </w:pPr>
            <w:ins w:id="4344"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45" w:author="Kuei Yuan Chen" w:date="2015-12-04T11:48:00Z"/>
              </w:rPr>
            </w:pPr>
            <w:ins w:id="4346" w:author="Kuei Yuan Chen" w:date="2015-12-04T11:48:00Z">
              <w:r w:rsidRPr="00B330FE">
                <w:t>11/22/2015</w:t>
              </w:r>
            </w:ins>
          </w:p>
        </w:tc>
      </w:tr>
      <w:tr w:rsidR="00192082" w:rsidRPr="00B330FE" w:rsidTr="0018245D">
        <w:trPr>
          <w:tblCellSpacing w:w="0" w:type="dxa"/>
          <w:ins w:id="4347"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48" w:author="Kuei Yuan Chen" w:date="2015-12-04T11:48:00Z"/>
              </w:rPr>
            </w:pPr>
            <w:ins w:id="4349"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50" w:author="Kuei Yuan Chen" w:date="2015-12-04T11:48:00Z"/>
              </w:rPr>
            </w:pPr>
            <w:ins w:id="4351" w:author="Kuei Yuan Chen" w:date="2015-12-04T11:48:00Z">
              <w:r w:rsidRPr="00B330FE">
                <w:t>7</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52" w:author="Kuei Yuan Chen" w:date="2015-12-04T11:48:00Z"/>
              </w:rPr>
            </w:pPr>
            <w:ins w:id="4353"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54" w:author="Kuei Yuan Chen" w:date="2015-12-04T11:48:00Z"/>
              </w:rPr>
            </w:pPr>
            <w:ins w:id="4355" w:author="Kuei Yuan Chen" w:date="2015-12-04T11:48:00Z">
              <w:r w:rsidRPr="00B330FE">
                <w:t>11/22/2015</w:t>
              </w:r>
            </w:ins>
          </w:p>
        </w:tc>
      </w:tr>
      <w:tr w:rsidR="00192082" w:rsidRPr="00B330FE" w:rsidTr="0018245D">
        <w:trPr>
          <w:tblCellSpacing w:w="0" w:type="dxa"/>
          <w:ins w:id="435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57" w:author="Kuei Yuan Chen" w:date="2015-12-04T11:48:00Z"/>
              </w:rPr>
            </w:pPr>
            <w:ins w:id="4358"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59" w:author="Kuei Yuan Chen" w:date="2015-12-04T11:48:00Z"/>
              </w:rPr>
            </w:pPr>
            <w:ins w:id="4360"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61" w:author="Kuei Yuan Chen" w:date="2015-12-04T11:48:00Z"/>
              </w:rPr>
            </w:pPr>
            <w:ins w:id="4362"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63" w:author="Kuei Yuan Chen" w:date="2015-12-04T11:48:00Z"/>
              </w:rPr>
            </w:pPr>
            <w:ins w:id="4364" w:author="Kuei Yuan Chen" w:date="2015-12-04T11:48:00Z">
              <w:r w:rsidRPr="00B330FE">
                <w:t>11/22/2015</w:t>
              </w:r>
            </w:ins>
          </w:p>
        </w:tc>
      </w:tr>
    </w:tbl>
    <w:p w:rsidR="00192082" w:rsidRPr="00B330FE" w:rsidRDefault="00192082" w:rsidP="00192082">
      <w:pPr>
        <w:rPr>
          <w:ins w:id="4365" w:author="Kuei Yuan Chen" w:date="2015-12-04T11:48:00Z"/>
          <w:lang w:val="en"/>
        </w:rPr>
      </w:pPr>
      <w:ins w:id="4366" w:author="Kuei Yuan Chen" w:date="2015-12-04T11:48:00Z">
        <w:r w:rsidRPr="00B330FE">
          <w:br/>
          <w:t>6 rows selected. 0.01 seconds</w:t>
        </w:r>
      </w:ins>
    </w:p>
    <w:p w:rsidR="00192082" w:rsidRPr="00B330FE" w:rsidRDefault="0018245D" w:rsidP="00192082">
      <w:pPr>
        <w:rPr>
          <w:ins w:id="4367" w:author="Kuei Yuan Chen" w:date="2015-12-04T11:48:00Z"/>
        </w:rPr>
      </w:pPr>
      <w:ins w:id="4368" w:author="Kuei Yuan Chen" w:date="2015-12-04T11:48:00Z">
        <w:r>
          <w:pict>
            <v:rect id="_x0000_i1038" style="width:0;height:.75pt" o:hralign="center" o:hrstd="t" o:hrnoshade="t" o:hr="t" fillcolor="#bbb" stroked="f"/>
          </w:pict>
        </w:r>
      </w:ins>
    </w:p>
    <w:p w:rsidR="00192082" w:rsidRPr="00B330FE" w:rsidRDefault="00192082" w:rsidP="00192082">
      <w:pPr>
        <w:rPr>
          <w:ins w:id="4369" w:author="Kuei Yuan Chen" w:date="2015-12-04T11:48:00Z"/>
        </w:rPr>
      </w:pPr>
      <w:ins w:id="4370" w:author="Kuei Yuan Chen" w:date="2015-12-04T11:48:00Z">
        <w:r w:rsidRPr="00B330FE">
          <w:t xml:space="preserve">SELECT PO_NO, </w:t>
        </w:r>
        <w:proofErr w:type="gramStart"/>
        <w:r w:rsidRPr="00B330FE">
          <w:t>COUNT(</w:t>
        </w:r>
        <w:proofErr w:type="gramEnd"/>
        <w:r w:rsidRPr="00B330FE">
          <w:t>INV_NO)</w:t>
        </w:r>
      </w:ins>
    </w:p>
    <w:p w:rsidR="00192082" w:rsidRPr="00B330FE" w:rsidRDefault="00192082" w:rsidP="00192082">
      <w:pPr>
        <w:rPr>
          <w:ins w:id="4371" w:author="Kuei Yuan Chen" w:date="2015-12-04T11:48:00Z"/>
        </w:rPr>
      </w:pPr>
      <w:ins w:id="4372" w:author="Kuei Yuan Chen" w:date="2015-12-04T11:48:00Z">
        <w:r w:rsidRPr="00B330FE">
          <w:t xml:space="preserve">    FROM Invoice</w:t>
        </w:r>
      </w:ins>
    </w:p>
    <w:p w:rsidR="00192082" w:rsidRPr="00B330FE" w:rsidRDefault="00192082" w:rsidP="00192082">
      <w:pPr>
        <w:rPr>
          <w:ins w:id="4373" w:author="Kuei Yuan Chen" w:date="2015-12-04T11:48:00Z"/>
        </w:rPr>
      </w:pPr>
      <w:ins w:id="4374" w:author="Kuei Yuan Chen" w:date="2015-12-04T11:48:00Z">
        <w:r w:rsidRPr="00B330FE">
          <w:t xml:space="preserve">    GROUP BY PO_NO</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942"/>
        <w:gridCol w:w="1792"/>
      </w:tblGrid>
      <w:tr w:rsidR="00192082" w:rsidRPr="00B330FE" w:rsidTr="0018245D">
        <w:trPr>
          <w:tblCellSpacing w:w="0" w:type="dxa"/>
          <w:ins w:id="4375"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376" w:author="Kuei Yuan Chen" w:date="2015-12-04T11:48:00Z"/>
              </w:rPr>
            </w:pPr>
            <w:ins w:id="4377" w:author="Kuei Yuan Chen" w:date="2015-12-04T11:48:00Z">
              <w:r w:rsidRPr="00B330FE">
                <w:t>PO_NO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378" w:author="Kuei Yuan Chen" w:date="2015-12-04T11:48:00Z"/>
              </w:rPr>
            </w:pPr>
            <w:ins w:id="4379" w:author="Kuei Yuan Chen" w:date="2015-12-04T11:48:00Z">
              <w:r w:rsidRPr="00B330FE">
                <w:t>COUNT(INV_NO)</w:t>
              </w:r>
            </w:ins>
          </w:p>
        </w:tc>
      </w:tr>
      <w:tr w:rsidR="00192082" w:rsidRPr="00B330FE" w:rsidTr="0018245D">
        <w:trPr>
          <w:tblCellSpacing w:w="0" w:type="dxa"/>
          <w:ins w:id="4380"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81" w:author="Kuei Yuan Chen" w:date="2015-12-04T11:48:00Z"/>
              </w:rPr>
            </w:pPr>
            <w:ins w:id="4382" w:author="Kuei Yuan Chen" w:date="2015-12-04T11:48:00Z">
              <w:r w:rsidRPr="00B330FE">
                <w:lastRenderedPageBreak/>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83" w:author="Kuei Yuan Chen" w:date="2015-12-04T11:48:00Z"/>
              </w:rPr>
            </w:pPr>
            <w:ins w:id="4384" w:author="Kuei Yuan Chen" w:date="2015-12-04T11:48:00Z">
              <w:r w:rsidRPr="00B330FE">
                <w:t>1</w:t>
              </w:r>
            </w:ins>
          </w:p>
        </w:tc>
      </w:tr>
      <w:tr w:rsidR="00192082" w:rsidRPr="00B330FE" w:rsidTr="0018245D">
        <w:trPr>
          <w:tblCellSpacing w:w="0" w:type="dxa"/>
          <w:ins w:id="4385"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86" w:author="Kuei Yuan Chen" w:date="2015-12-04T11:48:00Z"/>
              </w:rPr>
            </w:pPr>
            <w:ins w:id="4387"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88" w:author="Kuei Yuan Chen" w:date="2015-12-04T11:48:00Z"/>
              </w:rPr>
            </w:pPr>
            <w:ins w:id="4389" w:author="Kuei Yuan Chen" w:date="2015-12-04T11:48:00Z">
              <w:r w:rsidRPr="00B330FE">
                <w:t>1</w:t>
              </w:r>
            </w:ins>
          </w:p>
        </w:tc>
      </w:tr>
      <w:tr w:rsidR="00192082" w:rsidRPr="00B330FE" w:rsidTr="0018245D">
        <w:trPr>
          <w:tblCellSpacing w:w="0" w:type="dxa"/>
          <w:ins w:id="4390"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91" w:author="Kuei Yuan Chen" w:date="2015-12-04T11:48:00Z"/>
              </w:rPr>
            </w:pPr>
            <w:ins w:id="4392"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93" w:author="Kuei Yuan Chen" w:date="2015-12-04T11:48:00Z"/>
              </w:rPr>
            </w:pPr>
            <w:ins w:id="4394" w:author="Kuei Yuan Chen" w:date="2015-12-04T11:48:00Z">
              <w:r w:rsidRPr="00B330FE">
                <w:t>1</w:t>
              </w:r>
            </w:ins>
          </w:p>
        </w:tc>
      </w:tr>
      <w:tr w:rsidR="00192082" w:rsidRPr="00B330FE" w:rsidTr="0018245D">
        <w:trPr>
          <w:tblCellSpacing w:w="0" w:type="dxa"/>
          <w:ins w:id="4395"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96" w:author="Kuei Yuan Chen" w:date="2015-12-04T11:48:00Z"/>
              </w:rPr>
            </w:pPr>
            <w:ins w:id="4397"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398" w:author="Kuei Yuan Chen" w:date="2015-12-04T11:48:00Z"/>
              </w:rPr>
            </w:pPr>
            <w:ins w:id="4399" w:author="Kuei Yuan Chen" w:date="2015-12-04T11:48:00Z">
              <w:r w:rsidRPr="00B330FE">
                <w:t>1</w:t>
              </w:r>
            </w:ins>
          </w:p>
        </w:tc>
      </w:tr>
      <w:tr w:rsidR="00192082" w:rsidRPr="00B330FE" w:rsidTr="0018245D">
        <w:trPr>
          <w:tblCellSpacing w:w="0" w:type="dxa"/>
          <w:ins w:id="4400"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01" w:author="Kuei Yuan Chen" w:date="2015-12-04T11:48:00Z"/>
              </w:rPr>
            </w:pPr>
            <w:ins w:id="4402"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03" w:author="Kuei Yuan Chen" w:date="2015-12-04T11:48:00Z"/>
              </w:rPr>
            </w:pPr>
            <w:ins w:id="4404" w:author="Kuei Yuan Chen" w:date="2015-12-04T11:48:00Z">
              <w:r w:rsidRPr="00B330FE">
                <w:t>1</w:t>
              </w:r>
            </w:ins>
          </w:p>
        </w:tc>
      </w:tr>
      <w:tr w:rsidR="00192082" w:rsidRPr="00B330FE" w:rsidTr="0018245D">
        <w:trPr>
          <w:tblCellSpacing w:w="0" w:type="dxa"/>
          <w:ins w:id="4405"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06" w:author="Kuei Yuan Chen" w:date="2015-12-04T11:48:00Z"/>
              </w:rPr>
            </w:pPr>
            <w:ins w:id="4407"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08" w:author="Kuei Yuan Chen" w:date="2015-12-04T11:48:00Z"/>
              </w:rPr>
            </w:pPr>
            <w:ins w:id="4409" w:author="Kuei Yuan Chen" w:date="2015-12-04T11:48:00Z">
              <w:r w:rsidRPr="00B330FE">
                <w:t>1</w:t>
              </w:r>
            </w:ins>
          </w:p>
        </w:tc>
      </w:tr>
    </w:tbl>
    <w:p w:rsidR="00192082" w:rsidRPr="00B330FE" w:rsidRDefault="00192082" w:rsidP="00192082">
      <w:pPr>
        <w:rPr>
          <w:ins w:id="4410" w:author="Kuei Yuan Chen" w:date="2015-12-04T11:48:00Z"/>
          <w:lang w:val="en"/>
        </w:rPr>
      </w:pPr>
      <w:ins w:id="4411" w:author="Kuei Yuan Chen" w:date="2015-12-04T11:48:00Z">
        <w:r w:rsidRPr="00B330FE">
          <w:br/>
          <w:t>6 rows selected. 0.01 seconds</w:t>
        </w:r>
      </w:ins>
    </w:p>
    <w:p w:rsidR="00192082" w:rsidRPr="00B330FE" w:rsidRDefault="0018245D" w:rsidP="00192082">
      <w:pPr>
        <w:rPr>
          <w:ins w:id="4412" w:author="Kuei Yuan Chen" w:date="2015-12-04T11:48:00Z"/>
        </w:rPr>
      </w:pPr>
      <w:ins w:id="4413" w:author="Kuei Yuan Chen" w:date="2015-12-04T11:48:00Z">
        <w:r>
          <w:pict>
            <v:rect id="_x0000_i1039" style="width:0;height:.75pt" o:hralign="center" o:hrstd="t" o:hrnoshade="t" o:hr="t" fillcolor="#bbb" stroked="f"/>
          </w:pict>
        </w:r>
      </w:ins>
    </w:p>
    <w:p w:rsidR="00192082" w:rsidRPr="00B330FE" w:rsidRDefault="00192082" w:rsidP="00192082">
      <w:pPr>
        <w:rPr>
          <w:ins w:id="4414" w:author="Kuei Yuan Chen" w:date="2015-12-04T11:48:00Z"/>
        </w:rPr>
      </w:pPr>
      <w:ins w:id="4415" w:author="Kuei Yuan Chen" w:date="2015-12-04T11:48:00Z">
        <w:r w:rsidRPr="00B330FE">
          <w:t xml:space="preserve">SELECT SHIP_INFO </w:t>
        </w:r>
      </w:ins>
    </w:p>
    <w:p w:rsidR="00192082" w:rsidRPr="00B330FE" w:rsidRDefault="00192082" w:rsidP="00192082">
      <w:pPr>
        <w:rPr>
          <w:ins w:id="4416" w:author="Kuei Yuan Chen" w:date="2015-12-04T11:48:00Z"/>
        </w:rPr>
      </w:pPr>
      <w:ins w:id="4417" w:author="Kuei Yuan Chen" w:date="2015-12-04T11:48:00Z">
        <w:r w:rsidRPr="00B330FE">
          <w:t xml:space="preserve">    FROM Invoice</w:t>
        </w:r>
      </w:ins>
    </w:p>
    <w:p w:rsidR="00192082" w:rsidRPr="00B330FE" w:rsidRDefault="00192082" w:rsidP="00192082">
      <w:pPr>
        <w:rPr>
          <w:ins w:id="4418" w:author="Kuei Yuan Chen" w:date="2015-12-04T11:48:00Z"/>
        </w:rPr>
      </w:pPr>
      <w:ins w:id="4419" w:author="Kuei Yuan Chen" w:date="2015-12-04T11:48:00Z">
        <w:r w:rsidRPr="00B330FE">
          <w:t xml:space="preserve">    WHERE PO_NO = '1'</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2314"/>
      </w:tblGrid>
      <w:tr w:rsidR="00192082" w:rsidRPr="00B330FE" w:rsidTr="0018245D">
        <w:trPr>
          <w:tblCellSpacing w:w="0" w:type="dxa"/>
          <w:ins w:id="4420"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421" w:author="Kuei Yuan Chen" w:date="2015-12-04T11:48:00Z"/>
              </w:rPr>
            </w:pPr>
            <w:ins w:id="4422" w:author="Kuei Yuan Chen" w:date="2015-12-04T11:48:00Z">
              <w:r w:rsidRPr="00B330FE">
                <w:t>SHIP_INFO</w:t>
              </w:r>
            </w:ins>
          </w:p>
        </w:tc>
      </w:tr>
      <w:tr w:rsidR="00192082" w:rsidRPr="00B330FE" w:rsidTr="0018245D">
        <w:trPr>
          <w:tblCellSpacing w:w="0" w:type="dxa"/>
          <w:ins w:id="4423"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24" w:author="Kuei Yuan Chen" w:date="2015-12-04T11:48:00Z"/>
              </w:rPr>
            </w:pPr>
            <w:ins w:id="4425" w:author="Kuei Yuan Chen" w:date="2015-12-04T11:48:00Z">
              <w:r w:rsidRPr="00B330FE">
                <w:t>Shipping to Vancouver</w:t>
              </w:r>
            </w:ins>
          </w:p>
        </w:tc>
      </w:tr>
    </w:tbl>
    <w:p w:rsidR="00192082" w:rsidRPr="00B330FE" w:rsidRDefault="00192082" w:rsidP="00192082">
      <w:pPr>
        <w:rPr>
          <w:ins w:id="4426" w:author="Kuei Yuan Chen" w:date="2015-12-04T11:48:00Z"/>
          <w:lang w:val="en"/>
        </w:rPr>
      </w:pPr>
      <w:ins w:id="4427" w:author="Kuei Yuan Chen" w:date="2015-12-04T11:48:00Z">
        <w:r w:rsidRPr="00B330FE">
          <w:br/>
          <w:t>Statement processed. 0.01 seconds</w:t>
        </w:r>
      </w:ins>
    </w:p>
    <w:p w:rsidR="00192082" w:rsidRPr="00B330FE" w:rsidRDefault="0018245D" w:rsidP="00192082">
      <w:pPr>
        <w:rPr>
          <w:ins w:id="4428" w:author="Kuei Yuan Chen" w:date="2015-12-04T11:48:00Z"/>
        </w:rPr>
      </w:pPr>
      <w:ins w:id="4429" w:author="Kuei Yuan Chen" w:date="2015-12-04T11:48:00Z">
        <w:r>
          <w:pict>
            <v:rect id="_x0000_i1040" style="width:0;height:.75pt" o:hralign="center" o:hrstd="t" o:hrnoshade="t" o:hr="t" fillcolor="#bbb" stroked="f"/>
          </w:pict>
        </w:r>
      </w:ins>
    </w:p>
    <w:p w:rsidR="00192082" w:rsidRPr="00B330FE" w:rsidRDefault="00192082" w:rsidP="00192082">
      <w:pPr>
        <w:rPr>
          <w:ins w:id="4430" w:author="Kuei Yuan Chen" w:date="2015-12-04T11:48:00Z"/>
        </w:rPr>
      </w:pPr>
      <w:ins w:id="4431" w:author="Kuei Yuan Chen" w:date="2015-12-04T11:48:00Z">
        <w:r w:rsidRPr="00B330FE">
          <w:t xml:space="preserve">SELECT PO_NO, </w:t>
        </w:r>
        <w:proofErr w:type="spellStart"/>
        <w:r w:rsidRPr="00B330FE">
          <w:t>to_</w:t>
        </w:r>
        <w:proofErr w:type="gramStart"/>
        <w:r w:rsidRPr="00B330FE">
          <w:t>date</w:t>
        </w:r>
        <w:proofErr w:type="spellEnd"/>
        <w:r w:rsidRPr="00B330FE">
          <w:t>(</w:t>
        </w:r>
        <w:proofErr w:type="gramEnd"/>
        <w:r w:rsidRPr="00B330FE">
          <w:t xml:space="preserve">PO_DATE, 'MM/DD/YYYY') </w:t>
        </w:r>
      </w:ins>
    </w:p>
    <w:p w:rsidR="00192082" w:rsidRPr="00B330FE" w:rsidRDefault="00192082" w:rsidP="00192082">
      <w:pPr>
        <w:rPr>
          <w:ins w:id="4432" w:author="Kuei Yuan Chen" w:date="2015-12-04T11:48:00Z"/>
        </w:rPr>
      </w:pPr>
      <w:ins w:id="4433" w:author="Kuei Yuan Chen" w:date="2015-12-04T11:48:00Z">
        <w:r w:rsidRPr="00B330FE">
          <w:t xml:space="preserve">    FROM PO</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942"/>
        <w:gridCol w:w="3502"/>
      </w:tblGrid>
      <w:tr w:rsidR="00192082" w:rsidRPr="00B330FE" w:rsidTr="0018245D">
        <w:trPr>
          <w:tblCellSpacing w:w="0" w:type="dxa"/>
          <w:ins w:id="4434"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435" w:author="Kuei Yuan Chen" w:date="2015-12-04T11:48:00Z"/>
              </w:rPr>
            </w:pPr>
            <w:ins w:id="4436" w:author="Kuei Yuan Chen" w:date="2015-12-04T11:48:00Z">
              <w:r w:rsidRPr="00B330FE">
                <w:t>PO_NO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437" w:author="Kuei Yuan Chen" w:date="2015-12-04T11:48:00Z"/>
              </w:rPr>
            </w:pPr>
            <w:ins w:id="4438" w:author="Kuei Yuan Chen" w:date="2015-12-04T11:48:00Z">
              <w:r w:rsidRPr="00B330FE">
                <w:t>TO_DATE(PO_DATE,'MM/DD/YYYY')</w:t>
              </w:r>
            </w:ins>
          </w:p>
        </w:tc>
      </w:tr>
      <w:tr w:rsidR="00192082" w:rsidRPr="00B330FE" w:rsidTr="0018245D">
        <w:trPr>
          <w:tblCellSpacing w:w="0" w:type="dxa"/>
          <w:ins w:id="4439"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40" w:author="Kuei Yuan Chen" w:date="2015-12-04T11:48:00Z"/>
              </w:rPr>
            </w:pPr>
            <w:ins w:id="4441"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42" w:author="Kuei Yuan Chen" w:date="2015-12-04T11:48:00Z"/>
              </w:rPr>
            </w:pPr>
            <w:ins w:id="4443" w:author="Kuei Yuan Chen" w:date="2015-12-04T11:48:00Z">
              <w:r w:rsidRPr="00B330FE">
                <w:t>11/17/2015</w:t>
              </w:r>
            </w:ins>
          </w:p>
        </w:tc>
      </w:tr>
      <w:tr w:rsidR="00192082" w:rsidRPr="00B330FE" w:rsidTr="0018245D">
        <w:trPr>
          <w:tblCellSpacing w:w="0" w:type="dxa"/>
          <w:ins w:id="444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45" w:author="Kuei Yuan Chen" w:date="2015-12-04T11:48:00Z"/>
              </w:rPr>
            </w:pPr>
            <w:ins w:id="4446"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47" w:author="Kuei Yuan Chen" w:date="2015-12-04T11:48:00Z"/>
              </w:rPr>
            </w:pPr>
            <w:ins w:id="4448" w:author="Kuei Yuan Chen" w:date="2015-12-04T11:48:00Z">
              <w:r w:rsidRPr="00B330FE">
                <w:t>11/17/2015</w:t>
              </w:r>
            </w:ins>
          </w:p>
        </w:tc>
      </w:tr>
      <w:tr w:rsidR="00192082" w:rsidRPr="00B330FE" w:rsidTr="0018245D">
        <w:trPr>
          <w:tblCellSpacing w:w="0" w:type="dxa"/>
          <w:ins w:id="4449"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50" w:author="Kuei Yuan Chen" w:date="2015-12-04T11:48:00Z"/>
              </w:rPr>
            </w:pPr>
            <w:ins w:id="4451"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52" w:author="Kuei Yuan Chen" w:date="2015-12-04T11:48:00Z"/>
              </w:rPr>
            </w:pPr>
            <w:ins w:id="4453" w:author="Kuei Yuan Chen" w:date="2015-12-04T11:48:00Z">
              <w:r w:rsidRPr="00B330FE">
                <w:t>11/17/2015</w:t>
              </w:r>
            </w:ins>
          </w:p>
        </w:tc>
      </w:tr>
      <w:tr w:rsidR="00192082" w:rsidRPr="00B330FE" w:rsidTr="0018245D">
        <w:trPr>
          <w:tblCellSpacing w:w="0" w:type="dxa"/>
          <w:ins w:id="445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55" w:author="Kuei Yuan Chen" w:date="2015-12-04T11:48:00Z"/>
              </w:rPr>
            </w:pPr>
            <w:ins w:id="4456"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57" w:author="Kuei Yuan Chen" w:date="2015-12-04T11:48:00Z"/>
              </w:rPr>
            </w:pPr>
            <w:ins w:id="4458" w:author="Kuei Yuan Chen" w:date="2015-12-04T11:48:00Z">
              <w:r w:rsidRPr="00B330FE">
                <w:t>11/22/2015</w:t>
              </w:r>
            </w:ins>
          </w:p>
        </w:tc>
      </w:tr>
      <w:tr w:rsidR="00192082" w:rsidRPr="00B330FE" w:rsidTr="0018245D">
        <w:trPr>
          <w:tblCellSpacing w:w="0" w:type="dxa"/>
          <w:ins w:id="4459"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60" w:author="Kuei Yuan Chen" w:date="2015-12-04T11:48:00Z"/>
              </w:rPr>
            </w:pPr>
            <w:ins w:id="4461"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62" w:author="Kuei Yuan Chen" w:date="2015-12-04T11:48:00Z"/>
              </w:rPr>
            </w:pPr>
            <w:ins w:id="4463" w:author="Kuei Yuan Chen" w:date="2015-12-04T11:48:00Z">
              <w:r w:rsidRPr="00B330FE">
                <w:t>11/22/2015</w:t>
              </w:r>
            </w:ins>
          </w:p>
        </w:tc>
      </w:tr>
      <w:tr w:rsidR="00192082" w:rsidRPr="00B330FE" w:rsidTr="0018245D">
        <w:trPr>
          <w:tblCellSpacing w:w="0" w:type="dxa"/>
          <w:ins w:id="446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65" w:author="Kuei Yuan Chen" w:date="2015-12-04T11:48:00Z"/>
              </w:rPr>
            </w:pPr>
            <w:ins w:id="4466" w:author="Kuei Yuan Chen" w:date="2015-12-04T11:48:00Z">
              <w:r w:rsidRPr="00B330FE">
                <w:lastRenderedPageBreak/>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67" w:author="Kuei Yuan Chen" w:date="2015-12-04T11:48:00Z"/>
              </w:rPr>
            </w:pPr>
            <w:ins w:id="4468" w:author="Kuei Yuan Chen" w:date="2015-12-04T11:48:00Z">
              <w:r w:rsidRPr="00B330FE">
                <w:t>11/22/2015</w:t>
              </w:r>
            </w:ins>
          </w:p>
        </w:tc>
      </w:tr>
    </w:tbl>
    <w:p w:rsidR="00192082" w:rsidRPr="00B330FE" w:rsidRDefault="00192082" w:rsidP="00192082">
      <w:pPr>
        <w:rPr>
          <w:ins w:id="4469" w:author="Kuei Yuan Chen" w:date="2015-12-04T11:48:00Z"/>
          <w:lang w:val="en"/>
        </w:rPr>
      </w:pPr>
      <w:ins w:id="4470" w:author="Kuei Yuan Chen" w:date="2015-12-04T11:48:00Z">
        <w:r w:rsidRPr="00B330FE">
          <w:br/>
          <w:t>6 rows selected. 0.00 seconds</w:t>
        </w:r>
      </w:ins>
    </w:p>
    <w:p w:rsidR="00192082" w:rsidRPr="00B330FE" w:rsidRDefault="0018245D" w:rsidP="00192082">
      <w:pPr>
        <w:rPr>
          <w:ins w:id="4471" w:author="Kuei Yuan Chen" w:date="2015-12-04T11:48:00Z"/>
        </w:rPr>
      </w:pPr>
      <w:ins w:id="4472" w:author="Kuei Yuan Chen" w:date="2015-12-04T11:48:00Z">
        <w:r>
          <w:pict>
            <v:rect id="_x0000_i1041" style="width:0;height:.75pt" o:hralign="center" o:hrstd="t" o:hrnoshade="t" o:hr="t" fillcolor="#bbb" stroked="f"/>
          </w:pict>
        </w:r>
      </w:ins>
    </w:p>
    <w:p w:rsidR="00192082" w:rsidRPr="00B330FE" w:rsidRDefault="00192082" w:rsidP="00192082">
      <w:pPr>
        <w:rPr>
          <w:ins w:id="4473" w:author="Kuei Yuan Chen" w:date="2015-12-04T11:48:00Z"/>
        </w:rPr>
      </w:pPr>
      <w:ins w:id="4474" w:author="Kuei Yuan Chen" w:date="2015-12-04T11:48:00Z">
        <w:r w:rsidRPr="00B330FE">
          <w:t>SELECT (SELECT SUP_NAME</w:t>
        </w:r>
      </w:ins>
    </w:p>
    <w:p w:rsidR="00192082" w:rsidRPr="00B330FE" w:rsidRDefault="00192082" w:rsidP="00192082">
      <w:pPr>
        <w:rPr>
          <w:ins w:id="4475" w:author="Kuei Yuan Chen" w:date="2015-12-04T11:48:00Z"/>
        </w:rPr>
      </w:pPr>
      <w:ins w:id="4476" w:author="Kuei Yuan Chen" w:date="2015-12-04T11:48:00Z">
        <w:r w:rsidRPr="00B330FE">
          <w:t>FROM Supplier</w:t>
        </w:r>
      </w:ins>
    </w:p>
    <w:p w:rsidR="00192082" w:rsidRPr="00B330FE" w:rsidRDefault="00192082" w:rsidP="00192082">
      <w:pPr>
        <w:rPr>
          <w:ins w:id="4477" w:author="Kuei Yuan Chen" w:date="2015-12-04T11:48:00Z"/>
        </w:rPr>
      </w:pPr>
      <w:ins w:id="4478" w:author="Kuei Yuan Chen" w:date="2015-12-04T11:48:00Z">
        <w:r w:rsidRPr="00B330FE">
          <w:t>WHERE SUP_NO = '3'</w:t>
        </w:r>
      </w:ins>
    </w:p>
    <w:p w:rsidR="00192082" w:rsidRPr="00B330FE" w:rsidRDefault="00192082" w:rsidP="00192082">
      <w:pPr>
        <w:rPr>
          <w:ins w:id="4479" w:author="Kuei Yuan Chen" w:date="2015-12-04T11:48:00Z"/>
        </w:rPr>
      </w:pPr>
      <w:ins w:id="4480" w:author="Kuei Yuan Chen" w:date="2015-12-04T11:48:00Z">
        <w:r w:rsidRPr="00B330FE">
          <w:t>) AS SUP_NAME</w:t>
        </w:r>
        <w:proofErr w:type="gramStart"/>
        <w:r w:rsidRPr="00B330FE">
          <w:t>,COUNT</w:t>
        </w:r>
        <w:proofErr w:type="gramEnd"/>
        <w:r w:rsidRPr="00B330FE">
          <w:t>(INV_NO) AS INV_NUM</w:t>
        </w:r>
      </w:ins>
    </w:p>
    <w:p w:rsidR="00192082" w:rsidRPr="00B330FE" w:rsidRDefault="00192082" w:rsidP="00192082">
      <w:pPr>
        <w:rPr>
          <w:ins w:id="4481" w:author="Kuei Yuan Chen" w:date="2015-12-04T11:48:00Z"/>
        </w:rPr>
      </w:pPr>
      <w:ins w:id="4482" w:author="Kuei Yuan Chen" w:date="2015-12-04T11:48:00Z">
        <w:r w:rsidRPr="00B330FE">
          <w:t xml:space="preserve">    FROM Invoice</w:t>
        </w:r>
      </w:ins>
    </w:p>
    <w:p w:rsidR="00192082" w:rsidRPr="00B330FE" w:rsidRDefault="00192082" w:rsidP="00192082">
      <w:pPr>
        <w:rPr>
          <w:ins w:id="4483" w:author="Kuei Yuan Chen" w:date="2015-12-04T11:48:00Z"/>
        </w:rPr>
      </w:pPr>
      <w:ins w:id="4484" w:author="Kuei Yuan Chen" w:date="2015-12-04T11:48:00Z">
        <w:r w:rsidRPr="00B330FE">
          <w:t xml:space="preserve">    WHERE SUP_NO = '3' AND INV_DATE=</w:t>
        </w:r>
        <w:proofErr w:type="spellStart"/>
        <w:r w:rsidRPr="00B330FE">
          <w:t>to_</w:t>
        </w:r>
        <w:proofErr w:type="gramStart"/>
        <w:r w:rsidRPr="00B330FE">
          <w:t>date</w:t>
        </w:r>
        <w:proofErr w:type="spellEnd"/>
        <w:r w:rsidRPr="00B330FE">
          <w:t>(</w:t>
        </w:r>
        <w:proofErr w:type="gramEnd"/>
        <w:r w:rsidRPr="00B330FE">
          <w:t>'22/11/2015','DD/MM/YYYY')AND SHIP_INFO NOT LIKE '%PICK UP%'</w:t>
        </w:r>
      </w:ins>
    </w:p>
    <w:p w:rsidR="00192082" w:rsidRPr="00B330FE" w:rsidRDefault="00192082" w:rsidP="00192082">
      <w:pPr>
        <w:rPr>
          <w:ins w:id="4485" w:author="Kuei Yuan Chen" w:date="2015-12-04T11:48:00Z"/>
        </w:rPr>
      </w:pPr>
      <w:ins w:id="4486" w:author="Kuei Yuan Chen" w:date="2015-12-04T11:48:00Z">
        <w:r w:rsidRPr="00B330FE">
          <w:t>GROUP BY SUP_NO</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316"/>
        <w:gridCol w:w="1189"/>
      </w:tblGrid>
      <w:tr w:rsidR="00192082" w:rsidRPr="00B330FE" w:rsidTr="0018245D">
        <w:trPr>
          <w:tblCellSpacing w:w="0" w:type="dxa"/>
          <w:ins w:id="4487"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488" w:author="Kuei Yuan Chen" w:date="2015-12-04T11:48:00Z"/>
              </w:rPr>
            </w:pPr>
            <w:ins w:id="4489" w:author="Kuei Yuan Chen" w:date="2015-12-04T11:48:00Z">
              <w:r w:rsidRPr="00B330FE">
                <w:t>SUP_NAME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490" w:author="Kuei Yuan Chen" w:date="2015-12-04T11:48:00Z"/>
              </w:rPr>
            </w:pPr>
            <w:ins w:id="4491" w:author="Kuei Yuan Chen" w:date="2015-12-04T11:48:00Z">
              <w:r w:rsidRPr="00B330FE">
                <w:t>INV_NUM</w:t>
              </w:r>
            </w:ins>
          </w:p>
        </w:tc>
      </w:tr>
      <w:tr w:rsidR="00192082" w:rsidRPr="00B330FE" w:rsidTr="0018245D">
        <w:trPr>
          <w:tblCellSpacing w:w="0" w:type="dxa"/>
          <w:ins w:id="4492"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93" w:author="Kuei Yuan Chen" w:date="2015-12-04T11:48:00Z"/>
              </w:rPr>
            </w:pPr>
            <w:ins w:id="4494" w:author="Kuei Yuan Chen" w:date="2015-12-04T11:48:00Z">
              <w:r w:rsidRPr="00B330FE">
                <w:t>A&amp;W</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495" w:author="Kuei Yuan Chen" w:date="2015-12-04T11:48:00Z"/>
              </w:rPr>
            </w:pPr>
            <w:ins w:id="4496" w:author="Kuei Yuan Chen" w:date="2015-12-04T11:48:00Z">
              <w:r w:rsidRPr="00B330FE">
                <w:t>1</w:t>
              </w:r>
            </w:ins>
          </w:p>
        </w:tc>
      </w:tr>
    </w:tbl>
    <w:p w:rsidR="00192082" w:rsidRPr="00B330FE" w:rsidRDefault="00192082" w:rsidP="00192082">
      <w:pPr>
        <w:rPr>
          <w:ins w:id="4497" w:author="Kuei Yuan Chen" w:date="2015-12-04T11:48:00Z"/>
          <w:lang w:val="en"/>
        </w:rPr>
      </w:pPr>
      <w:ins w:id="4498" w:author="Kuei Yuan Chen" w:date="2015-12-04T11:48:00Z">
        <w:r w:rsidRPr="00B330FE">
          <w:br/>
          <w:t>Statement processed. 0.02 seconds</w:t>
        </w:r>
      </w:ins>
    </w:p>
    <w:p w:rsidR="00192082" w:rsidRPr="00B330FE" w:rsidRDefault="0018245D" w:rsidP="00192082">
      <w:pPr>
        <w:rPr>
          <w:ins w:id="4499" w:author="Kuei Yuan Chen" w:date="2015-12-04T11:48:00Z"/>
        </w:rPr>
      </w:pPr>
      <w:ins w:id="4500" w:author="Kuei Yuan Chen" w:date="2015-12-04T11:48:00Z">
        <w:r>
          <w:pict>
            <v:rect id="_x0000_i1042" style="width:0;height:.75pt" o:hralign="center" o:hrstd="t" o:hrnoshade="t" o:hr="t" fillcolor="#bbb" stroked="f"/>
          </w:pict>
        </w:r>
      </w:ins>
    </w:p>
    <w:p w:rsidR="00192082" w:rsidRPr="00B330FE" w:rsidRDefault="00192082" w:rsidP="00192082">
      <w:pPr>
        <w:rPr>
          <w:ins w:id="4501" w:author="Kuei Yuan Chen" w:date="2015-12-04T11:48:00Z"/>
        </w:rPr>
      </w:pPr>
      <w:ins w:id="4502" w:author="Kuei Yuan Chen" w:date="2015-12-04T11:48:00Z">
        <w:r w:rsidRPr="00B330FE">
          <w:t>SELECT EMP_NO, FIRST_NAME||LAST_NAME AS Name, DEP_NAME</w:t>
        </w:r>
      </w:ins>
    </w:p>
    <w:p w:rsidR="00192082" w:rsidRPr="00B330FE" w:rsidRDefault="00192082" w:rsidP="00192082">
      <w:pPr>
        <w:rPr>
          <w:ins w:id="4503" w:author="Kuei Yuan Chen" w:date="2015-12-04T11:48:00Z"/>
        </w:rPr>
      </w:pPr>
      <w:ins w:id="4504" w:author="Kuei Yuan Chen" w:date="2015-12-04T11:48:00Z">
        <w:r w:rsidRPr="00B330FE">
          <w:t xml:space="preserve">    FROM Employee</w:t>
        </w:r>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92"/>
        <w:gridCol w:w="1428"/>
        <w:gridCol w:w="1819"/>
      </w:tblGrid>
      <w:tr w:rsidR="00192082" w:rsidRPr="00B330FE" w:rsidTr="0018245D">
        <w:trPr>
          <w:tblCellSpacing w:w="0" w:type="dxa"/>
          <w:ins w:id="4505"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506" w:author="Kuei Yuan Chen" w:date="2015-12-04T11:48:00Z"/>
              </w:rPr>
            </w:pPr>
            <w:ins w:id="4507" w:author="Kuei Yuan Chen" w:date="2015-12-04T11:48:00Z">
              <w:r w:rsidRPr="00B330FE">
                <w:t>EMP_NO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508" w:author="Kuei Yuan Chen" w:date="2015-12-04T11:48:00Z"/>
              </w:rPr>
            </w:pPr>
            <w:ins w:id="4509" w:author="Kuei Yuan Chen" w:date="2015-12-04T11:48:00Z">
              <w:r w:rsidRPr="00B330FE">
                <w:t>NAME</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510" w:author="Kuei Yuan Chen" w:date="2015-12-04T11:48:00Z"/>
              </w:rPr>
            </w:pPr>
            <w:ins w:id="4511" w:author="Kuei Yuan Chen" w:date="2015-12-04T11:48:00Z">
              <w:r w:rsidRPr="00B330FE">
                <w:t>DEP_NAME</w:t>
              </w:r>
            </w:ins>
          </w:p>
        </w:tc>
      </w:tr>
      <w:tr w:rsidR="00192082" w:rsidRPr="00B330FE" w:rsidTr="0018245D">
        <w:trPr>
          <w:tblCellSpacing w:w="0" w:type="dxa"/>
          <w:ins w:id="4512"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13" w:author="Kuei Yuan Chen" w:date="2015-12-04T11:48:00Z"/>
              </w:rPr>
            </w:pPr>
            <w:ins w:id="4514"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15" w:author="Kuei Yuan Chen" w:date="2015-12-04T11:48:00Z"/>
              </w:rPr>
            </w:pPr>
            <w:proofErr w:type="spellStart"/>
            <w:ins w:id="4516" w:author="Kuei Yuan Chen" w:date="2015-12-04T11:48:00Z">
              <w:r w:rsidRPr="00B330FE">
                <w:t>AndresVega</w:t>
              </w:r>
              <w:proofErr w:type="spellEnd"/>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17" w:author="Kuei Yuan Chen" w:date="2015-12-04T11:48:00Z"/>
              </w:rPr>
            </w:pPr>
            <w:ins w:id="4518" w:author="Kuei Yuan Chen" w:date="2015-12-04T11:48:00Z">
              <w:r w:rsidRPr="00B330FE">
                <w:t>Equipment</w:t>
              </w:r>
            </w:ins>
          </w:p>
        </w:tc>
      </w:tr>
      <w:tr w:rsidR="00192082" w:rsidRPr="00B330FE" w:rsidTr="0018245D">
        <w:trPr>
          <w:tblCellSpacing w:w="0" w:type="dxa"/>
          <w:ins w:id="4519"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20" w:author="Kuei Yuan Chen" w:date="2015-12-04T11:48:00Z"/>
              </w:rPr>
            </w:pPr>
            <w:ins w:id="4521"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22" w:author="Kuei Yuan Chen" w:date="2015-12-04T11:48:00Z"/>
              </w:rPr>
            </w:pPr>
            <w:proofErr w:type="spellStart"/>
            <w:ins w:id="4523" w:author="Kuei Yuan Chen" w:date="2015-12-04T11:48:00Z">
              <w:r w:rsidRPr="00B330FE">
                <w:t>AkyssaFox</w:t>
              </w:r>
              <w:proofErr w:type="spellEnd"/>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24" w:author="Kuei Yuan Chen" w:date="2015-12-04T11:48:00Z"/>
              </w:rPr>
            </w:pPr>
            <w:ins w:id="4525" w:author="Kuei Yuan Chen" w:date="2015-12-04T11:48:00Z">
              <w:r w:rsidRPr="00B330FE">
                <w:t>Equipment</w:t>
              </w:r>
            </w:ins>
          </w:p>
        </w:tc>
      </w:tr>
      <w:tr w:rsidR="00192082" w:rsidRPr="00B330FE" w:rsidTr="0018245D">
        <w:trPr>
          <w:tblCellSpacing w:w="0" w:type="dxa"/>
          <w:ins w:id="452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27" w:author="Kuei Yuan Chen" w:date="2015-12-04T11:48:00Z"/>
              </w:rPr>
            </w:pPr>
            <w:ins w:id="4528"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29" w:author="Kuei Yuan Chen" w:date="2015-12-04T11:48:00Z"/>
              </w:rPr>
            </w:pPr>
            <w:proofErr w:type="spellStart"/>
            <w:ins w:id="4530" w:author="Kuei Yuan Chen" w:date="2015-12-04T11:48:00Z">
              <w:r w:rsidRPr="00B330FE">
                <w:t>VernaJacobs</w:t>
              </w:r>
              <w:proofErr w:type="spellEnd"/>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31" w:author="Kuei Yuan Chen" w:date="2015-12-04T11:48:00Z"/>
              </w:rPr>
            </w:pPr>
            <w:ins w:id="4532" w:author="Kuei Yuan Chen" w:date="2015-12-04T11:48:00Z">
              <w:r w:rsidRPr="00B330FE">
                <w:t>Photography</w:t>
              </w:r>
            </w:ins>
          </w:p>
        </w:tc>
      </w:tr>
      <w:tr w:rsidR="00192082" w:rsidRPr="00B330FE" w:rsidTr="0018245D">
        <w:trPr>
          <w:tblCellSpacing w:w="0" w:type="dxa"/>
          <w:ins w:id="4533"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34" w:author="Kuei Yuan Chen" w:date="2015-12-04T11:48:00Z"/>
              </w:rPr>
            </w:pPr>
            <w:ins w:id="4535"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36" w:author="Kuei Yuan Chen" w:date="2015-12-04T11:48:00Z"/>
              </w:rPr>
            </w:pPr>
            <w:proofErr w:type="spellStart"/>
            <w:ins w:id="4537" w:author="Kuei Yuan Chen" w:date="2015-12-04T11:48:00Z">
              <w:r w:rsidRPr="00B330FE">
                <w:t>PatrickMills</w:t>
              </w:r>
              <w:proofErr w:type="spellEnd"/>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38" w:author="Kuei Yuan Chen" w:date="2015-12-04T11:48:00Z"/>
              </w:rPr>
            </w:pPr>
            <w:ins w:id="4539" w:author="Kuei Yuan Chen" w:date="2015-12-04T11:48:00Z">
              <w:r w:rsidRPr="00B330FE">
                <w:t>Actors</w:t>
              </w:r>
            </w:ins>
          </w:p>
        </w:tc>
      </w:tr>
      <w:tr w:rsidR="00192082" w:rsidRPr="00B330FE" w:rsidTr="0018245D">
        <w:trPr>
          <w:tblCellSpacing w:w="0" w:type="dxa"/>
          <w:ins w:id="4540"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41" w:author="Kuei Yuan Chen" w:date="2015-12-04T11:48:00Z"/>
              </w:rPr>
            </w:pPr>
            <w:ins w:id="4542"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43" w:author="Kuei Yuan Chen" w:date="2015-12-04T11:48:00Z"/>
              </w:rPr>
            </w:pPr>
            <w:proofErr w:type="spellStart"/>
            <w:ins w:id="4544" w:author="Kuei Yuan Chen" w:date="2015-12-04T11:48:00Z">
              <w:r w:rsidRPr="00B330FE">
                <w:t>StanLee</w:t>
              </w:r>
              <w:proofErr w:type="spellEnd"/>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45" w:author="Kuei Yuan Chen" w:date="2015-12-04T11:48:00Z"/>
              </w:rPr>
            </w:pPr>
            <w:ins w:id="4546" w:author="Kuei Yuan Chen" w:date="2015-12-04T11:48:00Z">
              <w:r w:rsidRPr="00B330FE">
                <w:t>Gaffers</w:t>
              </w:r>
            </w:ins>
          </w:p>
        </w:tc>
      </w:tr>
      <w:tr w:rsidR="00192082" w:rsidRPr="00B330FE" w:rsidTr="0018245D">
        <w:trPr>
          <w:tblCellSpacing w:w="0" w:type="dxa"/>
          <w:ins w:id="4547"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48" w:author="Kuei Yuan Chen" w:date="2015-12-04T11:48:00Z"/>
              </w:rPr>
            </w:pPr>
            <w:ins w:id="4549"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50" w:author="Kuei Yuan Chen" w:date="2015-12-04T11:48:00Z"/>
              </w:rPr>
            </w:pPr>
            <w:proofErr w:type="spellStart"/>
            <w:ins w:id="4551" w:author="Kuei Yuan Chen" w:date="2015-12-04T11:48:00Z">
              <w:r w:rsidRPr="00B330FE">
                <w:t>MartyBrooks</w:t>
              </w:r>
              <w:proofErr w:type="spellEnd"/>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52" w:author="Kuei Yuan Chen" w:date="2015-12-04T11:48:00Z"/>
              </w:rPr>
            </w:pPr>
            <w:ins w:id="4553" w:author="Kuei Yuan Chen" w:date="2015-12-04T11:48:00Z">
              <w:r w:rsidRPr="00B330FE">
                <w:t>Stylist</w:t>
              </w:r>
            </w:ins>
          </w:p>
        </w:tc>
      </w:tr>
      <w:tr w:rsidR="00192082" w:rsidRPr="00B330FE" w:rsidTr="0018245D">
        <w:trPr>
          <w:tblCellSpacing w:w="0" w:type="dxa"/>
          <w:ins w:id="4554"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55" w:author="Kuei Yuan Chen" w:date="2015-12-04T11:48:00Z"/>
              </w:rPr>
            </w:pPr>
            <w:ins w:id="4556" w:author="Kuei Yuan Chen" w:date="2015-12-04T11:48:00Z">
              <w:r w:rsidRPr="00B330FE">
                <w:lastRenderedPageBreak/>
                <w:t>7</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57" w:author="Kuei Yuan Chen" w:date="2015-12-04T11:48:00Z"/>
              </w:rPr>
            </w:pPr>
            <w:proofErr w:type="spellStart"/>
            <w:ins w:id="4558" w:author="Kuei Yuan Chen" w:date="2015-12-04T11:48:00Z">
              <w:r w:rsidRPr="00B330FE">
                <w:t>LionelBlake</w:t>
              </w:r>
              <w:proofErr w:type="spellEnd"/>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59" w:author="Kuei Yuan Chen" w:date="2015-12-04T11:48:00Z"/>
              </w:rPr>
            </w:pPr>
            <w:ins w:id="4560" w:author="Kuei Yuan Chen" w:date="2015-12-04T11:48:00Z">
              <w:r w:rsidRPr="00B330FE">
                <w:t>Stage Manager</w:t>
              </w:r>
            </w:ins>
          </w:p>
        </w:tc>
      </w:tr>
      <w:tr w:rsidR="00192082" w:rsidRPr="00B330FE" w:rsidTr="0018245D">
        <w:trPr>
          <w:tblCellSpacing w:w="0" w:type="dxa"/>
          <w:ins w:id="456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62" w:author="Kuei Yuan Chen" w:date="2015-12-04T11:48:00Z"/>
              </w:rPr>
            </w:pPr>
            <w:ins w:id="4563" w:author="Kuei Yuan Chen" w:date="2015-12-04T11:48:00Z">
              <w:r w:rsidRPr="00B330FE">
                <w:t>8</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64" w:author="Kuei Yuan Chen" w:date="2015-12-04T11:48:00Z"/>
              </w:rPr>
            </w:pPr>
            <w:proofErr w:type="spellStart"/>
            <w:ins w:id="4565" w:author="Kuei Yuan Chen" w:date="2015-12-04T11:48:00Z">
              <w:r w:rsidRPr="00B330FE">
                <w:t>JackyChen</w:t>
              </w:r>
              <w:proofErr w:type="spellEnd"/>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66" w:author="Kuei Yuan Chen" w:date="2015-12-04T11:48:00Z"/>
              </w:rPr>
            </w:pPr>
            <w:ins w:id="4567" w:author="Kuei Yuan Chen" w:date="2015-12-04T11:48:00Z">
              <w:r w:rsidRPr="00B330FE">
                <w:t>Stage Manager</w:t>
              </w:r>
            </w:ins>
          </w:p>
        </w:tc>
      </w:tr>
      <w:tr w:rsidR="00192082" w:rsidRPr="00B330FE" w:rsidTr="0018245D">
        <w:trPr>
          <w:tblCellSpacing w:w="0" w:type="dxa"/>
          <w:ins w:id="4568"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69" w:author="Kuei Yuan Chen" w:date="2015-12-04T11:48:00Z"/>
              </w:rPr>
            </w:pPr>
            <w:ins w:id="4570" w:author="Kuei Yuan Chen" w:date="2015-12-04T11:48:00Z">
              <w:r w:rsidRPr="00B330FE">
                <w:t>9</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71" w:author="Kuei Yuan Chen" w:date="2015-12-04T11:48:00Z"/>
              </w:rPr>
            </w:pPr>
            <w:proofErr w:type="spellStart"/>
            <w:ins w:id="4572" w:author="Kuei Yuan Chen" w:date="2015-12-04T11:48:00Z">
              <w:r w:rsidRPr="00B330FE">
                <w:t>MattRay</w:t>
              </w:r>
              <w:proofErr w:type="spellEnd"/>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73" w:author="Kuei Yuan Chen" w:date="2015-12-04T11:48:00Z"/>
              </w:rPr>
            </w:pPr>
            <w:ins w:id="4574" w:author="Kuei Yuan Chen" w:date="2015-12-04T11:48:00Z">
              <w:r w:rsidRPr="00B330FE">
                <w:t>Special Effects</w:t>
              </w:r>
            </w:ins>
          </w:p>
        </w:tc>
      </w:tr>
      <w:tr w:rsidR="00192082" w:rsidRPr="00B330FE" w:rsidTr="0018245D">
        <w:trPr>
          <w:tblCellSpacing w:w="0" w:type="dxa"/>
          <w:ins w:id="4575"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76" w:author="Kuei Yuan Chen" w:date="2015-12-04T11:48:00Z"/>
              </w:rPr>
            </w:pPr>
            <w:ins w:id="4577" w:author="Kuei Yuan Chen" w:date="2015-12-04T11:48:00Z">
              <w:r w:rsidRPr="00B330FE">
                <w:t>10</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78" w:author="Kuei Yuan Chen" w:date="2015-12-04T11:48:00Z"/>
              </w:rPr>
            </w:pPr>
            <w:proofErr w:type="spellStart"/>
            <w:ins w:id="4579" w:author="Kuei Yuan Chen" w:date="2015-12-04T11:48:00Z">
              <w:r w:rsidRPr="00B330FE">
                <w:t>AngelFuller</w:t>
              </w:r>
              <w:proofErr w:type="spellEnd"/>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580" w:author="Kuei Yuan Chen" w:date="2015-12-04T11:48:00Z"/>
              </w:rPr>
            </w:pPr>
            <w:ins w:id="4581" w:author="Kuei Yuan Chen" w:date="2015-12-04T11:48:00Z">
              <w:r w:rsidRPr="00B330FE">
                <w:t>Sound and Music</w:t>
              </w:r>
            </w:ins>
          </w:p>
        </w:tc>
      </w:tr>
    </w:tbl>
    <w:p w:rsidR="00192082" w:rsidRPr="00B330FE" w:rsidRDefault="00192082" w:rsidP="00192082">
      <w:pPr>
        <w:rPr>
          <w:ins w:id="4582" w:author="Kuei Yuan Chen" w:date="2015-12-04T11:48:00Z"/>
          <w:lang w:val="en"/>
        </w:rPr>
      </w:pPr>
      <w:ins w:id="4583" w:author="Kuei Yuan Chen" w:date="2015-12-04T11:48:00Z">
        <w:r w:rsidRPr="00B330FE">
          <w:br/>
          <w:t>10 rows selected. 0.01 seconds</w:t>
        </w:r>
      </w:ins>
    </w:p>
    <w:p w:rsidR="00192082" w:rsidRPr="00B330FE" w:rsidRDefault="0018245D" w:rsidP="00192082">
      <w:pPr>
        <w:rPr>
          <w:ins w:id="4584" w:author="Kuei Yuan Chen" w:date="2015-12-04T11:48:00Z"/>
        </w:rPr>
      </w:pPr>
      <w:ins w:id="4585" w:author="Kuei Yuan Chen" w:date="2015-12-04T11:48:00Z">
        <w:r>
          <w:pict>
            <v:rect id="_x0000_i1043" style="width:0;height:.75pt" o:hralign="center" o:hrstd="t" o:hrnoshade="t" o:hr="t" fillcolor="#bbb" stroked="f"/>
          </w:pict>
        </w:r>
      </w:ins>
    </w:p>
    <w:p w:rsidR="00192082" w:rsidRPr="00B330FE" w:rsidRDefault="00192082" w:rsidP="00192082">
      <w:pPr>
        <w:rPr>
          <w:ins w:id="4586" w:author="Kuei Yuan Chen" w:date="2015-12-04T11:48:00Z"/>
        </w:rPr>
      </w:pPr>
      <w:ins w:id="4587" w:author="Kuei Yuan Chen" w:date="2015-12-04T11:48:00Z">
        <w:r w:rsidRPr="00B330FE">
          <w:t xml:space="preserve">SELECT </w:t>
        </w:r>
        <w:proofErr w:type="spellStart"/>
        <w:r w:rsidRPr="00B330FE">
          <w:t>ii.ITEM_NO</w:t>
        </w:r>
        <w:proofErr w:type="spellEnd"/>
        <w:r w:rsidRPr="00B330FE">
          <w:t>, INV_QUANTITY, SUP_QUANTITY</w:t>
        </w:r>
      </w:ins>
    </w:p>
    <w:p w:rsidR="00192082" w:rsidRPr="00B330FE" w:rsidRDefault="00192082" w:rsidP="00192082">
      <w:pPr>
        <w:rPr>
          <w:ins w:id="4588" w:author="Kuei Yuan Chen" w:date="2015-12-04T11:48:00Z"/>
        </w:rPr>
      </w:pPr>
      <w:ins w:id="4589" w:author="Kuei Yuan Chen" w:date="2015-12-04T11:48:00Z">
        <w:r w:rsidRPr="00B330FE">
          <w:t xml:space="preserve">    FROM </w:t>
        </w:r>
        <w:proofErr w:type="spellStart"/>
        <w:r w:rsidRPr="00B330FE">
          <w:t>Invoice_Item</w:t>
        </w:r>
        <w:proofErr w:type="spellEnd"/>
        <w:r w:rsidRPr="00B330FE">
          <w:t xml:space="preserve"> ii LEFT JOIN </w:t>
        </w:r>
        <w:proofErr w:type="spellStart"/>
        <w:r w:rsidRPr="00B330FE">
          <w:t>Supplier_Inventory</w:t>
        </w:r>
        <w:proofErr w:type="spellEnd"/>
        <w:r w:rsidRPr="00B330FE">
          <w:t xml:space="preserve"> </w:t>
        </w:r>
        <w:proofErr w:type="spellStart"/>
        <w:r w:rsidRPr="00B330FE">
          <w:t>si</w:t>
        </w:r>
        <w:proofErr w:type="spellEnd"/>
      </w:ins>
    </w:p>
    <w:p w:rsidR="00192082" w:rsidRPr="00B330FE" w:rsidRDefault="00192082" w:rsidP="00192082">
      <w:pPr>
        <w:rPr>
          <w:ins w:id="4590" w:author="Kuei Yuan Chen" w:date="2015-12-04T11:48:00Z"/>
        </w:rPr>
      </w:pPr>
      <w:ins w:id="4591" w:author="Kuei Yuan Chen" w:date="2015-12-04T11:48:00Z">
        <w:r w:rsidRPr="00B330FE">
          <w:t xml:space="preserve">    ON </w:t>
        </w:r>
        <w:proofErr w:type="spellStart"/>
        <w:r w:rsidRPr="00B330FE">
          <w:t>ii.ITEM_NO</w:t>
        </w:r>
        <w:proofErr w:type="spellEnd"/>
        <w:r w:rsidRPr="00B330FE">
          <w:t xml:space="preserve"> = </w:t>
        </w:r>
        <w:proofErr w:type="spellStart"/>
        <w:r w:rsidRPr="00B330FE">
          <w:t>si.ITEM_NO</w:t>
        </w:r>
        <w:proofErr w:type="spellEnd"/>
      </w:ins>
    </w:p>
    <w:p w:rsidR="00192082" w:rsidRPr="00B330FE" w:rsidRDefault="00192082" w:rsidP="00192082">
      <w:pPr>
        <w:rPr>
          <w:ins w:id="4592" w:author="Kuei Yuan Chen" w:date="2015-12-04T11:48:00Z"/>
        </w:rPr>
      </w:pPr>
      <w:ins w:id="4593" w:author="Kuei Yuan Chen" w:date="2015-12-04T11:48:00Z">
        <w:r w:rsidRPr="00B330FE">
          <w:t xml:space="preserve">    AND </w:t>
        </w:r>
        <w:proofErr w:type="spellStart"/>
        <w:r w:rsidRPr="00B330FE">
          <w:t>ii.SUP_NO</w:t>
        </w:r>
        <w:proofErr w:type="spellEnd"/>
        <w:r w:rsidRPr="00B330FE">
          <w:t xml:space="preserve"> = </w:t>
        </w:r>
        <w:proofErr w:type="spellStart"/>
        <w:r w:rsidRPr="00B330FE">
          <w:t>si.SUP_NO</w:t>
        </w:r>
        <w:proofErr w:type="spellEnd"/>
      </w:ins>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141"/>
        <w:gridCol w:w="1638"/>
        <w:gridCol w:w="1686"/>
      </w:tblGrid>
      <w:tr w:rsidR="00192082" w:rsidRPr="00B330FE" w:rsidTr="0018245D">
        <w:trPr>
          <w:tblCellSpacing w:w="0" w:type="dxa"/>
          <w:ins w:id="4594" w:author="Kuei Yuan Chen" w:date="2015-12-04T11:48:00Z"/>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595" w:author="Kuei Yuan Chen" w:date="2015-12-04T11:48:00Z"/>
              </w:rPr>
            </w:pPr>
            <w:ins w:id="4596" w:author="Kuei Yuan Chen" w:date="2015-12-04T11:48:00Z">
              <w:r w:rsidRPr="00B330FE">
                <w:t>ITEM_NO</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597" w:author="Kuei Yuan Chen" w:date="2015-12-04T11:48:00Z"/>
              </w:rPr>
            </w:pPr>
            <w:ins w:id="4598" w:author="Kuei Yuan Chen" w:date="2015-12-04T11:48:00Z">
              <w:r w:rsidRPr="00B330FE">
                <w:t>INV_QUANTITY</w:t>
              </w:r>
            </w:ins>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92082" w:rsidRPr="00B330FE" w:rsidRDefault="00192082" w:rsidP="0018245D">
            <w:pPr>
              <w:rPr>
                <w:ins w:id="4599" w:author="Kuei Yuan Chen" w:date="2015-12-04T11:48:00Z"/>
              </w:rPr>
            </w:pPr>
            <w:ins w:id="4600" w:author="Kuei Yuan Chen" w:date="2015-12-04T11:48:00Z">
              <w:r w:rsidRPr="00B330FE">
                <w:t>SUP_QUANTITY</w:t>
              </w:r>
            </w:ins>
          </w:p>
        </w:tc>
      </w:tr>
      <w:tr w:rsidR="00192082" w:rsidRPr="00B330FE" w:rsidTr="0018245D">
        <w:trPr>
          <w:tblCellSpacing w:w="0" w:type="dxa"/>
          <w:ins w:id="4601"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02" w:author="Kuei Yuan Chen" w:date="2015-12-04T11:48:00Z"/>
              </w:rPr>
            </w:pPr>
            <w:ins w:id="4603"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04" w:author="Kuei Yuan Chen" w:date="2015-12-04T11:48:00Z"/>
              </w:rPr>
            </w:pPr>
            <w:ins w:id="4605"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06" w:author="Kuei Yuan Chen" w:date="2015-12-04T11:48:00Z"/>
              </w:rPr>
            </w:pPr>
            <w:ins w:id="4607" w:author="Kuei Yuan Chen" w:date="2015-12-04T11:48:00Z">
              <w:r w:rsidRPr="00B330FE">
                <w:t>3</w:t>
              </w:r>
            </w:ins>
          </w:p>
        </w:tc>
      </w:tr>
      <w:tr w:rsidR="00192082" w:rsidRPr="00B330FE" w:rsidTr="0018245D">
        <w:trPr>
          <w:tblCellSpacing w:w="0" w:type="dxa"/>
          <w:ins w:id="4608"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09" w:author="Kuei Yuan Chen" w:date="2015-12-04T11:48:00Z"/>
              </w:rPr>
            </w:pPr>
            <w:ins w:id="4610"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11" w:author="Kuei Yuan Chen" w:date="2015-12-04T11:48:00Z"/>
              </w:rPr>
            </w:pPr>
            <w:ins w:id="4612"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13" w:author="Kuei Yuan Chen" w:date="2015-12-04T11:48:00Z"/>
              </w:rPr>
            </w:pPr>
            <w:ins w:id="4614" w:author="Kuei Yuan Chen" w:date="2015-12-04T11:48:00Z">
              <w:r w:rsidRPr="00B330FE">
                <w:t>1</w:t>
              </w:r>
            </w:ins>
          </w:p>
        </w:tc>
      </w:tr>
      <w:tr w:rsidR="00192082" w:rsidRPr="00B330FE" w:rsidTr="0018245D">
        <w:trPr>
          <w:tblCellSpacing w:w="0" w:type="dxa"/>
          <w:ins w:id="4615"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16" w:author="Kuei Yuan Chen" w:date="2015-12-04T11:48:00Z"/>
              </w:rPr>
            </w:pPr>
            <w:ins w:id="4617" w:author="Kuei Yuan Chen" w:date="2015-12-04T11:48:00Z">
              <w:r w:rsidRPr="00B330FE">
                <w:t>3</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18" w:author="Kuei Yuan Chen" w:date="2015-12-04T11:48:00Z"/>
              </w:rPr>
            </w:pPr>
            <w:ins w:id="4619" w:author="Kuei Yuan Chen" w:date="2015-12-04T11:48:00Z">
              <w:r w:rsidRPr="00B330FE">
                <w:t>50</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20" w:author="Kuei Yuan Chen" w:date="2015-12-04T11:48:00Z"/>
              </w:rPr>
            </w:pPr>
            <w:ins w:id="4621" w:author="Kuei Yuan Chen" w:date="2015-12-04T11:48:00Z">
              <w:r w:rsidRPr="00B330FE">
                <w:t>50</w:t>
              </w:r>
            </w:ins>
          </w:p>
        </w:tc>
      </w:tr>
      <w:tr w:rsidR="00192082" w:rsidRPr="00B330FE" w:rsidTr="0018245D">
        <w:trPr>
          <w:tblCellSpacing w:w="0" w:type="dxa"/>
          <w:ins w:id="4622"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23" w:author="Kuei Yuan Chen" w:date="2015-12-04T11:48:00Z"/>
              </w:rPr>
            </w:pPr>
            <w:ins w:id="4624" w:author="Kuei Yuan Chen" w:date="2015-12-04T11:48:00Z">
              <w:r w:rsidRPr="00B330FE">
                <w:t>4</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25" w:author="Kuei Yuan Chen" w:date="2015-12-04T11:48:00Z"/>
              </w:rPr>
            </w:pPr>
            <w:ins w:id="4626" w:author="Kuei Yuan Chen" w:date="2015-12-04T11:48:00Z">
              <w:r w:rsidRPr="00B330FE">
                <w:t>2</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27" w:author="Kuei Yuan Chen" w:date="2015-12-04T11:48:00Z"/>
              </w:rPr>
            </w:pPr>
            <w:ins w:id="4628" w:author="Kuei Yuan Chen" w:date="2015-12-04T11:48:00Z">
              <w:r w:rsidRPr="00B330FE">
                <w:t>2</w:t>
              </w:r>
            </w:ins>
          </w:p>
        </w:tc>
      </w:tr>
      <w:tr w:rsidR="00192082" w:rsidRPr="00B330FE" w:rsidTr="0018245D">
        <w:trPr>
          <w:tblCellSpacing w:w="0" w:type="dxa"/>
          <w:ins w:id="4629"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30" w:author="Kuei Yuan Chen" w:date="2015-12-04T11:48:00Z"/>
              </w:rPr>
            </w:pPr>
            <w:ins w:id="4631" w:author="Kuei Yuan Chen" w:date="2015-12-04T11:48:00Z">
              <w:r w:rsidRPr="00B330FE">
                <w:t>5</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32" w:author="Kuei Yuan Chen" w:date="2015-12-04T11:48:00Z"/>
              </w:rPr>
            </w:pPr>
            <w:ins w:id="4633" w:author="Kuei Yuan Chen" w:date="2015-12-04T11:48:00Z">
              <w:r w:rsidRPr="00B330FE">
                <w:t>1</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34" w:author="Kuei Yuan Chen" w:date="2015-12-04T11:48:00Z"/>
              </w:rPr>
            </w:pPr>
            <w:ins w:id="4635" w:author="Kuei Yuan Chen" w:date="2015-12-04T11:48:00Z">
              <w:r w:rsidRPr="00B330FE">
                <w:t>1</w:t>
              </w:r>
            </w:ins>
          </w:p>
        </w:tc>
      </w:tr>
      <w:tr w:rsidR="00192082" w:rsidRPr="00B330FE" w:rsidTr="0018245D">
        <w:trPr>
          <w:tblCellSpacing w:w="0" w:type="dxa"/>
          <w:ins w:id="4636" w:author="Kuei Yuan Chen" w:date="2015-12-04T11:48:00Z"/>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37" w:author="Kuei Yuan Chen" w:date="2015-12-04T11:48:00Z"/>
              </w:rPr>
            </w:pPr>
            <w:ins w:id="4638" w:author="Kuei Yuan Chen" w:date="2015-12-04T11:48:00Z">
              <w:r w:rsidRPr="00B330FE">
                <w:t>6</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39" w:author="Kuei Yuan Chen" w:date="2015-12-04T11:48:00Z"/>
              </w:rPr>
            </w:pPr>
            <w:ins w:id="4640" w:author="Kuei Yuan Chen" w:date="2015-12-04T11:48:00Z">
              <w:r w:rsidRPr="00B330FE">
                <w:t>50</w:t>
              </w:r>
            </w:ins>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92082" w:rsidRPr="00B330FE" w:rsidRDefault="00192082" w:rsidP="0018245D">
            <w:pPr>
              <w:rPr>
                <w:ins w:id="4641" w:author="Kuei Yuan Chen" w:date="2015-12-04T11:48:00Z"/>
              </w:rPr>
            </w:pPr>
            <w:ins w:id="4642" w:author="Kuei Yuan Chen" w:date="2015-12-04T11:48:00Z">
              <w:r w:rsidRPr="00B330FE">
                <w:t>30</w:t>
              </w:r>
            </w:ins>
          </w:p>
        </w:tc>
      </w:tr>
    </w:tbl>
    <w:p w:rsidR="00192082" w:rsidRPr="00B330FE" w:rsidRDefault="00192082" w:rsidP="00192082">
      <w:pPr>
        <w:rPr>
          <w:ins w:id="4643" w:author="Kuei Yuan Chen" w:date="2015-12-04T11:48:00Z"/>
          <w:lang w:val="en"/>
        </w:rPr>
      </w:pPr>
      <w:ins w:id="4644" w:author="Kuei Yuan Chen" w:date="2015-12-04T11:48:00Z">
        <w:r w:rsidRPr="00B330FE">
          <w:br/>
          <w:t>6 rows selected. 0.01 seconds</w:t>
        </w:r>
      </w:ins>
    </w:p>
    <w:p w:rsidR="00192082" w:rsidRPr="00B330FE" w:rsidRDefault="0018245D" w:rsidP="00192082">
      <w:pPr>
        <w:rPr>
          <w:ins w:id="4645" w:author="Kuei Yuan Chen" w:date="2015-12-04T11:48:00Z"/>
        </w:rPr>
      </w:pPr>
      <w:ins w:id="4646" w:author="Kuei Yuan Chen" w:date="2015-12-04T11:48:00Z">
        <w:r>
          <w:pict>
            <v:rect id="_x0000_i1044" style="width:0;height:.75pt" o:hralign="center" o:hrstd="t" o:hrnoshade="t" o:hr="t" fillcolor="#bbb" stroked="f"/>
          </w:pict>
        </w:r>
      </w:ins>
    </w:p>
    <w:p w:rsidR="00192082" w:rsidRPr="00B330FE" w:rsidRDefault="00192082" w:rsidP="00192082">
      <w:pPr>
        <w:rPr>
          <w:ins w:id="4647" w:author="Kuei Yuan Chen" w:date="2015-12-04T11:48:00Z"/>
        </w:rPr>
      </w:pPr>
      <w:ins w:id="4648" w:author="Kuei Yuan Chen" w:date="2015-12-04T11:48:00Z">
        <w:r>
          <w:fldChar w:fldCharType="begin"/>
        </w:r>
        <w:r>
          <w:instrText xml:space="preserve"> HYPERLINK "http://127.0.0.1:8080/apex/f?p=4500:1225:2307707549391995:FLOW_EXCEL_OUTPUT_R12089027223164064_en" </w:instrText>
        </w:r>
        <w:r>
          <w:fldChar w:fldCharType="separate"/>
        </w:r>
        <w:r w:rsidRPr="00B330FE">
          <w:t>Download</w:t>
        </w:r>
        <w:r>
          <w:fldChar w:fldCharType="end"/>
        </w:r>
      </w:ins>
    </w:p>
    <w:tbl>
      <w:tblPr>
        <w:tblW w:w="0" w:type="auto"/>
        <w:tblCellSpacing w:w="0" w:type="dxa"/>
        <w:tblCellMar>
          <w:left w:w="0" w:type="dxa"/>
          <w:right w:w="0" w:type="dxa"/>
        </w:tblCellMar>
        <w:tblLook w:val="04A0" w:firstRow="1" w:lastRow="0" w:firstColumn="1" w:lastColumn="0" w:noHBand="0" w:noVBand="1"/>
        <w:tblDescription w:val=""/>
      </w:tblPr>
      <w:tblGrid>
        <w:gridCol w:w="2055"/>
        <w:gridCol w:w="2512"/>
      </w:tblGrid>
      <w:tr w:rsidR="00192082" w:rsidRPr="00B330FE" w:rsidTr="0018245D">
        <w:trPr>
          <w:tblCellSpacing w:w="0" w:type="dxa"/>
          <w:ins w:id="4649" w:author="Kuei Yuan Chen" w:date="2015-12-04T11:48:00Z"/>
        </w:trPr>
        <w:tc>
          <w:tcPr>
            <w:tcW w:w="0" w:type="auto"/>
            <w:tcMar>
              <w:top w:w="0" w:type="dxa"/>
              <w:left w:w="0" w:type="dxa"/>
              <w:bottom w:w="0" w:type="dxa"/>
              <w:right w:w="75" w:type="dxa"/>
            </w:tcMar>
            <w:vAlign w:val="center"/>
            <w:hideMark/>
          </w:tcPr>
          <w:p w:rsidR="00192082" w:rsidRPr="00B330FE" w:rsidRDefault="00192082" w:rsidP="0018245D">
            <w:pPr>
              <w:rPr>
                <w:ins w:id="4650" w:author="Kuei Yuan Chen" w:date="2015-12-04T11:48:00Z"/>
              </w:rPr>
            </w:pPr>
            <w:ins w:id="4651" w:author="Kuei Yuan Chen" w:date="2015-12-04T11:48:00Z">
              <w:r w:rsidRPr="00B330FE">
                <w:t>Run By</w:t>
              </w:r>
            </w:ins>
          </w:p>
        </w:tc>
        <w:tc>
          <w:tcPr>
            <w:tcW w:w="0" w:type="auto"/>
            <w:tcBorders>
              <w:left w:val="single" w:sz="6" w:space="0" w:color="F4F4F4"/>
            </w:tcBorders>
            <w:tcMar>
              <w:top w:w="0" w:type="dxa"/>
              <w:left w:w="75" w:type="dxa"/>
              <w:bottom w:w="0" w:type="dxa"/>
              <w:right w:w="0" w:type="dxa"/>
            </w:tcMar>
            <w:vAlign w:val="center"/>
            <w:hideMark/>
          </w:tcPr>
          <w:p w:rsidR="00192082" w:rsidRPr="00B330FE" w:rsidRDefault="00192082" w:rsidP="0018245D">
            <w:pPr>
              <w:rPr>
                <w:ins w:id="4652" w:author="Kuei Yuan Chen" w:date="2015-12-04T11:48:00Z"/>
              </w:rPr>
            </w:pPr>
            <w:ins w:id="4653" w:author="Kuei Yuan Chen" w:date="2015-12-04T11:48:00Z">
              <w:r w:rsidRPr="00B330FE">
                <w:t>ANDREW</w:t>
              </w:r>
            </w:ins>
          </w:p>
        </w:tc>
      </w:tr>
      <w:tr w:rsidR="00192082" w:rsidRPr="00B330FE" w:rsidTr="0018245D">
        <w:trPr>
          <w:tblCellSpacing w:w="0" w:type="dxa"/>
          <w:ins w:id="4654" w:author="Kuei Yuan Chen" w:date="2015-12-04T11:48:00Z"/>
        </w:trPr>
        <w:tc>
          <w:tcPr>
            <w:tcW w:w="0" w:type="auto"/>
            <w:tcMar>
              <w:top w:w="0" w:type="dxa"/>
              <w:left w:w="0" w:type="dxa"/>
              <w:bottom w:w="0" w:type="dxa"/>
              <w:right w:w="75" w:type="dxa"/>
            </w:tcMar>
            <w:vAlign w:val="center"/>
            <w:hideMark/>
          </w:tcPr>
          <w:p w:rsidR="00192082" w:rsidRPr="00B330FE" w:rsidRDefault="00192082" w:rsidP="0018245D">
            <w:pPr>
              <w:rPr>
                <w:ins w:id="4655" w:author="Kuei Yuan Chen" w:date="2015-12-04T11:48:00Z"/>
              </w:rPr>
            </w:pPr>
            <w:ins w:id="4656" w:author="Kuei Yuan Chen" w:date="2015-12-04T11:48:00Z">
              <w:r w:rsidRPr="00B330FE">
                <w:t>Parsing Schema</w:t>
              </w:r>
            </w:ins>
          </w:p>
        </w:tc>
        <w:tc>
          <w:tcPr>
            <w:tcW w:w="0" w:type="auto"/>
            <w:tcBorders>
              <w:left w:val="single" w:sz="6" w:space="0" w:color="F4F4F4"/>
            </w:tcBorders>
            <w:tcMar>
              <w:top w:w="0" w:type="dxa"/>
              <w:left w:w="75" w:type="dxa"/>
              <w:bottom w:w="0" w:type="dxa"/>
              <w:right w:w="0" w:type="dxa"/>
            </w:tcMar>
            <w:vAlign w:val="center"/>
            <w:hideMark/>
          </w:tcPr>
          <w:p w:rsidR="00192082" w:rsidRPr="00B330FE" w:rsidRDefault="00192082" w:rsidP="0018245D">
            <w:pPr>
              <w:rPr>
                <w:ins w:id="4657" w:author="Kuei Yuan Chen" w:date="2015-12-04T11:48:00Z"/>
              </w:rPr>
            </w:pPr>
            <w:ins w:id="4658" w:author="Kuei Yuan Chen" w:date="2015-12-04T11:48:00Z">
              <w:r w:rsidRPr="00B330FE">
                <w:t>KODIAK</w:t>
              </w:r>
            </w:ins>
          </w:p>
        </w:tc>
      </w:tr>
      <w:tr w:rsidR="00192082" w:rsidRPr="00B330FE" w:rsidTr="0018245D">
        <w:trPr>
          <w:tblCellSpacing w:w="0" w:type="dxa"/>
          <w:ins w:id="4659" w:author="Kuei Yuan Chen" w:date="2015-12-04T11:48:00Z"/>
        </w:trPr>
        <w:tc>
          <w:tcPr>
            <w:tcW w:w="0" w:type="auto"/>
            <w:tcMar>
              <w:top w:w="0" w:type="dxa"/>
              <w:left w:w="0" w:type="dxa"/>
              <w:bottom w:w="0" w:type="dxa"/>
              <w:right w:w="75" w:type="dxa"/>
            </w:tcMar>
            <w:vAlign w:val="center"/>
            <w:hideMark/>
          </w:tcPr>
          <w:p w:rsidR="00192082" w:rsidRPr="00B330FE" w:rsidRDefault="00192082" w:rsidP="0018245D">
            <w:pPr>
              <w:rPr>
                <w:ins w:id="4660" w:author="Kuei Yuan Chen" w:date="2015-12-04T11:48:00Z"/>
              </w:rPr>
            </w:pPr>
            <w:ins w:id="4661" w:author="Kuei Yuan Chen" w:date="2015-12-04T11:48:00Z">
              <w:r w:rsidRPr="00B330FE">
                <w:t>Script Started</w:t>
              </w:r>
            </w:ins>
          </w:p>
        </w:tc>
        <w:tc>
          <w:tcPr>
            <w:tcW w:w="0" w:type="auto"/>
            <w:tcBorders>
              <w:left w:val="single" w:sz="6" w:space="0" w:color="F4F4F4"/>
            </w:tcBorders>
            <w:tcMar>
              <w:top w:w="0" w:type="dxa"/>
              <w:left w:w="75" w:type="dxa"/>
              <w:bottom w:w="0" w:type="dxa"/>
              <w:right w:w="0" w:type="dxa"/>
            </w:tcMar>
            <w:vAlign w:val="center"/>
            <w:hideMark/>
          </w:tcPr>
          <w:p w:rsidR="00192082" w:rsidRPr="00B330FE" w:rsidRDefault="00192082" w:rsidP="0018245D">
            <w:pPr>
              <w:rPr>
                <w:ins w:id="4662" w:author="Kuei Yuan Chen" w:date="2015-12-04T11:48:00Z"/>
              </w:rPr>
            </w:pPr>
            <w:ins w:id="4663" w:author="Kuei Yuan Chen" w:date="2015-12-04T11:48:00Z">
              <w:r w:rsidRPr="00B330FE">
                <w:t>Friday, November 13, 2015</w:t>
              </w:r>
            </w:ins>
          </w:p>
        </w:tc>
      </w:tr>
      <w:tr w:rsidR="00192082" w:rsidRPr="00B330FE" w:rsidTr="0018245D">
        <w:trPr>
          <w:tblCellSpacing w:w="0" w:type="dxa"/>
          <w:ins w:id="4664" w:author="Kuei Yuan Chen" w:date="2015-12-04T11:48:00Z"/>
        </w:trPr>
        <w:tc>
          <w:tcPr>
            <w:tcW w:w="0" w:type="auto"/>
            <w:tcMar>
              <w:top w:w="0" w:type="dxa"/>
              <w:left w:w="0" w:type="dxa"/>
              <w:bottom w:w="0" w:type="dxa"/>
              <w:right w:w="75" w:type="dxa"/>
            </w:tcMar>
            <w:vAlign w:val="center"/>
            <w:hideMark/>
          </w:tcPr>
          <w:p w:rsidR="00192082" w:rsidRPr="00B330FE" w:rsidRDefault="00192082" w:rsidP="0018245D">
            <w:pPr>
              <w:rPr>
                <w:ins w:id="4665" w:author="Kuei Yuan Chen" w:date="2015-12-04T11:48:00Z"/>
              </w:rPr>
            </w:pPr>
          </w:p>
        </w:tc>
        <w:tc>
          <w:tcPr>
            <w:tcW w:w="0" w:type="auto"/>
            <w:tcBorders>
              <w:left w:val="single" w:sz="6" w:space="0" w:color="F4F4F4"/>
            </w:tcBorders>
            <w:tcMar>
              <w:top w:w="0" w:type="dxa"/>
              <w:left w:w="75" w:type="dxa"/>
              <w:bottom w:w="0" w:type="dxa"/>
              <w:right w:w="0" w:type="dxa"/>
            </w:tcMar>
            <w:vAlign w:val="center"/>
            <w:hideMark/>
          </w:tcPr>
          <w:p w:rsidR="00192082" w:rsidRPr="00B330FE" w:rsidRDefault="00192082" w:rsidP="0018245D">
            <w:pPr>
              <w:rPr>
                <w:ins w:id="4666" w:author="Kuei Yuan Chen" w:date="2015-12-04T11:48:00Z"/>
              </w:rPr>
            </w:pPr>
            <w:ins w:id="4667" w:author="Kuei Yuan Chen" w:date="2015-12-04T11:48:00Z">
              <w:r w:rsidRPr="00B330FE">
                <w:t>3 seconds ago</w:t>
              </w:r>
            </w:ins>
          </w:p>
        </w:tc>
      </w:tr>
      <w:tr w:rsidR="00192082" w:rsidRPr="00B330FE" w:rsidTr="0018245D">
        <w:trPr>
          <w:tblCellSpacing w:w="0" w:type="dxa"/>
          <w:ins w:id="4668" w:author="Kuei Yuan Chen" w:date="2015-12-04T11:48:00Z"/>
        </w:trPr>
        <w:tc>
          <w:tcPr>
            <w:tcW w:w="0" w:type="auto"/>
            <w:tcMar>
              <w:top w:w="0" w:type="dxa"/>
              <w:left w:w="0" w:type="dxa"/>
              <w:bottom w:w="0" w:type="dxa"/>
              <w:right w:w="75" w:type="dxa"/>
            </w:tcMar>
            <w:vAlign w:val="center"/>
            <w:hideMark/>
          </w:tcPr>
          <w:p w:rsidR="00192082" w:rsidRPr="00B330FE" w:rsidRDefault="00192082" w:rsidP="0018245D">
            <w:pPr>
              <w:rPr>
                <w:ins w:id="4669" w:author="Kuei Yuan Chen" w:date="2015-12-04T11:48:00Z"/>
              </w:rPr>
            </w:pPr>
            <w:ins w:id="4670" w:author="Kuei Yuan Chen" w:date="2015-12-04T11:48:00Z">
              <w:r w:rsidRPr="00B330FE">
                <w:lastRenderedPageBreak/>
                <w:t>Elapsed time</w:t>
              </w:r>
            </w:ins>
          </w:p>
        </w:tc>
        <w:tc>
          <w:tcPr>
            <w:tcW w:w="0" w:type="auto"/>
            <w:tcBorders>
              <w:left w:val="single" w:sz="6" w:space="0" w:color="F4F4F4"/>
            </w:tcBorders>
            <w:tcMar>
              <w:top w:w="0" w:type="dxa"/>
              <w:left w:w="75" w:type="dxa"/>
              <w:bottom w:w="0" w:type="dxa"/>
              <w:right w:w="0" w:type="dxa"/>
            </w:tcMar>
            <w:vAlign w:val="center"/>
            <w:hideMark/>
          </w:tcPr>
          <w:p w:rsidR="00192082" w:rsidRPr="00B330FE" w:rsidRDefault="00192082" w:rsidP="0018245D">
            <w:pPr>
              <w:rPr>
                <w:ins w:id="4671" w:author="Kuei Yuan Chen" w:date="2015-12-04T11:48:00Z"/>
              </w:rPr>
            </w:pPr>
            <w:ins w:id="4672" w:author="Kuei Yuan Chen" w:date="2015-12-04T11:48:00Z">
              <w:r w:rsidRPr="00B330FE">
                <w:t>0.25 seconds</w:t>
              </w:r>
            </w:ins>
          </w:p>
        </w:tc>
      </w:tr>
      <w:tr w:rsidR="00192082" w:rsidRPr="00B330FE" w:rsidTr="0018245D">
        <w:trPr>
          <w:tblCellSpacing w:w="0" w:type="dxa"/>
          <w:ins w:id="4673" w:author="Kuei Yuan Chen" w:date="2015-12-04T11:48:00Z"/>
        </w:trPr>
        <w:tc>
          <w:tcPr>
            <w:tcW w:w="0" w:type="auto"/>
            <w:tcMar>
              <w:top w:w="0" w:type="dxa"/>
              <w:left w:w="0" w:type="dxa"/>
              <w:bottom w:w="0" w:type="dxa"/>
              <w:right w:w="75" w:type="dxa"/>
            </w:tcMar>
            <w:vAlign w:val="center"/>
            <w:hideMark/>
          </w:tcPr>
          <w:p w:rsidR="00192082" w:rsidRPr="00B330FE" w:rsidRDefault="00192082" w:rsidP="0018245D">
            <w:pPr>
              <w:rPr>
                <w:ins w:id="4674" w:author="Kuei Yuan Chen" w:date="2015-12-04T11:48:00Z"/>
              </w:rPr>
            </w:pPr>
            <w:ins w:id="4675" w:author="Kuei Yuan Chen" w:date="2015-12-04T11:48:00Z">
              <w:r w:rsidRPr="00B330FE">
                <w:t>Statements Processed</w:t>
              </w:r>
            </w:ins>
          </w:p>
        </w:tc>
        <w:tc>
          <w:tcPr>
            <w:tcW w:w="0" w:type="auto"/>
            <w:tcBorders>
              <w:left w:val="single" w:sz="6" w:space="0" w:color="F4F4F4"/>
            </w:tcBorders>
            <w:tcMar>
              <w:top w:w="0" w:type="dxa"/>
              <w:left w:w="75" w:type="dxa"/>
              <w:bottom w:w="0" w:type="dxa"/>
              <w:right w:w="0" w:type="dxa"/>
            </w:tcMar>
            <w:vAlign w:val="center"/>
            <w:hideMark/>
          </w:tcPr>
          <w:p w:rsidR="00192082" w:rsidRPr="00B330FE" w:rsidRDefault="00192082" w:rsidP="0018245D">
            <w:pPr>
              <w:rPr>
                <w:ins w:id="4676" w:author="Kuei Yuan Chen" w:date="2015-12-04T11:48:00Z"/>
              </w:rPr>
            </w:pPr>
            <w:ins w:id="4677" w:author="Kuei Yuan Chen" w:date="2015-12-04T11:48:00Z">
              <w:r w:rsidRPr="00B330FE">
                <w:t>20</w:t>
              </w:r>
            </w:ins>
          </w:p>
        </w:tc>
      </w:tr>
      <w:tr w:rsidR="00192082" w:rsidRPr="00B330FE" w:rsidTr="0018245D">
        <w:trPr>
          <w:tblCellSpacing w:w="0" w:type="dxa"/>
          <w:ins w:id="4678" w:author="Kuei Yuan Chen" w:date="2015-12-04T11:48:00Z"/>
        </w:trPr>
        <w:tc>
          <w:tcPr>
            <w:tcW w:w="0" w:type="auto"/>
            <w:tcMar>
              <w:top w:w="0" w:type="dxa"/>
              <w:left w:w="0" w:type="dxa"/>
              <w:bottom w:w="0" w:type="dxa"/>
              <w:right w:w="75" w:type="dxa"/>
            </w:tcMar>
            <w:vAlign w:val="center"/>
            <w:hideMark/>
          </w:tcPr>
          <w:p w:rsidR="00192082" w:rsidRPr="00B330FE" w:rsidRDefault="00192082" w:rsidP="0018245D">
            <w:pPr>
              <w:rPr>
                <w:ins w:id="4679" w:author="Kuei Yuan Chen" w:date="2015-12-04T11:48:00Z"/>
              </w:rPr>
            </w:pPr>
            <w:ins w:id="4680" w:author="Kuei Yuan Chen" w:date="2015-12-04T11:48:00Z">
              <w:r w:rsidRPr="00B330FE">
                <w:t>Successful</w:t>
              </w:r>
            </w:ins>
          </w:p>
        </w:tc>
        <w:tc>
          <w:tcPr>
            <w:tcW w:w="0" w:type="auto"/>
            <w:tcBorders>
              <w:left w:val="single" w:sz="6" w:space="0" w:color="F4F4F4"/>
            </w:tcBorders>
            <w:tcMar>
              <w:top w:w="0" w:type="dxa"/>
              <w:left w:w="75" w:type="dxa"/>
              <w:bottom w:w="0" w:type="dxa"/>
              <w:right w:w="0" w:type="dxa"/>
            </w:tcMar>
            <w:vAlign w:val="center"/>
            <w:hideMark/>
          </w:tcPr>
          <w:p w:rsidR="00192082" w:rsidRPr="00B330FE" w:rsidRDefault="00192082" w:rsidP="0018245D">
            <w:pPr>
              <w:rPr>
                <w:ins w:id="4681" w:author="Kuei Yuan Chen" w:date="2015-12-04T11:48:00Z"/>
              </w:rPr>
            </w:pPr>
            <w:ins w:id="4682" w:author="Kuei Yuan Chen" w:date="2015-12-04T11:48:00Z">
              <w:r w:rsidRPr="00B330FE">
                <w:t>20</w:t>
              </w:r>
            </w:ins>
          </w:p>
        </w:tc>
      </w:tr>
      <w:tr w:rsidR="00192082" w:rsidRPr="00B330FE" w:rsidTr="0018245D">
        <w:trPr>
          <w:tblCellSpacing w:w="0" w:type="dxa"/>
          <w:ins w:id="4683" w:author="Kuei Yuan Chen" w:date="2015-12-04T11:48:00Z"/>
        </w:trPr>
        <w:tc>
          <w:tcPr>
            <w:tcW w:w="0" w:type="auto"/>
            <w:tcMar>
              <w:top w:w="0" w:type="dxa"/>
              <w:left w:w="0" w:type="dxa"/>
              <w:bottom w:w="0" w:type="dxa"/>
              <w:right w:w="75" w:type="dxa"/>
            </w:tcMar>
            <w:vAlign w:val="center"/>
            <w:hideMark/>
          </w:tcPr>
          <w:p w:rsidR="00192082" w:rsidRPr="00B330FE" w:rsidRDefault="00192082" w:rsidP="0018245D">
            <w:pPr>
              <w:rPr>
                <w:ins w:id="4684" w:author="Kuei Yuan Chen" w:date="2015-12-04T11:48:00Z"/>
              </w:rPr>
            </w:pPr>
            <w:ins w:id="4685" w:author="Kuei Yuan Chen" w:date="2015-12-04T11:48:00Z">
              <w:r w:rsidRPr="00B330FE">
                <w:t>With Errors</w:t>
              </w:r>
            </w:ins>
          </w:p>
        </w:tc>
        <w:tc>
          <w:tcPr>
            <w:tcW w:w="0" w:type="auto"/>
            <w:tcBorders>
              <w:left w:val="single" w:sz="6" w:space="0" w:color="F4F4F4"/>
            </w:tcBorders>
            <w:tcMar>
              <w:top w:w="0" w:type="dxa"/>
              <w:left w:w="75" w:type="dxa"/>
              <w:bottom w:w="0" w:type="dxa"/>
              <w:right w:w="0" w:type="dxa"/>
            </w:tcMar>
            <w:vAlign w:val="center"/>
            <w:hideMark/>
          </w:tcPr>
          <w:p w:rsidR="00192082" w:rsidRPr="00B330FE" w:rsidRDefault="00192082" w:rsidP="0018245D">
            <w:pPr>
              <w:rPr>
                <w:ins w:id="4686" w:author="Kuei Yuan Chen" w:date="2015-12-04T11:48:00Z"/>
              </w:rPr>
            </w:pPr>
            <w:ins w:id="4687" w:author="Kuei Yuan Chen" w:date="2015-12-04T11:48:00Z">
              <w:r w:rsidRPr="00B330FE">
                <w:t>0</w:t>
              </w:r>
            </w:ins>
          </w:p>
        </w:tc>
      </w:tr>
    </w:tbl>
    <w:p w:rsidR="00192082" w:rsidRDefault="00192082" w:rsidP="00192082">
      <w:pPr>
        <w:spacing w:after="240" w:line="276" w:lineRule="auto"/>
        <w:rPr>
          <w:ins w:id="4688" w:author="Kuei Yuan Chen" w:date="2015-12-04T11:48:00Z"/>
        </w:rPr>
      </w:pPr>
    </w:p>
    <w:p w:rsidR="00192082" w:rsidRPr="00471A94" w:rsidRDefault="00192082" w:rsidP="00192082">
      <w:pPr>
        <w:spacing w:after="240" w:line="276" w:lineRule="auto"/>
        <w:rPr>
          <w:ins w:id="4689" w:author="Kuei Yuan Chen" w:date="2015-12-04T11:48:00Z"/>
          <w:b/>
        </w:rPr>
      </w:pPr>
      <w:ins w:id="4690" w:author="Kuei Yuan Chen" w:date="2015-12-04T11:48:00Z">
        <w:r w:rsidRPr="00471A94">
          <w:rPr>
            <w:b/>
          </w:rPr>
          <w:t xml:space="preserve"> d. Referential Integrity. Describe and give examples of integrity constraints imposed on the data through relationships in Milestone 3 are implemented in the database.</w:t>
        </w:r>
      </w:ins>
    </w:p>
    <w:p w:rsidR="00192082" w:rsidRPr="00471A94" w:rsidRDefault="00192082" w:rsidP="00192082">
      <w:pPr>
        <w:spacing w:after="240" w:line="276" w:lineRule="auto"/>
        <w:rPr>
          <w:ins w:id="4691" w:author="Kuei Yuan Chen" w:date="2015-12-04T11:48:00Z"/>
          <w:rFonts w:ascii="Arial" w:eastAsia="Times New Roman" w:hAnsi="Arial" w:cs="Arial"/>
          <w:color w:val="000000"/>
        </w:rPr>
      </w:pPr>
      <w:ins w:id="4692" w:author="Kuei Yuan Chen" w:date="2015-12-04T11:48:00Z">
        <w:r w:rsidRPr="00383697">
          <w:rPr>
            <w:rFonts w:ascii="Arial" w:eastAsia="Times New Roman" w:hAnsi="Arial" w:cs="Arial"/>
            <w:color w:val="000000"/>
          </w:rPr>
          <w:t>One foreign key in an entity would only refer to on</w:t>
        </w:r>
        <w:r>
          <w:rPr>
            <w:rFonts w:ascii="Arial" w:eastAsia="Times New Roman" w:hAnsi="Arial" w:cs="Arial"/>
            <w:color w:val="000000"/>
          </w:rPr>
          <w:t>e another entity’s attribute which must be unique,  so it will not refer to</w:t>
        </w:r>
        <w:r w:rsidRPr="00383697">
          <w:rPr>
            <w:rFonts w:ascii="Arial" w:eastAsia="Times New Roman" w:hAnsi="Arial" w:cs="Arial"/>
            <w:color w:val="000000"/>
          </w:rPr>
          <w:t xml:space="preserve"> something not exist or refer to one thing that is exact same as another.</w:t>
        </w:r>
        <w:r>
          <w:rPr>
            <w:rFonts w:ascii="Arial" w:eastAsia="Times New Roman" w:hAnsi="Arial" w:cs="Arial"/>
            <w:color w:val="000000"/>
          </w:rPr>
          <w:t xml:space="preserve"> In our ER diagram, the foreign key will refer to other entity’s primary key which is unique and identical. For example, the item number 1 in supplier inventory entity, is exactly the refer to item number 1 in item entity, it will not be item number 2 or item number 3 or something not in the item entity.</w:t>
        </w:r>
      </w:ins>
    </w:p>
    <w:p w:rsidR="00192082" w:rsidRDefault="00192082" w:rsidP="00192082">
      <w:pPr>
        <w:spacing w:after="240" w:line="276" w:lineRule="auto"/>
        <w:rPr>
          <w:ins w:id="4693" w:author="Kuei Yuan Chen" w:date="2015-12-04T11:48:00Z"/>
          <w:rFonts w:ascii="Times New Roman" w:eastAsia="Times New Roman" w:hAnsi="Times New Roman" w:cs="Times New Roman"/>
          <w:b/>
          <w:sz w:val="32"/>
          <w:szCs w:val="32"/>
        </w:rPr>
      </w:pPr>
      <w:ins w:id="4694" w:author="Kuei Yuan Chen" w:date="2015-12-04T11:48:00Z">
        <w:r w:rsidRPr="00471A94">
          <w:rPr>
            <w:rFonts w:ascii="Times New Roman" w:eastAsia="Times New Roman" w:hAnsi="Times New Roman" w:cs="Times New Roman"/>
            <w:b/>
            <w:sz w:val="32"/>
            <w:szCs w:val="32"/>
          </w:rPr>
          <w:t xml:space="preserve">Gantt </w:t>
        </w:r>
        <w:proofErr w:type="gramStart"/>
        <w:r w:rsidRPr="00471A94">
          <w:rPr>
            <w:rFonts w:ascii="Times New Roman" w:eastAsia="Times New Roman" w:hAnsi="Times New Roman" w:cs="Times New Roman"/>
            <w:b/>
            <w:sz w:val="32"/>
            <w:szCs w:val="32"/>
          </w:rPr>
          <w:t>Chart</w:t>
        </w:r>
        <w:proofErr w:type="gramEnd"/>
        <w:r w:rsidRPr="00471A94">
          <w:rPr>
            <w:rFonts w:ascii="Times New Roman" w:eastAsia="Times New Roman" w:hAnsi="Times New Roman" w:cs="Times New Roman"/>
            <w:noProof/>
            <w:sz w:val="24"/>
            <w:szCs w:val="24"/>
          </w:rPr>
          <w:drawing>
            <wp:inline distT="0" distB="0" distL="0" distR="0" wp14:anchorId="79F6F38E" wp14:editId="11EA7A09">
              <wp:extent cx="6247765" cy="28568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7765" cy="2856865"/>
                      </a:xfrm>
                      <a:prstGeom prst="rect">
                        <a:avLst/>
                      </a:prstGeom>
                      <a:noFill/>
                    </pic:spPr>
                  </pic:pic>
                </a:graphicData>
              </a:graphic>
            </wp:inline>
          </w:drawing>
        </w:r>
      </w:ins>
    </w:p>
    <w:p w:rsidR="00192082" w:rsidRDefault="00192082" w:rsidP="00192082">
      <w:pPr>
        <w:pStyle w:val="HPTableTitle"/>
        <w:rPr>
          <w:ins w:id="4695" w:author="Kuei Yuan Chen" w:date="2015-12-04T11:48:00Z"/>
          <w:rFonts w:ascii="Tahoma" w:hAnsi="Tahoma" w:cs="Tahoma"/>
          <w:b w:val="0"/>
          <w:lang w:eastAsia="zh-CN"/>
        </w:rPr>
      </w:pPr>
    </w:p>
    <w:p w:rsidR="00192082" w:rsidRDefault="00192082" w:rsidP="00192082">
      <w:pPr>
        <w:pStyle w:val="HPTableTitle"/>
        <w:rPr>
          <w:ins w:id="4696" w:author="Kuei Yuan Chen" w:date="2015-12-04T11:48:00Z"/>
          <w:rFonts w:ascii="Tahoma" w:hAnsi="Tahoma" w:cs="Tahoma"/>
        </w:rPr>
      </w:pPr>
      <w:ins w:id="4697" w:author="Kuei Yuan Chen" w:date="2015-12-04T11:48:00Z">
        <w:r>
          <w:rPr>
            <w:rFonts w:ascii="Tahoma" w:hAnsi="Tahoma" w:cs="Tahoma"/>
          </w:rPr>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192082" w:rsidRPr="006D5472" w:rsidTr="0018245D">
        <w:trPr>
          <w:ins w:id="4698" w:author="Kuei Yuan Chen" w:date="2015-12-04T11:48:00Z"/>
        </w:trPr>
        <w:tc>
          <w:tcPr>
            <w:tcW w:w="2340" w:type="dxa"/>
          </w:tcPr>
          <w:p w:rsidR="00192082" w:rsidRPr="006D5472" w:rsidRDefault="00192082" w:rsidP="0018245D">
            <w:pPr>
              <w:pStyle w:val="TableSmHeadingRight"/>
              <w:ind w:right="320" w:firstLineChars="100" w:firstLine="161"/>
              <w:jc w:val="left"/>
              <w:rPr>
                <w:ins w:id="4699" w:author="Kuei Yuan Chen" w:date="2015-12-04T11:48:00Z"/>
                <w:rFonts w:ascii="Tahoma" w:hAnsi="Tahoma" w:cs="Tahoma"/>
              </w:rPr>
            </w:pPr>
            <w:ins w:id="4700" w:author="Kuei Yuan Chen" w:date="2015-12-04T11:48:00Z">
              <w:r w:rsidRPr="006D5472">
                <w:rPr>
                  <w:rFonts w:ascii="Tahoma" w:hAnsi="Tahoma" w:cs="Tahoma"/>
                </w:rPr>
                <w:t>Project Name:</w:t>
              </w:r>
            </w:ins>
          </w:p>
        </w:tc>
        <w:tc>
          <w:tcPr>
            <w:tcW w:w="7470" w:type="dxa"/>
            <w:gridSpan w:val="3"/>
          </w:tcPr>
          <w:p w:rsidR="00192082" w:rsidRPr="003C4E3D" w:rsidRDefault="00192082" w:rsidP="0018245D">
            <w:pPr>
              <w:pStyle w:val="TableMedium"/>
              <w:rPr>
                <w:ins w:id="4701" w:author="Kuei Yuan Chen" w:date="2015-12-04T11:48:00Z"/>
                <w:rFonts w:ascii="Tahoma" w:hAnsi="Tahoma" w:cs="Tahoma"/>
                <w:b/>
              </w:rPr>
            </w:pPr>
            <w:ins w:id="4702" w:author="Kuei Yuan Chen" w:date="2015-12-04T11:48:00Z">
              <w:r>
                <w:rPr>
                  <w:rFonts w:ascii="Tahoma" w:hAnsi="Tahoma" w:cs="Tahoma" w:hint="eastAsia"/>
                  <w:b/>
                  <w:lang w:eastAsia="zh-CN"/>
                </w:rPr>
                <w:t>ACIT1630 DB Project</w:t>
              </w:r>
            </w:ins>
          </w:p>
        </w:tc>
      </w:tr>
      <w:tr w:rsidR="00192082" w:rsidRPr="001B1C88" w:rsidTr="0018245D">
        <w:trPr>
          <w:gridAfter w:val="2"/>
          <w:wAfter w:w="3690" w:type="dxa"/>
          <w:trHeight w:val="236"/>
          <w:ins w:id="4703" w:author="Kuei Yuan Chen" w:date="2015-12-04T11:48:00Z"/>
        </w:trPr>
        <w:tc>
          <w:tcPr>
            <w:tcW w:w="2340" w:type="dxa"/>
          </w:tcPr>
          <w:p w:rsidR="00192082" w:rsidRPr="001B1C88" w:rsidRDefault="00192082" w:rsidP="0018245D">
            <w:pPr>
              <w:pStyle w:val="TableSmHeadingRight"/>
              <w:ind w:right="320"/>
              <w:jc w:val="center"/>
              <w:rPr>
                <w:ins w:id="4704" w:author="Kuei Yuan Chen" w:date="2015-12-04T11:48:00Z"/>
                <w:rFonts w:ascii="Tahoma" w:hAnsi="Tahoma" w:cs="Tahoma"/>
              </w:rPr>
            </w:pPr>
            <w:ins w:id="4705" w:author="Kuei Yuan Chen" w:date="2015-12-04T11:48:00Z">
              <w:r w:rsidRPr="001B1C88">
                <w:rPr>
                  <w:rFonts w:ascii="Tahoma" w:hAnsi="Tahoma" w:cs="Tahoma"/>
                </w:rPr>
                <w:t>Project Manager:</w:t>
              </w:r>
            </w:ins>
          </w:p>
        </w:tc>
        <w:tc>
          <w:tcPr>
            <w:tcW w:w="3780" w:type="dxa"/>
          </w:tcPr>
          <w:p w:rsidR="00192082" w:rsidRPr="001B1C88" w:rsidRDefault="00192082" w:rsidP="0018245D">
            <w:pPr>
              <w:pStyle w:val="TableMedium"/>
              <w:rPr>
                <w:ins w:id="4706" w:author="Kuei Yuan Chen" w:date="2015-12-04T11:48:00Z"/>
                <w:rFonts w:ascii="Tahoma" w:hAnsi="Tahoma" w:cs="Tahoma"/>
                <w:lang w:eastAsia="zh-CN"/>
              </w:rPr>
            </w:pPr>
            <w:ins w:id="4707" w:author="Kuei Yuan Chen" w:date="2015-12-04T11:48:00Z">
              <w:r>
                <w:rPr>
                  <w:rFonts w:ascii="Tahoma" w:hAnsi="Tahoma" w:cs="Tahoma" w:hint="eastAsia"/>
                  <w:lang w:eastAsia="zh-CN"/>
                </w:rPr>
                <w:t>York Liu</w:t>
              </w:r>
            </w:ins>
          </w:p>
        </w:tc>
      </w:tr>
      <w:tr w:rsidR="00192082" w:rsidRPr="00CE4F95" w:rsidTr="0018245D">
        <w:trPr>
          <w:trHeight w:val="236"/>
          <w:ins w:id="4708" w:author="Kuei Yuan Chen" w:date="2015-12-04T11:48:00Z"/>
        </w:trPr>
        <w:tc>
          <w:tcPr>
            <w:tcW w:w="2340" w:type="dxa"/>
          </w:tcPr>
          <w:p w:rsidR="00192082" w:rsidRPr="00CE4F95" w:rsidRDefault="00192082" w:rsidP="0018245D">
            <w:pPr>
              <w:pStyle w:val="TableSmHeadingRight"/>
              <w:ind w:right="320" w:firstLineChars="100" w:firstLine="161"/>
              <w:jc w:val="left"/>
              <w:rPr>
                <w:ins w:id="4709" w:author="Kuei Yuan Chen" w:date="2015-12-04T11:48:00Z"/>
                <w:rFonts w:ascii="Tahoma" w:hAnsi="Tahoma" w:cs="Tahoma"/>
              </w:rPr>
            </w:pPr>
            <w:ins w:id="4710" w:author="Kuei Yuan Chen" w:date="2015-12-04T11:48:00Z">
              <w:r w:rsidRPr="00CE4F95">
                <w:rPr>
                  <w:rFonts w:ascii="Tahoma" w:hAnsi="Tahoma" w:cs="Tahoma"/>
                </w:rPr>
                <w:t xml:space="preserve">Prepared By:  </w:t>
              </w:r>
            </w:ins>
          </w:p>
        </w:tc>
        <w:tc>
          <w:tcPr>
            <w:tcW w:w="3780" w:type="dxa"/>
          </w:tcPr>
          <w:p w:rsidR="00192082" w:rsidRPr="00CE4F95" w:rsidRDefault="00192082" w:rsidP="0018245D">
            <w:pPr>
              <w:pStyle w:val="TableMedium"/>
              <w:rPr>
                <w:ins w:id="4711" w:author="Kuei Yuan Chen" w:date="2015-12-04T11:48:00Z"/>
                <w:rFonts w:ascii="Tahoma" w:hAnsi="Tahoma" w:cs="Tahoma"/>
                <w:lang w:eastAsia="zh-CN"/>
              </w:rPr>
            </w:pPr>
            <w:ins w:id="4712" w:author="Kuei Yuan Chen" w:date="2015-12-04T11:48:00Z">
              <w:r>
                <w:rPr>
                  <w:rFonts w:ascii="Tahoma" w:hAnsi="Tahoma" w:cs="Tahoma" w:hint="eastAsia"/>
                  <w:lang w:eastAsia="zh-CN"/>
                </w:rPr>
                <w:t>York Liu</w:t>
              </w:r>
            </w:ins>
          </w:p>
        </w:tc>
        <w:tc>
          <w:tcPr>
            <w:tcW w:w="2160" w:type="dxa"/>
          </w:tcPr>
          <w:p w:rsidR="00192082" w:rsidRPr="00CE4F95" w:rsidRDefault="00192082" w:rsidP="0018245D">
            <w:pPr>
              <w:pStyle w:val="TableSmHeadingRight"/>
              <w:rPr>
                <w:ins w:id="4713" w:author="Kuei Yuan Chen" w:date="2015-12-04T11:48:00Z"/>
                <w:rFonts w:ascii="Tahoma" w:hAnsi="Tahoma" w:cs="Tahoma"/>
              </w:rPr>
            </w:pPr>
          </w:p>
        </w:tc>
        <w:tc>
          <w:tcPr>
            <w:tcW w:w="1530" w:type="dxa"/>
          </w:tcPr>
          <w:p w:rsidR="00192082" w:rsidRPr="00CE4F95" w:rsidRDefault="00192082" w:rsidP="0018245D">
            <w:pPr>
              <w:pStyle w:val="TableMedium"/>
              <w:rPr>
                <w:ins w:id="4714" w:author="Kuei Yuan Chen" w:date="2015-12-04T11:48:00Z"/>
                <w:rFonts w:ascii="Tahoma" w:hAnsi="Tahoma" w:cs="Tahoma"/>
                <w:lang w:eastAsia="zh-CN"/>
              </w:rPr>
            </w:pPr>
          </w:p>
        </w:tc>
      </w:tr>
    </w:tbl>
    <w:p w:rsidR="00192082" w:rsidRPr="00CE4F95" w:rsidRDefault="00192082" w:rsidP="00192082">
      <w:pPr>
        <w:pStyle w:val="Numberedlist21"/>
        <w:tabs>
          <w:tab w:val="num" w:pos="360"/>
        </w:tabs>
        <w:ind w:left="360"/>
        <w:rPr>
          <w:ins w:id="4715" w:author="Kuei Yuan Chen" w:date="2015-12-04T11:48:00Z"/>
          <w:rFonts w:ascii="Tahoma" w:hAnsi="Tahoma" w:cs="Tahoma"/>
        </w:rPr>
      </w:pPr>
      <w:bookmarkStart w:id="4716" w:name="_Toc428858544"/>
      <w:ins w:id="4717" w:author="Kuei Yuan Chen" w:date="2015-12-04T11:48:00Z">
        <w:r w:rsidRPr="00CE4F95">
          <w:rPr>
            <w:rFonts w:ascii="Tahoma" w:hAnsi="Tahoma" w:cs="Tahoma"/>
          </w:rPr>
          <w:t>Meeting Specifics</w:t>
        </w:r>
        <w:bookmarkEnd w:id="4716"/>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192082" w:rsidRPr="00CE4F95" w:rsidTr="0018245D">
        <w:trPr>
          <w:cantSplit/>
          <w:ins w:id="4718" w:author="Kuei Yuan Chen" w:date="2015-12-04T11:48:00Z"/>
        </w:trPr>
        <w:tc>
          <w:tcPr>
            <w:tcW w:w="1620" w:type="dxa"/>
          </w:tcPr>
          <w:p w:rsidR="00192082" w:rsidRPr="00CE4F95" w:rsidRDefault="00192082" w:rsidP="0018245D">
            <w:pPr>
              <w:pStyle w:val="TableSmHeadingRight"/>
              <w:rPr>
                <w:ins w:id="4719" w:author="Kuei Yuan Chen" w:date="2015-12-04T11:48:00Z"/>
                <w:rFonts w:ascii="Tahoma" w:hAnsi="Tahoma" w:cs="Tahoma"/>
              </w:rPr>
            </w:pPr>
            <w:ins w:id="4720" w:author="Kuei Yuan Chen" w:date="2015-12-04T11:48:00Z">
              <w:r w:rsidRPr="00CE4F95">
                <w:rPr>
                  <w:rFonts w:ascii="Tahoma" w:hAnsi="Tahoma" w:cs="Tahoma"/>
                </w:rPr>
                <w:t>Type:</w:t>
              </w:r>
            </w:ins>
          </w:p>
        </w:tc>
        <w:tc>
          <w:tcPr>
            <w:tcW w:w="8190" w:type="dxa"/>
            <w:gridSpan w:val="6"/>
          </w:tcPr>
          <w:p w:rsidR="00192082" w:rsidRPr="00CB219E" w:rsidRDefault="00192082" w:rsidP="0018245D">
            <w:pPr>
              <w:pStyle w:val="Table"/>
              <w:rPr>
                <w:ins w:id="4721" w:author="Kuei Yuan Chen" w:date="2015-12-04T11:48:00Z"/>
                <w:rFonts w:ascii="Tahoma" w:hAnsi="Tahoma" w:cs="Tahoma"/>
                <w:b/>
                <w:color w:val="00B050"/>
                <w:lang w:eastAsia="zh-CN"/>
              </w:rPr>
            </w:pPr>
            <w:ins w:id="4722" w:author="Kuei Yuan Chen" w:date="2015-12-04T11:48:00Z">
              <w:r>
                <w:rPr>
                  <w:rFonts w:ascii="Tahoma" w:hAnsi="Tahoma" w:cs="Tahoma" w:hint="eastAsia"/>
                  <w:b/>
                  <w:color w:val="00B050"/>
                  <w:lang w:eastAsia="zh-CN"/>
                </w:rPr>
                <w:t>Milestone4</w:t>
              </w:r>
              <w:r w:rsidRPr="00CB219E">
                <w:rPr>
                  <w:rFonts w:ascii="Tahoma" w:hAnsi="Tahoma" w:cs="Tahoma" w:hint="eastAsia"/>
                  <w:b/>
                  <w:color w:val="00B050"/>
                  <w:lang w:eastAsia="zh-CN"/>
                </w:rPr>
                <w:t>- phase 1</w:t>
              </w:r>
            </w:ins>
          </w:p>
        </w:tc>
      </w:tr>
      <w:tr w:rsidR="00192082" w:rsidRPr="00CE4F95" w:rsidTr="0018245D">
        <w:trPr>
          <w:cantSplit/>
          <w:ins w:id="4723" w:author="Kuei Yuan Chen" w:date="2015-12-04T11:48:00Z"/>
        </w:trPr>
        <w:tc>
          <w:tcPr>
            <w:tcW w:w="1620" w:type="dxa"/>
          </w:tcPr>
          <w:p w:rsidR="00192082" w:rsidRPr="00CE4F95" w:rsidRDefault="00192082" w:rsidP="0018245D">
            <w:pPr>
              <w:pStyle w:val="TableSmHeadingRight"/>
              <w:rPr>
                <w:ins w:id="4724" w:author="Kuei Yuan Chen" w:date="2015-12-04T11:48:00Z"/>
                <w:rFonts w:ascii="Tahoma" w:hAnsi="Tahoma" w:cs="Tahoma"/>
              </w:rPr>
            </w:pPr>
            <w:ins w:id="4725" w:author="Kuei Yuan Chen" w:date="2015-12-04T11:48:00Z">
              <w:r w:rsidRPr="00CE4F95">
                <w:rPr>
                  <w:rFonts w:ascii="Tahoma" w:hAnsi="Tahoma" w:cs="Tahoma"/>
                </w:rPr>
                <w:t>Purpose:</w:t>
              </w:r>
            </w:ins>
          </w:p>
        </w:tc>
        <w:tc>
          <w:tcPr>
            <w:tcW w:w="8190" w:type="dxa"/>
            <w:gridSpan w:val="6"/>
          </w:tcPr>
          <w:p w:rsidR="00192082" w:rsidRPr="00CE4F95" w:rsidRDefault="00192082" w:rsidP="0018245D">
            <w:pPr>
              <w:pStyle w:val="Table"/>
              <w:rPr>
                <w:ins w:id="4726" w:author="Kuei Yuan Chen" w:date="2015-12-04T11:48:00Z"/>
                <w:rFonts w:ascii="Tahoma" w:hAnsi="Tahoma" w:cs="Tahoma"/>
              </w:rPr>
            </w:pPr>
            <w:ins w:id="4727" w:author="Kuei Yuan Chen" w:date="2015-12-04T11:48:00Z">
              <w:r w:rsidRPr="00CE4F95">
                <w:rPr>
                  <w:rFonts w:ascii="Tahoma" w:hAnsi="Tahoma" w:cs="Tahoma"/>
                </w:rPr>
                <w:t>Ongoing information sharing and project status update</w:t>
              </w:r>
            </w:ins>
          </w:p>
        </w:tc>
      </w:tr>
      <w:tr w:rsidR="00192082" w:rsidRPr="00CE4F95" w:rsidTr="0018245D">
        <w:trPr>
          <w:ins w:id="4728" w:author="Kuei Yuan Chen" w:date="2015-12-04T11:48:00Z"/>
        </w:trPr>
        <w:tc>
          <w:tcPr>
            <w:tcW w:w="1620" w:type="dxa"/>
          </w:tcPr>
          <w:p w:rsidR="00192082" w:rsidRPr="00CE4F95" w:rsidRDefault="00192082" w:rsidP="0018245D">
            <w:pPr>
              <w:pStyle w:val="TableSmHeadingRight"/>
              <w:rPr>
                <w:ins w:id="4729" w:author="Kuei Yuan Chen" w:date="2015-12-04T11:48:00Z"/>
                <w:rFonts w:ascii="Tahoma" w:hAnsi="Tahoma" w:cs="Tahoma"/>
              </w:rPr>
            </w:pPr>
            <w:ins w:id="4730" w:author="Kuei Yuan Chen" w:date="2015-12-04T11:48:00Z">
              <w:r w:rsidRPr="00CE4F95">
                <w:rPr>
                  <w:rFonts w:ascii="Tahoma" w:hAnsi="Tahoma" w:cs="Tahoma"/>
                </w:rPr>
                <w:t>Meeting Date:</w:t>
              </w:r>
            </w:ins>
          </w:p>
        </w:tc>
        <w:tc>
          <w:tcPr>
            <w:tcW w:w="2250" w:type="dxa"/>
          </w:tcPr>
          <w:p w:rsidR="00192082" w:rsidRPr="00CE4F95" w:rsidRDefault="00192082" w:rsidP="0018245D">
            <w:pPr>
              <w:pStyle w:val="Table"/>
              <w:rPr>
                <w:ins w:id="4731" w:author="Kuei Yuan Chen" w:date="2015-12-04T11:48:00Z"/>
                <w:rFonts w:ascii="Tahoma" w:hAnsi="Tahoma" w:cs="Tahoma"/>
                <w:lang w:eastAsia="zh-CN"/>
              </w:rPr>
            </w:pPr>
            <w:ins w:id="4732" w:author="Kuei Yuan Chen" w:date="2015-12-04T11:48: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11-04</w:t>
              </w:r>
            </w:ins>
          </w:p>
        </w:tc>
        <w:tc>
          <w:tcPr>
            <w:tcW w:w="1080" w:type="dxa"/>
          </w:tcPr>
          <w:p w:rsidR="00192082" w:rsidRPr="00CE4F95" w:rsidRDefault="00192082" w:rsidP="0018245D">
            <w:pPr>
              <w:pStyle w:val="TableSmHeadingRight"/>
              <w:rPr>
                <w:ins w:id="4733" w:author="Kuei Yuan Chen" w:date="2015-12-04T11:48:00Z"/>
                <w:rFonts w:ascii="Tahoma" w:hAnsi="Tahoma" w:cs="Tahoma"/>
              </w:rPr>
            </w:pPr>
            <w:ins w:id="4734" w:author="Kuei Yuan Chen" w:date="2015-12-04T11:48:00Z">
              <w:r w:rsidRPr="00CE4F95">
                <w:rPr>
                  <w:rFonts w:ascii="Tahoma" w:hAnsi="Tahoma" w:cs="Tahoma"/>
                </w:rPr>
                <w:t>Start Time:</w:t>
              </w:r>
            </w:ins>
          </w:p>
        </w:tc>
        <w:tc>
          <w:tcPr>
            <w:tcW w:w="1890" w:type="dxa"/>
            <w:gridSpan w:val="2"/>
          </w:tcPr>
          <w:p w:rsidR="00192082" w:rsidRPr="00CE4F95" w:rsidRDefault="00192082" w:rsidP="0018245D">
            <w:pPr>
              <w:pStyle w:val="Table"/>
              <w:rPr>
                <w:ins w:id="4735" w:author="Kuei Yuan Chen" w:date="2015-12-04T11:48:00Z"/>
                <w:rFonts w:ascii="Tahoma" w:hAnsi="Tahoma" w:cs="Tahoma"/>
              </w:rPr>
            </w:pPr>
            <w:ins w:id="4736" w:author="Kuei Yuan Chen" w:date="2015-12-04T11:48:00Z">
              <w:r>
                <w:rPr>
                  <w:rFonts w:ascii="Tahoma" w:hAnsi="Tahoma" w:cs="Tahoma" w:hint="eastAsia"/>
                  <w:lang w:eastAsia="zh-CN"/>
                </w:rPr>
                <w:t>4</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192082" w:rsidRPr="00CE4F95" w:rsidRDefault="00192082" w:rsidP="0018245D">
            <w:pPr>
              <w:pStyle w:val="TableSmHeadingRight"/>
              <w:rPr>
                <w:ins w:id="4737" w:author="Kuei Yuan Chen" w:date="2015-12-04T11:48:00Z"/>
                <w:rFonts w:ascii="Tahoma" w:hAnsi="Tahoma" w:cs="Tahoma"/>
              </w:rPr>
            </w:pPr>
            <w:ins w:id="4738" w:author="Kuei Yuan Chen" w:date="2015-12-04T11:48:00Z">
              <w:r w:rsidRPr="00CE4F95">
                <w:rPr>
                  <w:rFonts w:ascii="Tahoma" w:hAnsi="Tahoma" w:cs="Tahoma"/>
                </w:rPr>
                <w:t>End Time:</w:t>
              </w:r>
            </w:ins>
          </w:p>
        </w:tc>
        <w:tc>
          <w:tcPr>
            <w:tcW w:w="1980" w:type="dxa"/>
          </w:tcPr>
          <w:p w:rsidR="00192082" w:rsidRPr="00CE4F95" w:rsidRDefault="00192082" w:rsidP="0018245D">
            <w:pPr>
              <w:pStyle w:val="Table"/>
              <w:rPr>
                <w:ins w:id="4739" w:author="Kuei Yuan Chen" w:date="2015-12-04T11:48:00Z"/>
                <w:rFonts w:ascii="Tahoma" w:hAnsi="Tahoma" w:cs="Tahoma"/>
                <w:lang w:eastAsia="zh-CN"/>
              </w:rPr>
            </w:pPr>
            <w:ins w:id="4740" w:author="Kuei Yuan Chen" w:date="2015-12-04T11:48:00Z">
              <w:r>
                <w:rPr>
                  <w:rFonts w:ascii="Tahoma" w:hAnsi="Tahoma" w:cs="Tahoma" w:hint="eastAsia"/>
                  <w:lang w:eastAsia="zh-CN"/>
                </w:rPr>
                <w:t>6</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192082" w:rsidRPr="00CE4F95" w:rsidTr="0018245D">
        <w:trPr>
          <w:cantSplit/>
          <w:ins w:id="4741" w:author="Kuei Yuan Chen" w:date="2015-12-04T11:48:00Z"/>
        </w:trPr>
        <w:tc>
          <w:tcPr>
            <w:tcW w:w="1620" w:type="dxa"/>
          </w:tcPr>
          <w:p w:rsidR="00192082" w:rsidRPr="00CE4F95" w:rsidRDefault="00192082" w:rsidP="0018245D">
            <w:pPr>
              <w:pStyle w:val="TableSmHeadingRight"/>
              <w:rPr>
                <w:ins w:id="4742" w:author="Kuei Yuan Chen" w:date="2015-12-04T11:48:00Z"/>
                <w:rFonts w:ascii="Tahoma" w:hAnsi="Tahoma" w:cs="Tahoma"/>
              </w:rPr>
            </w:pPr>
            <w:ins w:id="4743" w:author="Kuei Yuan Chen" w:date="2015-12-04T11:48:00Z">
              <w:r w:rsidRPr="00CE4F95">
                <w:rPr>
                  <w:rFonts w:ascii="Tahoma" w:hAnsi="Tahoma" w:cs="Tahoma"/>
                </w:rPr>
                <w:t>Meeting Host:</w:t>
              </w:r>
            </w:ins>
          </w:p>
        </w:tc>
        <w:tc>
          <w:tcPr>
            <w:tcW w:w="3330" w:type="dxa"/>
            <w:gridSpan w:val="2"/>
          </w:tcPr>
          <w:p w:rsidR="00192082" w:rsidRPr="00CE4F95" w:rsidRDefault="00192082" w:rsidP="0018245D">
            <w:pPr>
              <w:pStyle w:val="Table"/>
              <w:rPr>
                <w:ins w:id="4744" w:author="Kuei Yuan Chen" w:date="2015-12-04T11:48:00Z"/>
                <w:rFonts w:ascii="Tahoma" w:hAnsi="Tahoma" w:cs="Tahoma"/>
                <w:lang w:eastAsia="zh-CN"/>
              </w:rPr>
            </w:pPr>
            <w:ins w:id="4745" w:author="Kuei Yuan Chen" w:date="2015-12-04T11:48:00Z">
              <w:r>
                <w:rPr>
                  <w:rFonts w:ascii="Tahoma" w:hAnsi="Tahoma" w:cs="Tahoma" w:hint="eastAsia"/>
                  <w:lang w:eastAsia="zh-CN"/>
                </w:rPr>
                <w:t>Zach</w:t>
              </w:r>
            </w:ins>
          </w:p>
        </w:tc>
        <w:tc>
          <w:tcPr>
            <w:tcW w:w="1260" w:type="dxa"/>
          </w:tcPr>
          <w:p w:rsidR="00192082" w:rsidRPr="00CE4F95" w:rsidRDefault="00192082" w:rsidP="0018245D">
            <w:pPr>
              <w:pStyle w:val="TableSmHeadingRight"/>
              <w:rPr>
                <w:ins w:id="4746" w:author="Kuei Yuan Chen" w:date="2015-12-04T11:48:00Z"/>
                <w:rFonts w:ascii="Tahoma" w:hAnsi="Tahoma" w:cs="Tahoma"/>
              </w:rPr>
            </w:pPr>
            <w:ins w:id="4747" w:author="Kuei Yuan Chen" w:date="2015-12-04T11:48:00Z">
              <w:r w:rsidRPr="00CE4F95">
                <w:rPr>
                  <w:rFonts w:ascii="Tahoma" w:hAnsi="Tahoma" w:cs="Tahoma"/>
                </w:rPr>
                <w:t>Location:</w:t>
              </w:r>
            </w:ins>
          </w:p>
        </w:tc>
        <w:tc>
          <w:tcPr>
            <w:tcW w:w="3600" w:type="dxa"/>
            <w:gridSpan w:val="3"/>
          </w:tcPr>
          <w:p w:rsidR="00192082" w:rsidRPr="00CE4F95" w:rsidRDefault="00192082" w:rsidP="0018245D">
            <w:pPr>
              <w:pStyle w:val="Table"/>
              <w:rPr>
                <w:ins w:id="4748" w:author="Kuei Yuan Chen" w:date="2015-12-04T11:48:00Z"/>
                <w:rFonts w:ascii="Tahoma" w:hAnsi="Tahoma" w:cs="Tahoma"/>
                <w:lang w:eastAsia="zh-CN"/>
              </w:rPr>
            </w:pPr>
            <w:ins w:id="4749" w:author="Kuei Yuan Chen" w:date="2015-12-04T11:48:00Z">
              <w:r>
                <w:rPr>
                  <w:rFonts w:ascii="Tahoma" w:hAnsi="Tahoma" w:cs="Tahoma" w:hint="eastAsia"/>
                  <w:lang w:eastAsia="zh-CN"/>
                </w:rPr>
                <w:t>Meeting Room-2187-SW01</w:t>
              </w:r>
            </w:ins>
          </w:p>
        </w:tc>
      </w:tr>
      <w:tr w:rsidR="00192082" w:rsidRPr="00CE4F95" w:rsidTr="0018245D">
        <w:trPr>
          <w:cantSplit/>
          <w:ins w:id="4750" w:author="Kuei Yuan Chen" w:date="2015-12-04T11:48:00Z"/>
        </w:trPr>
        <w:tc>
          <w:tcPr>
            <w:tcW w:w="1620" w:type="dxa"/>
          </w:tcPr>
          <w:p w:rsidR="00192082" w:rsidRPr="00CE4F95" w:rsidRDefault="00192082" w:rsidP="0018245D">
            <w:pPr>
              <w:pStyle w:val="TableSmHeadingRight"/>
              <w:rPr>
                <w:ins w:id="4751" w:author="Kuei Yuan Chen" w:date="2015-12-04T11:48:00Z"/>
                <w:rFonts w:ascii="Tahoma" w:hAnsi="Tahoma" w:cs="Tahoma"/>
              </w:rPr>
            </w:pPr>
            <w:ins w:id="4752" w:author="Kuei Yuan Chen" w:date="2015-12-04T11:48:00Z">
              <w:r w:rsidRPr="00CE4F95">
                <w:rPr>
                  <w:rFonts w:ascii="Tahoma" w:hAnsi="Tahoma" w:cs="Tahoma"/>
                </w:rPr>
                <w:t>Minute Taker:</w:t>
              </w:r>
            </w:ins>
          </w:p>
        </w:tc>
        <w:tc>
          <w:tcPr>
            <w:tcW w:w="3330" w:type="dxa"/>
            <w:gridSpan w:val="2"/>
          </w:tcPr>
          <w:p w:rsidR="00192082" w:rsidRPr="00CE4F95" w:rsidRDefault="00192082" w:rsidP="0018245D">
            <w:pPr>
              <w:pStyle w:val="Table"/>
              <w:rPr>
                <w:ins w:id="4753" w:author="Kuei Yuan Chen" w:date="2015-12-04T11:48:00Z"/>
                <w:rFonts w:ascii="Tahoma" w:hAnsi="Tahoma" w:cs="Tahoma"/>
                <w:lang w:eastAsia="zh-CN"/>
              </w:rPr>
            </w:pPr>
            <w:ins w:id="4754" w:author="Kuei Yuan Chen" w:date="2015-12-04T11:48:00Z">
              <w:r>
                <w:rPr>
                  <w:rFonts w:ascii="Tahoma" w:hAnsi="Tahoma" w:cs="Tahoma" w:hint="eastAsia"/>
                  <w:lang w:eastAsia="zh-CN"/>
                </w:rPr>
                <w:t>York</w:t>
              </w:r>
            </w:ins>
          </w:p>
        </w:tc>
        <w:tc>
          <w:tcPr>
            <w:tcW w:w="1260" w:type="dxa"/>
          </w:tcPr>
          <w:p w:rsidR="00192082" w:rsidRPr="00CE4F95" w:rsidRDefault="00192082" w:rsidP="0018245D">
            <w:pPr>
              <w:pStyle w:val="TableSmHeadingRight"/>
              <w:rPr>
                <w:ins w:id="4755" w:author="Kuei Yuan Chen" w:date="2015-12-04T11:48:00Z"/>
                <w:rFonts w:ascii="Tahoma" w:hAnsi="Tahoma" w:cs="Tahoma"/>
              </w:rPr>
            </w:pPr>
          </w:p>
        </w:tc>
        <w:tc>
          <w:tcPr>
            <w:tcW w:w="3600" w:type="dxa"/>
            <w:gridSpan w:val="3"/>
          </w:tcPr>
          <w:p w:rsidR="00192082" w:rsidRPr="00CE4F95" w:rsidRDefault="00192082" w:rsidP="0018245D">
            <w:pPr>
              <w:pStyle w:val="Table"/>
              <w:rPr>
                <w:ins w:id="4756" w:author="Kuei Yuan Chen" w:date="2015-12-04T11:48:00Z"/>
                <w:rFonts w:ascii="Tahoma" w:hAnsi="Tahoma" w:cs="Tahoma"/>
              </w:rPr>
            </w:pPr>
          </w:p>
        </w:tc>
      </w:tr>
    </w:tbl>
    <w:p w:rsidR="00192082" w:rsidRPr="001B1C88" w:rsidRDefault="00192082" w:rsidP="00192082">
      <w:pPr>
        <w:pStyle w:val="Numberedlist21"/>
        <w:tabs>
          <w:tab w:val="num" w:pos="360"/>
        </w:tabs>
        <w:ind w:left="360"/>
        <w:rPr>
          <w:ins w:id="4757" w:author="Kuei Yuan Chen" w:date="2015-12-04T11:48:00Z"/>
          <w:rFonts w:ascii="Tahoma" w:hAnsi="Tahoma" w:cs="Tahoma"/>
        </w:rPr>
      </w:pPr>
      <w:bookmarkStart w:id="4758" w:name="_Toc428858545"/>
      <w:ins w:id="4759" w:author="Kuei Yuan Chen" w:date="2015-12-04T11:48:00Z">
        <w:r w:rsidRPr="001B1C88">
          <w:rPr>
            <w:rFonts w:ascii="Tahoma" w:hAnsi="Tahoma" w:cs="Tahoma"/>
          </w:rPr>
          <w:t>Meeting Attendees</w:t>
        </w:r>
      </w:ins>
    </w:p>
    <w:tbl>
      <w:tblPr>
        <w:tblW w:w="4872" w:type="pct"/>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83"/>
        <w:gridCol w:w="940"/>
        <w:gridCol w:w="1924"/>
        <w:gridCol w:w="3400"/>
        <w:gridCol w:w="1844"/>
      </w:tblGrid>
      <w:tr w:rsidR="00192082" w:rsidRPr="001B1C88" w:rsidTr="0018245D">
        <w:trPr>
          <w:tblHeader/>
          <w:ins w:id="4760" w:author="Kuei Yuan Chen" w:date="2015-12-04T11:48:00Z"/>
        </w:trPr>
        <w:tc>
          <w:tcPr>
            <w:tcW w:w="541" w:type="pct"/>
            <w:tcBorders>
              <w:top w:val="single" w:sz="12" w:space="0" w:color="auto"/>
              <w:bottom w:val="double" w:sz="4" w:space="0" w:color="auto"/>
              <w:right w:val="nil"/>
            </w:tcBorders>
          </w:tcPr>
          <w:p w:rsidR="00192082" w:rsidRPr="001B1C88" w:rsidRDefault="00192082" w:rsidP="0018245D">
            <w:pPr>
              <w:pStyle w:val="TableHeadingCenter"/>
              <w:rPr>
                <w:ins w:id="4761" w:author="Kuei Yuan Chen" w:date="2015-12-04T11:48:00Z"/>
                <w:rFonts w:ascii="Tahoma" w:hAnsi="Tahoma" w:cs="Tahoma"/>
              </w:rPr>
            </w:pPr>
            <w:ins w:id="4762" w:author="Kuei Yuan Chen" w:date="2015-12-04T11:48:00Z">
              <w:r w:rsidRPr="001B1C88">
                <w:rPr>
                  <w:rFonts w:ascii="Tahoma" w:hAnsi="Tahoma" w:cs="Tahoma"/>
                </w:rPr>
                <w:t>Name</w:t>
              </w:r>
            </w:ins>
          </w:p>
        </w:tc>
        <w:tc>
          <w:tcPr>
            <w:tcW w:w="517" w:type="pct"/>
            <w:tcBorders>
              <w:top w:val="single" w:sz="12" w:space="0" w:color="auto"/>
              <w:bottom w:val="double" w:sz="4" w:space="0" w:color="auto"/>
              <w:right w:val="single" w:sz="6" w:space="0" w:color="auto"/>
            </w:tcBorders>
          </w:tcPr>
          <w:p w:rsidR="00192082" w:rsidRPr="001B1C88" w:rsidRDefault="00192082" w:rsidP="0018245D">
            <w:pPr>
              <w:pStyle w:val="TableHeadingCenter"/>
              <w:rPr>
                <w:ins w:id="4763" w:author="Kuei Yuan Chen" w:date="2015-12-04T11:48:00Z"/>
                <w:rFonts w:ascii="Tahoma" w:hAnsi="Tahoma" w:cs="Tahoma"/>
              </w:rPr>
            </w:pPr>
          </w:p>
        </w:tc>
        <w:tc>
          <w:tcPr>
            <w:tcW w:w="1058" w:type="pct"/>
            <w:tcBorders>
              <w:top w:val="single" w:sz="12" w:space="0" w:color="auto"/>
              <w:bottom w:val="double" w:sz="4" w:space="0" w:color="auto"/>
              <w:right w:val="single" w:sz="6" w:space="0" w:color="auto"/>
            </w:tcBorders>
          </w:tcPr>
          <w:p w:rsidR="00192082" w:rsidRPr="001B1C88" w:rsidRDefault="00192082" w:rsidP="0018245D">
            <w:pPr>
              <w:pStyle w:val="TableHeadingCenter"/>
              <w:rPr>
                <w:ins w:id="4764" w:author="Kuei Yuan Chen" w:date="2015-12-04T11:48:00Z"/>
                <w:rFonts w:ascii="Tahoma" w:hAnsi="Tahoma" w:cs="Tahoma"/>
              </w:rPr>
            </w:pPr>
            <w:ins w:id="4765" w:author="Kuei Yuan Chen" w:date="2015-12-04T11:48:00Z">
              <w:r w:rsidRPr="001B1C88">
                <w:rPr>
                  <w:rFonts w:ascii="Tahoma" w:hAnsi="Tahoma" w:cs="Tahoma"/>
                </w:rPr>
                <w:t>Attendance status</w:t>
              </w:r>
            </w:ins>
          </w:p>
        </w:tc>
        <w:tc>
          <w:tcPr>
            <w:tcW w:w="1870" w:type="pct"/>
            <w:tcBorders>
              <w:top w:val="single" w:sz="12" w:space="0" w:color="auto"/>
              <w:left w:val="single" w:sz="6" w:space="0" w:color="auto"/>
              <w:bottom w:val="double" w:sz="4" w:space="0" w:color="auto"/>
              <w:right w:val="single" w:sz="6" w:space="0" w:color="auto"/>
            </w:tcBorders>
          </w:tcPr>
          <w:p w:rsidR="00192082" w:rsidRPr="001B1C88" w:rsidRDefault="00192082" w:rsidP="0018245D">
            <w:pPr>
              <w:pStyle w:val="TableHeadingCenter"/>
              <w:rPr>
                <w:ins w:id="4766" w:author="Kuei Yuan Chen" w:date="2015-12-04T11:48:00Z"/>
                <w:rFonts w:ascii="Tahoma" w:hAnsi="Tahoma" w:cs="Tahoma"/>
              </w:rPr>
            </w:pPr>
            <w:ins w:id="4767" w:author="Kuei Yuan Chen" w:date="2015-12-04T11:48:00Z">
              <w:r w:rsidRPr="001B1C88">
                <w:rPr>
                  <w:rFonts w:ascii="Tahoma" w:hAnsi="Tahoma" w:cs="Tahoma"/>
                </w:rPr>
                <w:t>Position</w:t>
              </w:r>
            </w:ins>
          </w:p>
        </w:tc>
        <w:tc>
          <w:tcPr>
            <w:tcW w:w="1014" w:type="pct"/>
            <w:tcBorders>
              <w:top w:val="single" w:sz="12" w:space="0" w:color="auto"/>
              <w:left w:val="nil"/>
              <w:bottom w:val="double" w:sz="4" w:space="0" w:color="auto"/>
            </w:tcBorders>
          </w:tcPr>
          <w:p w:rsidR="00192082" w:rsidRPr="001B1C88" w:rsidRDefault="00192082" w:rsidP="0018245D">
            <w:pPr>
              <w:pStyle w:val="TableHeadingCenter"/>
              <w:rPr>
                <w:ins w:id="4768" w:author="Kuei Yuan Chen" w:date="2015-12-04T11:48:00Z"/>
                <w:rFonts w:ascii="Tahoma" w:hAnsi="Tahoma" w:cs="Tahoma"/>
                <w:lang w:eastAsia="zh-CN"/>
              </w:rPr>
            </w:pPr>
            <w:ins w:id="4769" w:author="Kuei Yuan Chen" w:date="2015-12-04T11:48:00Z">
              <w:r>
                <w:rPr>
                  <w:rFonts w:ascii="Tahoma" w:hAnsi="Tahoma" w:cs="Tahoma" w:hint="eastAsia"/>
                  <w:lang w:eastAsia="zh-CN"/>
                </w:rPr>
                <w:t>Progress</w:t>
              </w:r>
            </w:ins>
          </w:p>
        </w:tc>
      </w:tr>
      <w:tr w:rsidR="00192082" w:rsidRPr="001B1C88" w:rsidTr="0018245D">
        <w:trPr>
          <w:ins w:id="4770" w:author="Kuei Yuan Chen" w:date="2015-12-04T11:48:00Z"/>
        </w:trPr>
        <w:tc>
          <w:tcPr>
            <w:tcW w:w="1058" w:type="pct"/>
            <w:gridSpan w:val="2"/>
            <w:tcBorders>
              <w:top w:val="nil"/>
              <w:bottom w:val="nil"/>
              <w:right w:val="single" w:sz="6" w:space="0" w:color="auto"/>
            </w:tcBorders>
          </w:tcPr>
          <w:p w:rsidR="00192082" w:rsidRPr="001B1C88" w:rsidRDefault="00192082" w:rsidP="0018245D">
            <w:pPr>
              <w:pStyle w:val="Table"/>
              <w:rPr>
                <w:ins w:id="4771" w:author="Kuei Yuan Chen" w:date="2015-12-04T11:48:00Z"/>
                <w:rFonts w:ascii="Tahoma" w:hAnsi="Tahoma" w:cs="Tahoma"/>
                <w:lang w:eastAsia="zh-CN"/>
              </w:rPr>
            </w:pPr>
            <w:ins w:id="4772" w:author="Kuei Yuan Chen" w:date="2015-12-04T11:48:00Z">
              <w:r>
                <w:rPr>
                  <w:rFonts w:ascii="Tahoma" w:hAnsi="Tahoma" w:cs="Tahoma" w:hint="eastAsia"/>
                  <w:lang w:eastAsia="zh-CN"/>
                </w:rPr>
                <w:t>Andrew</w:t>
              </w:r>
            </w:ins>
          </w:p>
        </w:tc>
        <w:tc>
          <w:tcPr>
            <w:tcW w:w="1058" w:type="pct"/>
            <w:tcBorders>
              <w:top w:val="nil"/>
              <w:bottom w:val="nil"/>
              <w:right w:val="single" w:sz="6" w:space="0" w:color="auto"/>
            </w:tcBorders>
          </w:tcPr>
          <w:p w:rsidR="00192082" w:rsidRPr="001B1C88" w:rsidRDefault="00192082" w:rsidP="0018245D">
            <w:pPr>
              <w:pStyle w:val="Table"/>
              <w:rPr>
                <w:ins w:id="4773" w:author="Kuei Yuan Chen" w:date="2015-12-04T11:48:00Z"/>
                <w:rFonts w:ascii="Tahoma" w:hAnsi="Tahoma" w:cs="Tahoma"/>
                <w:lang w:eastAsia="zh-CN"/>
              </w:rPr>
            </w:pPr>
            <w:ins w:id="4774" w:author="Kuei Yuan Chen" w:date="2015-12-04T11:48:00Z">
              <w:r>
                <w:rPr>
                  <w:rFonts w:ascii="Tahoma" w:hAnsi="Tahoma" w:cs="Tahoma"/>
                  <w:lang w:eastAsia="zh-CN"/>
                </w:rPr>
                <w:t>Y</w:t>
              </w:r>
              <w:r>
                <w:rPr>
                  <w:rFonts w:ascii="Tahoma" w:hAnsi="Tahoma" w:cs="Tahoma" w:hint="eastAsia"/>
                  <w:lang w:eastAsia="zh-CN"/>
                </w:rPr>
                <w:t xml:space="preserve">es </w:t>
              </w:r>
            </w:ins>
          </w:p>
        </w:tc>
        <w:tc>
          <w:tcPr>
            <w:tcW w:w="1870" w:type="pct"/>
            <w:tcBorders>
              <w:top w:val="nil"/>
              <w:left w:val="single" w:sz="6" w:space="0" w:color="auto"/>
              <w:bottom w:val="nil"/>
              <w:right w:val="single" w:sz="6" w:space="0" w:color="auto"/>
            </w:tcBorders>
          </w:tcPr>
          <w:p w:rsidR="00192082" w:rsidRPr="001B1C88" w:rsidRDefault="00192082" w:rsidP="0018245D">
            <w:pPr>
              <w:pStyle w:val="Table"/>
              <w:rPr>
                <w:ins w:id="4775" w:author="Kuei Yuan Chen" w:date="2015-12-04T11:48:00Z"/>
                <w:rFonts w:ascii="Tahoma" w:hAnsi="Tahoma" w:cs="Tahoma"/>
                <w:lang w:eastAsia="zh-CN"/>
              </w:rPr>
            </w:pPr>
            <w:ins w:id="4776" w:author="Kuei Yuan Chen" w:date="2015-12-04T11:48:00Z">
              <w:r>
                <w:rPr>
                  <w:rFonts w:ascii="Tahoma" w:hAnsi="Tahoma" w:cs="Tahoma" w:hint="eastAsia"/>
                  <w:lang w:eastAsia="zh-CN"/>
                </w:rPr>
                <w:t xml:space="preserve">Team Leader </w:t>
              </w:r>
            </w:ins>
          </w:p>
        </w:tc>
        <w:tc>
          <w:tcPr>
            <w:tcW w:w="1014" w:type="pct"/>
            <w:tcBorders>
              <w:top w:val="nil"/>
              <w:left w:val="nil"/>
              <w:bottom w:val="nil"/>
            </w:tcBorders>
          </w:tcPr>
          <w:p w:rsidR="00192082" w:rsidRPr="001B1C88" w:rsidRDefault="00192082" w:rsidP="0018245D">
            <w:pPr>
              <w:pStyle w:val="Table"/>
              <w:jc w:val="center"/>
              <w:rPr>
                <w:ins w:id="4777" w:author="Kuei Yuan Chen" w:date="2015-12-04T11:48:00Z"/>
                <w:rFonts w:ascii="Tahoma" w:hAnsi="Tahoma" w:cs="Tahoma"/>
                <w:lang w:eastAsia="zh-CN"/>
              </w:rPr>
            </w:pPr>
            <w:ins w:id="4778" w:author="Kuei Yuan Chen" w:date="2015-12-04T11:48:00Z">
              <w:r>
                <w:rPr>
                  <w:rFonts w:ascii="Tahoma" w:hAnsi="Tahoma" w:cs="Tahoma" w:hint="eastAsia"/>
                  <w:lang w:eastAsia="zh-CN"/>
                </w:rPr>
                <w:t>20%</w:t>
              </w:r>
            </w:ins>
          </w:p>
        </w:tc>
      </w:tr>
      <w:tr w:rsidR="00192082" w:rsidRPr="001B1C88" w:rsidTr="0018245D">
        <w:trPr>
          <w:ins w:id="4779" w:author="Kuei Yuan Chen" w:date="2015-12-04T11:48:00Z"/>
        </w:trPr>
        <w:tc>
          <w:tcPr>
            <w:tcW w:w="541" w:type="pct"/>
            <w:tcBorders>
              <w:top w:val="single" w:sz="6" w:space="0" w:color="auto"/>
              <w:bottom w:val="single" w:sz="6" w:space="0" w:color="auto"/>
              <w:right w:val="nil"/>
            </w:tcBorders>
          </w:tcPr>
          <w:p w:rsidR="00192082" w:rsidRPr="001B1C88" w:rsidRDefault="00192082" w:rsidP="0018245D">
            <w:pPr>
              <w:pStyle w:val="Table"/>
              <w:rPr>
                <w:ins w:id="4780" w:author="Kuei Yuan Chen" w:date="2015-12-04T11:48:00Z"/>
                <w:rFonts w:ascii="Tahoma" w:hAnsi="Tahoma" w:cs="Tahoma"/>
                <w:lang w:eastAsia="zh-CN"/>
              </w:rPr>
            </w:pPr>
            <w:ins w:id="4781" w:author="Kuei Yuan Chen" w:date="2015-12-04T11:48:00Z">
              <w:r>
                <w:rPr>
                  <w:rFonts w:ascii="Tahoma" w:hAnsi="Tahoma" w:cs="Tahoma" w:hint="eastAsia"/>
                  <w:lang w:eastAsia="zh-CN"/>
                </w:rPr>
                <w:t>Zach Yu</w:t>
              </w:r>
            </w:ins>
          </w:p>
        </w:tc>
        <w:tc>
          <w:tcPr>
            <w:tcW w:w="517" w:type="pct"/>
            <w:tcBorders>
              <w:top w:val="single" w:sz="6" w:space="0" w:color="auto"/>
              <w:bottom w:val="single" w:sz="6" w:space="0" w:color="auto"/>
              <w:right w:val="single" w:sz="6" w:space="0" w:color="auto"/>
            </w:tcBorders>
          </w:tcPr>
          <w:p w:rsidR="00192082" w:rsidRPr="001B1C88" w:rsidRDefault="00192082" w:rsidP="0018245D">
            <w:pPr>
              <w:pStyle w:val="Table"/>
              <w:rPr>
                <w:ins w:id="4782" w:author="Kuei Yuan Chen" w:date="2015-12-04T11:48:00Z"/>
                <w:rFonts w:ascii="Tahoma" w:hAnsi="Tahoma" w:cs="Tahoma"/>
              </w:rPr>
            </w:pPr>
          </w:p>
        </w:tc>
        <w:tc>
          <w:tcPr>
            <w:tcW w:w="1058" w:type="pct"/>
            <w:tcBorders>
              <w:top w:val="single" w:sz="6" w:space="0" w:color="auto"/>
              <w:bottom w:val="single" w:sz="6" w:space="0" w:color="auto"/>
              <w:right w:val="single" w:sz="6" w:space="0" w:color="auto"/>
            </w:tcBorders>
          </w:tcPr>
          <w:p w:rsidR="00192082" w:rsidRPr="001B1C88" w:rsidRDefault="00192082" w:rsidP="0018245D">
            <w:pPr>
              <w:pStyle w:val="Table"/>
              <w:rPr>
                <w:ins w:id="4783" w:author="Kuei Yuan Chen" w:date="2015-12-04T11:48:00Z"/>
                <w:rFonts w:ascii="Tahoma" w:hAnsi="Tahoma" w:cs="Tahoma"/>
                <w:lang w:eastAsia="zh-CN"/>
              </w:rPr>
            </w:pPr>
            <w:ins w:id="4784" w:author="Kuei Yuan Chen" w:date="2015-12-04T11:48:00Z">
              <w:r>
                <w:rPr>
                  <w:rFonts w:ascii="Tahoma" w:hAnsi="Tahoma" w:cs="Tahoma"/>
                  <w:lang w:eastAsia="zh-CN"/>
                </w:rPr>
                <w:t>Y</w:t>
              </w:r>
              <w:r>
                <w:rPr>
                  <w:rFonts w:ascii="Tahoma" w:hAnsi="Tahoma" w:cs="Tahoma" w:hint="eastAsia"/>
                  <w:lang w:eastAsia="zh-CN"/>
                </w:rPr>
                <w:t xml:space="preserve">es </w:t>
              </w:r>
            </w:ins>
          </w:p>
        </w:tc>
        <w:tc>
          <w:tcPr>
            <w:tcW w:w="1870" w:type="pct"/>
            <w:tcBorders>
              <w:top w:val="single" w:sz="6" w:space="0" w:color="auto"/>
              <w:left w:val="single" w:sz="6" w:space="0" w:color="auto"/>
              <w:bottom w:val="single" w:sz="6" w:space="0" w:color="auto"/>
              <w:right w:val="single" w:sz="6" w:space="0" w:color="auto"/>
            </w:tcBorders>
          </w:tcPr>
          <w:p w:rsidR="00192082" w:rsidRPr="001B1C88" w:rsidRDefault="00192082" w:rsidP="0018245D">
            <w:pPr>
              <w:pStyle w:val="Table"/>
              <w:rPr>
                <w:ins w:id="4785" w:author="Kuei Yuan Chen" w:date="2015-12-04T11:48:00Z"/>
                <w:rFonts w:ascii="Tahoma" w:hAnsi="Tahoma" w:cs="Tahoma"/>
                <w:lang w:eastAsia="zh-CN"/>
              </w:rPr>
            </w:pPr>
            <w:ins w:id="4786" w:author="Kuei Yuan Chen" w:date="2015-12-04T11:48:00Z">
              <w:r>
                <w:rPr>
                  <w:rFonts w:ascii="Tahoma" w:hAnsi="Tahoma" w:cs="Tahoma" w:hint="eastAsia"/>
                  <w:lang w:eastAsia="zh-CN"/>
                </w:rPr>
                <w:t xml:space="preserve">Coordinator </w:t>
              </w:r>
            </w:ins>
          </w:p>
        </w:tc>
        <w:tc>
          <w:tcPr>
            <w:tcW w:w="1014" w:type="pct"/>
            <w:tcBorders>
              <w:top w:val="single" w:sz="6" w:space="0" w:color="auto"/>
              <w:left w:val="nil"/>
              <w:bottom w:val="single" w:sz="6" w:space="0" w:color="auto"/>
            </w:tcBorders>
          </w:tcPr>
          <w:p w:rsidR="00192082" w:rsidRPr="001B1C88" w:rsidRDefault="00192082" w:rsidP="0018245D">
            <w:pPr>
              <w:pStyle w:val="Table"/>
              <w:jc w:val="center"/>
              <w:rPr>
                <w:ins w:id="4787" w:author="Kuei Yuan Chen" w:date="2015-12-04T11:48:00Z"/>
                <w:rFonts w:ascii="Tahoma" w:hAnsi="Tahoma" w:cs="Tahoma"/>
                <w:lang w:eastAsia="zh-CN"/>
              </w:rPr>
            </w:pPr>
            <w:ins w:id="4788" w:author="Kuei Yuan Chen" w:date="2015-12-04T11:48:00Z">
              <w:r>
                <w:rPr>
                  <w:rFonts w:ascii="Tahoma" w:hAnsi="Tahoma" w:cs="Tahoma" w:hint="eastAsia"/>
                  <w:lang w:eastAsia="zh-CN"/>
                </w:rPr>
                <w:t>20%</w:t>
              </w:r>
            </w:ins>
          </w:p>
        </w:tc>
      </w:tr>
      <w:tr w:rsidR="00192082" w:rsidRPr="001B1C88" w:rsidTr="0018245D">
        <w:trPr>
          <w:trHeight w:val="174"/>
          <w:ins w:id="4789" w:author="Kuei Yuan Chen" w:date="2015-12-04T11:48:00Z"/>
        </w:trPr>
        <w:tc>
          <w:tcPr>
            <w:tcW w:w="1058" w:type="pct"/>
            <w:gridSpan w:val="2"/>
            <w:tcBorders>
              <w:top w:val="single" w:sz="6" w:space="0" w:color="auto"/>
              <w:bottom w:val="single" w:sz="6" w:space="0" w:color="auto"/>
              <w:right w:val="single" w:sz="6" w:space="0" w:color="auto"/>
            </w:tcBorders>
          </w:tcPr>
          <w:p w:rsidR="00192082" w:rsidRPr="001B1C88" w:rsidRDefault="00192082" w:rsidP="0018245D">
            <w:pPr>
              <w:pStyle w:val="Table"/>
              <w:rPr>
                <w:ins w:id="4790" w:author="Kuei Yuan Chen" w:date="2015-12-04T11:48:00Z"/>
                <w:rFonts w:ascii="Tahoma" w:hAnsi="Tahoma" w:cs="Tahoma"/>
                <w:lang w:eastAsia="zh-CN"/>
              </w:rPr>
            </w:pPr>
            <w:ins w:id="4791" w:author="Kuei Yuan Chen" w:date="2015-12-04T11:48:00Z">
              <w:r>
                <w:rPr>
                  <w:rFonts w:ascii="Tahoma" w:hAnsi="Tahoma" w:cs="Tahoma" w:hint="eastAsia"/>
                  <w:lang w:eastAsia="zh-CN"/>
                </w:rPr>
                <w:t>Peter</w:t>
              </w:r>
            </w:ins>
          </w:p>
        </w:tc>
        <w:tc>
          <w:tcPr>
            <w:tcW w:w="1058" w:type="pct"/>
            <w:tcBorders>
              <w:top w:val="single" w:sz="6" w:space="0" w:color="auto"/>
              <w:bottom w:val="single" w:sz="6" w:space="0" w:color="auto"/>
              <w:right w:val="single" w:sz="6" w:space="0" w:color="auto"/>
            </w:tcBorders>
          </w:tcPr>
          <w:p w:rsidR="00192082" w:rsidRPr="001B1C88" w:rsidRDefault="00192082" w:rsidP="0018245D">
            <w:pPr>
              <w:pStyle w:val="Table"/>
              <w:rPr>
                <w:ins w:id="4792" w:author="Kuei Yuan Chen" w:date="2015-12-04T11:48:00Z"/>
                <w:rFonts w:ascii="Tahoma" w:hAnsi="Tahoma" w:cs="Tahoma"/>
                <w:lang w:eastAsia="zh-CN"/>
              </w:rPr>
            </w:pPr>
            <w:ins w:id="4793" w:author="Kuei Yuan Chen" w:date="2015-12-04T11:48:00Z">
              <w:r>
                <w:rPr>
                  <w:rFonts w:ascii="Tahoma" w:hAnsi="Tahoma" w:cs="Tahoma"/>
                  <w:lang w:eastAsia="zh-CN"/>
                </w:rPr>
                <w:t>Y</w:t>
              </w:r>
              <w:r>
                <w:rPr>
                  <w:rFonts w:ascii="Tahoma" w:hAnsi="Tahoma" w:cs="Tahoma" w:hint="eastAsia"/>
                  <w:lang w:eastAsia="zh-CN"/>
                </w:rPr>
                <w:t xml:space="preserve">es </w:t>
              </w:r>
            </w:ins>
          </w:p>
        </w:tc>
        <w:tc>
          <w:tcPr>
            <w:tcW w:w="1870" w:type="pct"/>
            <w:tcBorders>
              <w:top w:val="single" w:sz="6" w:space="0" w:color="auto"/>
              <w:left w:val="single" w:sz="6" w:space="0" w:color="auto"/>
              <w:bottom w:val="single" w:sz="6" w:space="0" w:color="auto"/>
              <w:right w:val="single" w:sz="6" w:space="0" w:color="auto"/>
            </w:tcBorders>
          </w:tcPr>
          <w:p w:rsidR="00192082" w:rsidRPr="001B1C88" w:rsidRDefault="00192082" w:rsidP="0018245D">
            <w:pPr>
              <w:pStyle w:val="Table"/>
              <w:rPr>
                <w:ins w:id="4794" w:author="Kuei Yuan Chen" w:date="2015-12-04T11:48:00Z"/>
                <w:rFonts w:ascii="Tahoma" w:hAnsi="Tahoma" w:cs="Tahoma"/>
                <w:lang w:eastAsia="zh-CN"/>
              </w:rPr>
            </w:pPr>
            <w:ins w:id="4795" w:author="Kuei Yuan Chen" w:date="2015-12-04T11:48:00Z">
              <w:r>
                <w:rPr>
                  <w:rFonts w:ascii="Tahoma" w:hAnsi="Tahoma" w:cs="Tahoma" w:hint="eastAsia"/>
                  <w:lang w:eastAsia="zh-CN"/>
                </w:rPr>
                <w:t xml:space="preserve">Team Member </w:t>
              </w:r>
            </w:ins>
          </w:p>
        </w:tc>
        <w:tc>
          <w:tcPr>
            <w:tcW w:w="1014" w:type="pct"/>
            <w:tcBorders>
              <w:top w:val="single" w:sz="6" w:space="0" w:color="auto"/>
              <w:left w:val="nil"/>
              <w:bottom w:val="single" w:sz="6" w:space="0" w:color="auto"/>
            </w:tcBorders>
          </w:tcPr>
          <w:p w:rsidR="00192082" w:rsidRPr="001B1C88" w:rsidRDefault="00192082" w:rsidP="0018245D">
            <w:pPr>
              <w:pStyle w:val="Table"/>
              <w:jc w:val="center"/>
              <w:rPr>
                <w:ins w:id="4796" w:author="Kuei Yuan Chen" w:date="2015-12-04T11:48:00Z"/>
                <w:rFonts w:ascii="Tahoma" w:hAnsi="Tahoma" w:cs="Tahoma"/>
                <w:lang w:eastAsia="zh-CN"/>
              </w:rPr>
            </w:pPr>
            <w:ins w:id="4797" w:author="Kuei Yuan Chen" w:date="2015-12-04T11:48:00Z">
              <w:r>
                <w:rPr>
                  <w:rFonts w:ascii="Tahoma" w:hAnsi="Tahoma" w:cs="Tahoma" w:hint="eastAsia"/>
                  <w:lang w:eastAsia="zh-CN"/>
                </w:rPr>
                <w:t>20%</w:t>
              </w:r>
            </w:ins>
          </w:p>
        </w:tc>
      </w:tr>
      <w:tr w:rsidR="00192082" w:rsidRPr="001B1C88" w:rsidTr="0018245D">
        <w:trPr>
          <w:ins w:id="4798" w:author="Kuei Yuan Chen" w:date="2015-12-04T11:48:00Z"/>
        </w:trPr>
        <w:tc>
          <w:tcPr>
            <w:tcW w:w="541" w:type="pct"/>
            <w:tcBorders>
              <w:top w:val="single" w:sz="6" w:space="0" w:color="auto"/>
              <w:bottom w:val="single" w:sz="6" w:space="0" w:color="auto"/>
              <w:right w:val="nil"/>
            </w:tcBorders>
          </w:tcPr>
          <w:p w:rsidR="00192082" w:rsidRPr="001B1C88" w:rsidRDefault="00192082" w:rsidP="0018245D">
            <w:pPr>
              <w:pStyle w:val="Table"/>
              <w:rPr>
                <w:ins w:id="4799" w:author="Kuei Yuan Chen" w:date="2015-12-04T11:48:00Z"/>
                <w:rFonts w:ascii="Tahoma" w:hAnsi="Tahoma" w:cs="Tahoma"/>
                <w:lang w:eastAsia="zh-CN"/>
              </w:rPr>
            </w:pPr>
            <w:ins w:id="4800" w:author="Kuei Yuan Chen" w:date="2015-12-04T11:48:00Z">
              <w:r>
                <w:rPr>
                  <w:rFonts w:ascii="Tahoma" w:hAnsi="Tahoma" w:cs="Tahoma" w:hint="eastAsia"/>
                  <w:lang w:eastAsia="zh-CN"/>
                </w:rPr>
                <w:t xml:space="preserve">York </w:t>
              </w:r>
            </w:ins>
          </w:p>
        </w:tc>
        <w:tc>
          <w:tcPr>
            <w:tcW w:w="517" w:type="pct"/>
            <w:tcBorders>
              <w:top w:val="single" w:sz="6" w:space="0" w:color="auto"/>
              <w:bottom w:val="single" w:sz="6" w:space="0" w:color="auto"/>
              <w:right w:val="single" w:sz="6" w:space="0" w:color="auto"/>
            </w:tcBorders>
          </w:tcPr>
          <w:p w:rsidR="00192082" w:rsidRPr="001B1C88" w:rsidRDefault="00192082" w:rsidP="0018245D">
            <w:pPr>
              <w:pStyle w:val="Table"/>
              <w:rPr>
                <w:ins w:id="4801" w:author="Kuei Yuan Chen" w:date="2015-12-04T11:48:00Z"/>
                <w:rFonts w:ascii="Tahoma" w:hAnsi="Tahoma" w:cs="Tahoma"/>
              </w:rPr>
            </w:pPr>
          </w:p>
        </w:tc>
        <w:tc>
          <w:tcPr>
            <w:tcW w:w="1058" w:type="pct"/>
            <w:tcBorders>
              <w:top w:val="single" w:sz="6" w:space="0" w:color="auto"/>
              <w:bottom w:val="single" w:sz="6" w:space="0" w:color="auto"/>
              <w:right w:val="single" w:sz="6" w:space="0" w:color="auto"/>
            </w:tcBorders>
          </w:tcPr>
          <w:p w:rsidR="00192082" w:rsidRPr="001B1C88" w:rsidRDefault="00192082" w:rsidP="0018245D">
            <w:pPr>
              <w:pStyle w:val="Table"/>
              <w:rPr>
                <w:ins w:id="4802" w:author="Kuei Yuan Chen" w:date="2015-12-04T11:48:00Z"/>
                <w:rFonts w:ascii="Tahoma" w:hAnsi="Tahoma" w:cs="Tahoma"/>
                <w:lang w:eastAsia="zh-CN"/>
              </w:rPr>
            </w:pPr>
            <w:ins w:id="4803" w:author="Kuei Yuan Chen" w:date="2015-12-04T11:48:00Z">
              <w:r>
                <w:rPr>
                  <w:rFonts w:ascii="Tahoma" w:hAnsi="Tahoma" w:cs="Tahoma"/>
                  <w:lang w:eastAsia="zh-CN"/>
                </w:rPr>
                <w:t>Y</w:t>
              </w:r>
              <w:r>
                <w:rPr>
                  <w:rFonts w:ascii="Tahoma" w:hAnsi="Tahoma" w:cs="Tahoma" w:hint="eastAsia"/>
                  <w:lang w:eastAsia="zh-CN"/>
                </w:rPr>
                <w:t xml:space="preserve">es </w:t>
              </w:r>
            </w:ins>
          </w:p>
        </w:tc>
        <w:tc>
          <w:tcPr>
            <w:tcW w:w="1870" w:type="pct"/>
            <w:tcBorders>
              <w:top w:val="single" w:sz="6" w:space="0" w:color="auto"/>
              <w:left w:val="single" w:sz="6" w:space="0" w:color="auto"/>
              <w:bottom w:val="single" w:sz="6" w:space="0" w:color="auto"/>
              <w:right w:val="single" w:sz="6" w:space="0" w:color="auto"/>
            </w:tcBorders>
          </w:tcPr>
          <w:p w:rsidR="00192082" w:rsidRPr="001B1C88" w:rsidRDefault="00192082" w:rsidP="0018245D">
            <w:pPr>
              <w:pStyle w:val="Table"/>
              <w:rPr>
                <w:ins w:id="4804" w:author="Kuei Yuan Chen" w:date="2015-12-04T11:48:00Z"/>
                <w:rFonts w:ascii="Tahoma" w:hAnsi="Tahoma" w:cs="Tahoma"/>
                <w:lang w:eastAsia="zh-CN"/>
              </w:rPr>
            </w:pPr>
            <w:ins w:id="4805" w:author="Kuei Yuan Chen" w:date="2015-12-04T11:48:00Z">
              <w:r>
                <w:rPr>
                  <w:rFonts w:ascii="Tahoma" w:hAnsi="Tahoma" w:cs="Tahoma" w:hint="eastAsia"/>
                  <w:lang w:eastAsia="zh-CN"/>
                </w:rPr>
                <w:t xml:space="preserve">Time Scheduler </w:t>
              </w:r>
            </w:ins>
          </w:p>
        </w:tc>
        <w:tc>
          <w:tcPr>
            <w:tcW w:w="1014" w:type="pct"/>
            <w:tcBorders>
              <w:top w:val="single" w:sz="6" w:space="0" w:color="auto"/>
              <w:left w:val="nil"/>
              <w:bottom w:val="single" w:sz="6" w:space="0" w:color="auto"/>
            </w:tcBorders>
          </w:tcPr>
          <w:p w:rsidR="00192082" w:rsidRPr="001B1C88" w:rsidRDefault="00192082" w:rsidP="0018245D">
            <w:pPr>
              <w:pStyle w:val="Table"/>
              <w:jc w:val="center"/>
              <w:rPr>
                <w:ins w:id="4806" w:author="Kuei Yuan Chen" w:date="2015-12-04T11:48:00Z"/>
                <w:rFonts w:ascii="Tahoma" w:hAnsi="Tahoma" w:cs="Tahoma"/>
                <w:lang w:eastAsia="zh-CN"/>
              </w:rPr>
            </w:pPr>
            <w:ins w:id="4807" w:author="Kuei Yuan Chen" w:date="2015-12-04T11:48:00Z">
              <w:r>
                <w:rPr>
                  <w:rFonts w:ascii="Tahoma" w:hAnsi="Tahoma" w:cs="Tahoma" w:hint="eastAsia"/>
                  <w:lang w:eastAsia="zh-CN"/>
                </w:rPr>
                <w:t>20%</w:t>
              </w:r>
            </w:ins>
          </w:p>
        </w:tc>
      </w:tr>
    </w:tbl>
    <w:p w:rsidR="00192082" w:rsidRPr="001B1C88" w:rsidRDefault="00192082" w:rsidP="00192082">
      <w:pPr>
        <w:pStyle w:val="Numberedlist21"/>
        <w:tabs>
          <w:tab w:val="num" w:pos="360"/>
        </w:tabs>
        <w:ind w:left="360"/>
        <w:rPr>
          <w:ins w:id="4808" w:author="Kuei Yuan Chen" w:date="2015-12-04T11:48:00Z"/>
          <w:rFonts w:ascii="Tahoma" w:hAnsi="Tahoma" w:cs="Tahoma"/>
        </w:rPr>
      </w:pPr>
      <w:ins w:id="4809" w:author="Kuei Yuan Chen" w:date="2015-12-04T11:48:00Z">
        <w:r w:rsidRPr="001B1C88">
          <w:rPr>
            <w:rFonts w:ascii="Tahoma" w:hAnsi="Tahoma" w:cs="Tahoma"/>
          </w:rPr>
          <w:t xml:space="preserve">Agenda </w:t>
        </w:r>
      </w:ins>
    </w:p>
    <w:p w:rsidR="00192082" w:rsidRPr="001B1C88" w:rsidRDefault="00192082" w:rsidP="00192082">
      <w:pPr>
        <w:rPr>
          <w:ins w:id="4810" w:author="Kuei Yuan Chen" w:date="2015-12-04T11:48: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192082" w:rsidRPr="001B1C88" w:rsidTr="0018245D">
        <w:trPr>
          <w:tblHeader/>
          <w:ins w:id="4811" w:author="Kuei Yuan Chen" w:date="2015-12-04T11:48:00Z"/>
        </w:trPr>
        <w:tc>
          <w:tcPr>
            <w:tcW w:w="450" w:type="dxa"/>
            <w:tcBorders>
              <w:top w:val="single" w:sz="12" w:space="0" w:color="auto"/>
              <w:bottom w:val="double" w:sz="4" w:space="0" w:color="auto"/>
              <w:right w:val="single" w:sz="6" w:space="0" w:color="auto"/>
            </w:tcBorders>
          </w:tcPr>
          <w:p w:rsidR="00192082" w:rsidRPr="001B1C88" w:rsidRDefault="00192082" w:rsidP="0018245D">
            <w:pPr>
              <w:pStyle w:val="TableHeadingCenter"/>
              <w:rPr>
                <w:ins w:id="4812" w:author="Kuei Yuan Chen" w:date="2015-12-04T11:48:00Z"/>
                <w:rFonts w:ascii="Tahoma" w:hAnsi="Tahoma" w:cs="Tahoma"/>
              </w:rPr>
            </w:pPr>
            <w:ins w:id="4813" w:author="Kuei Yuan Chen" w:date="2015-12-04T11:48: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192082" w:rsidRPr="001B1C88" w:rsidRDefault="00192082" w:rsidP="0018245D">
            <w:pPr>
              <w:pStyle w:val="TableHeadingCenter"/>
              <w:rPr>
                <w:ins w:id="4814" w:author="Kuei Yuan Chen" w:date="2015-12-04T11:48:00Z"/>
                <w:rFonts w:ascii="Tahoma" w:hAnsi="Tahoma" w:cs="Tahoma"/>
              </w:rPr>
            </w:pPr>
            <w:ins w:id="4815" w:author="Kuei Yuan Chen" w:date="2015-12-04T11:48: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192082" w:rsidRPr="001B1C88" w:rsidRDefault="00192082" w:rsidP="0018245D">
            <w:pPr>
              <w:pStyle w:val="TableHeadingCenter"/>
              <w:rPr>
                <w:ins w:id="4816" w:author="Kuei Yuan Chen" w:date="2015-12-04T11:48:00Z"/>
                <w:rFonts w:ascii="Tahoma" w:hAnsi="Tahoma" w:cs="Tahoma"/>
              </w:rPr>
            </w:pPr>
            <w:ins w:id="4817" w:author="Kuei Yuan Chen" w:date="2015-12-04T11:48: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192082" w:rsidRPr="001B1C88" w:rsidRDefault="00192082" w:rsidP="0018245D">
            <w:pPr>
              <w:pStyle w:val="TableHeadingCenter"/>
              <w:rPr>
                <w:ins w:id="4818" w:author="Kuei Yuan Chen" w:date="2015-12-04T11:48:00Z"/>
                <w:rFonts w:ascii="Tahoma" w:hAnsi="Tahoma" w:cs="Tahoma"/>
              </w:rPr>
            </w:pPr>
            <w:ins w:id="4819" w:author="Kuei Yuan Chen" w:date="2015-12-04T11:48:00Z">
              <w:r w:rsidRPr="001B1C88">
                <w:rPr>
                  <w:rFonts w:ascii="Tahoma" w:hAnsi="Tahoma" w:cs="Tahoma"/>
                </w:rPr>
                <w:t>Times</w:t>
              </w:r>
            </w:ins>
          </w:p>
        </w:tc>
      </w:tr>
      <w:tr w:rsidR="00192082" w:rsidRPr="00956461" w:rsidTr="0018245D">
        <w:trPr>
          <w:ins w:id="4820" w:author="Kuei Yuan Chen" w:date="2015-12-04T11:48:00Z"/>
        </w:trPr>
        <w:tc>
          <w:tcPr>
            <w:tcW w:w="450" w:type="dxa"/>
            <w:tcBorders>
              <w:top w:val="single" w:sz="6" w:space="0" w:color="auto"/>
              <w:bottom w:val="single" w:sz="6" w:space="0" w:color="auto"/>
              <w:right w:val="single" w:sz="6" w:space="0" w:color="auto"/>
            </w:tcBorders>
          </w:tcPr>
          <w:p w:rsidR="00192082" w:rsidRPr="00956461" w:rsidRDefault="00192082" w:rsidP="0018245D">
            <w:pPr>
              <w:pStyle w:val="Table"/>
              <w:rPr>
                <w:ins w:id="4821" w:author="Kuei Yuan Chen" w:date="2015-12-04T11:48:00Z"/>
                <w:rFonts w:ascii="Tahoma" w:hAnsi="Tahoma" w:cs="Tahoma"/>
                <w:lang w:eastAsia="zh-CN"/>
              </w:rPr>
            </w:pPr>
            <w:ins w:id="4822" w:author="Kuei Yuan Chen" w:date="2015-12-04T11:48: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tbl>
            <w:tblPr>
              <w:tblW w:w="0" w:type="auto"/>
              <w:tblInd w:w="92" w:type="dxa"/>
              <w:tblBorders>
                <w:top w:val="nil"/>
                <w:left w:val="nil"/>
                <w:bottom w:val="nil"/>
                <w:right w:val="nil"/>
              </w:tblBorders>
              <w:tblLayout w:type="fixed"/>
              <w:tblLook w:val="0000" w:firstRow="0" w:lastRow="0" w:firstColumn="0" w:lastColumn="0" w:noHBand="0" w:noVBand="0"/>
            </w:tblPr>
            <w:tblGrid>
              <w:gridCol w:w="2909"/>
            </w:tblGrid>
            <w:tr w:rsidR="00192082" w:rsidTr="0018245D">
              <w:trPr>
                <w:trHeight w:val="224"/>
                <w:ins w:id="4823" w:author="Kuei Yuan Chen" w:date="2015-12-04T11:48:00Z"/>
              </w:trPr>
              <w:tc>
                <w:tcPr>
                  <w:tcW w:w="2909" w:type="dxa"/>
                </w:tcPr>
                <w:p w:rsidR="00192082" w:rsidRDefault="00192082" w:rsidP="0018245D">
                  <w:pPr>
                    <w:pStyle w:val="Default"/>
                    <w:rPr>
                      <w:ins w:id="4824" w:author="Kuei Yuan Chen" w:date="2015-12-04T11:48:00Z"/>
                      <w:sz w:val="22"/>
                      <w:szCs w:val="22"/>
                    </w:rPr>
                  </w:pPr>
                </w:p>
              </w:tc>
            </w:tr>
          </w:tbl>
          <w:p w:rsidR="00192082" w:rsidRPr="0027088C" w:rsidRDefault="00192082" w:rsidP="0018245D">
            <w:pPr>
              <w:pStyle w:val="Table"/>
              <w:tabs>
                <w:tab w:val="left" w:pos="5090"/>
              </w:tabs>
              <w:rPr>
                <w:ins w:id="4825" w:author="Kuei Yuan Chen" w:date="2015-12-04T11:48:00Z"/>
                <w:rFonts w:ascii="Tahoma" w:hAnsi="Tahoma" w:cs="Tahoma"/>
                <w:lang w:eastAsia="zh-CN"/>
              </w:rPr>
            </w:pPr>
            <w:ins w:id="4826" w:author="Kuei Yuan Chen" w:date="2015-12-04T11:48:00Z">
              <w:r>
                <w:rPr>
                  <w:rFonts w:ascii="Tahoma" w:hAnsi="Tahoma" w:cs="Tahoma" w:hint="eastAsia"/>
                  <w:lang w:eastAsia="zh-CN"/>
                </w:rPr>
                <w:t>Review and discuss the comments provided by the instructor on milestone 3</w:t>
              </w:r>
            </w:ins>
          </w:p>
        </w:tc>
        <w:tc>
          <w:tcPr>
            <w:tcW w:w="189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rPr>
                <w:ins w:id="4827" w:author="Kuei Yuan Chen" w:date="2015-12-04T11:48:00Z"/>
                <w:rFonts w:ascii="Tahoma" w:hAnsi="Tahoma" w:cs="Tahoma"/>
                <w:lang w:eastAsia="zh-CN"/>
              </w:rPr>
            </w:pPr>
            <w:ins w:id="4828" w:author="Kuei Yuan Chen" w:date="2015-12-04T11:48: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192082" w:rsidRDefault="00192082" w:rsidP="0018245D">
            <w:pPr>
              <w:pStyle w:val="Table"/>
              <w:rPr>
                <w:ins w:id="4829" w:author="Kuei Yuan Chen" w:date="2015-12-04T11:48:00Z"/>
                <w:rFonts w:ascii="Tahoma" w:hAnsi="Tahoma" w:cs="Tahoma"/>
                <w:lang w:eastAsia="zh-CN"/>
              </w:rPr>
            </w:pPr>
            <w:ins w:id="4830" w:author="Kuei Yuan Chen" w:date="2015-12-04T11:48: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11-04</w:t>
              </w:r>
            </w:ins>
          </w:p>
          <w:p w:rsidR="00192082" w:rsidRPr="00956461" w:rsidRDefault="00192082" w:rsidP="0018245D">
            <w:pPr>
              <w:pStyle w:val="Table"/>
              <w:rPr>
                <w:ins w:id="4831" w:author="Kuei Yuan Chen" w:date="2015-12-04T11:48:00Z"/>
                <w:rFonts w:ascii="Tahoma" w:hAnsi="Tahoma" w:cs="Tahoma"/>
                <w:lang w:eastAsia="zh-CN"/>
              </w:rPr>
            </w:pPr>
          </w:p>
        </w:tc>
      </w:tr>
      <w:tr w:rsidR="00192082" w:rsidRPr="00956461" w:rsidTr="0018245D">
        <w:trPr>
          <w:ins w:id="4832" w:author="Kuei Yuan Chen" w:date="2015-12-04T11:48:00Z"/>
        </w:trPr>
        <w:tc>
          <w:tcPr>
            <w:tcW w:w="450" w:type="dxa"/>
            <w:tcBorders>
              <w:top w:val="single" w:sz="6" w:space="0" w:color="auto"/>
              <w:bottom w:val="single" w:sz="6" w:space="0" w:color="auto"/>
              <w:right w:val="single" w:sz="6" w:space="0" w:color="auto"/>
            </w:tcBorders>
          </w:tcPr>
          <w:p w:rsidR="00192082" w:rsidRPr="00956461" w:rsidRDefault="00192082" w:rsidP="0018245D">
            <w:pPr>
              <w:pStyle w:val="Table"/>
              <w:rPr>
                <w:ins w:id="4833" w:author="Kuei Yuan Chen" w:date="2015-12-04T11:48:00Z"/>
                <w:rFonts w:ascii="Tahoma" w:hAnsi="Tahoma" w:cs="Tahoma"/>
                <w:lang w:eastAsia="zh-CN"/>
              </w:rPr>
            </w:pPr>
            <w:ins w:id="4834" w:author="Kuei Yuan Chen" w:date="2015-12-04T11:48:00Z">
              <w:r w:rsidRPr="00956461">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192082" w:rsidRDefault="00192082" w:rsidP="0018245D">
            <w:pPr>
              <w:pStyle w:val="Default"/>
              <w:rPr>
                <w:ins w:id="4835" w:author="Kuei Yuan Chen" w:date="2015-12-04T11:48:00Z"/>
              </w:rPr>
            </w:pPr>
            <w:ins w:id="4836" w:author="Kuei Yuan Chen" w:date="2015-12-04T11:48:00Z">
              <w:r w:rsidRPr="00A54E4A">
                <w:rPr>
                  <w:rFonts w:ascii="Tahoma" w:hAnsi="Tahoma" w:cs="Tahoma" w:hint="eastAsia"/>
                  <w:color w:val="auto"/>
                  <w:sz w:val="20"/>
                  <w:szCs w:val="20"/>
                  <w:lang w:val="en-GB"/>
                </w:rPr>
                <w:t xml:space="preserve">Assign the task of milestone 4 for each team member </w:t>
              </w:r>
            </w:ins>
          </w:p>
          <w:p w:rsidR="00192082" w:rsidRPr="0094509E" w:rsidRDefault="00192082" w:rsidP="0018245D">
            <w:pPr>
              <w:pStyle w:val="Default"/>
              <w:rPr>
                <w:ins w:id="4837" w:author="Kuei Yuan Chen" w:date="2015-12-04T11:48:00Z"/>
              </w:rPr>
            </w:pPr>
          </w:p>
          <w:tbl>
            <w:tblPr>
              <w:tblW w:w="0" w:type="auto"/>
              <w:tblBorders>
                <w:top w:val="nil"/>
                <w:left w:val="nil"/>
                <w:bottom w:val="nil"/>
                <w:right w:val="nil"/>
              </w:tblBorders>
              <w:tblLayout w:type="fixed"/>
              <w:tblLook w:val="0000" w:firstRow="0" w:lastRow="0" w:firstColumn="0" w:lastColumn="0" w:noHBand="0" w:noVBand="0"/>
            </w:tblPr>
            <w:tblGrid>
              <w:gridCol w:w="3502"/>
            </w:tblGrid>
            <w:tr w:rsidR="00192082" w:rsidTr="0018245D">
              <w:trPr>
                <w:trHeight w:val="227"/>
                <w:ins w:id="4838" w:author="Kuei Yuan Chen" w:date="2015-12-04T11:48:00Z"/>
              </w:trPr>
              <w:tc>
                <w:tcPr>
                  <w:tcW w:w="3502" w:type="dxa"/>
                </w:tcPr>
                <w:p w:rsidR="00192082" w:rsidRDefault="00192082" w:rsidP="0018245D">
                  <w:pPr>
                    <w:pStyle w:val="Default"/>
                    <w:rPr>
                      <w:ins w:id="4839" w:author="Kuei Yuan Chen" w:date="2015-12-04T11:48:00Z"/>
                      <w:sz w:val="22"/>
                      <w:szCs w:val="22"/>
                    </w:rPr>
                  </w:pPr>
                </w:p>
              </w:tc>
            </w:tr>
          </w:tbl>
          <w:p w:rsidR="00192082" w:rsidRPr="0027088C" w:rsidRDefault="00192082" w:rsidP="0018245D">
            <w:pPr>
              <w:pStyle w:val="Table"/>
              <w:rPr>
                <w:ins w:id="4840" w:author="Kuei Yuan Chen" w:date="2015-12-04T11:48:00Z"/>
                <w:rFonts w:ascii="Tahoma" w:hAnsi="Tahoma" w:cs="Tahoma"/>
                <w:lang w:eastAsia="zh-CN"/>
              </w:rPr>
            </w:pPr>
          </w:p>
        </w:tc>
        <w:tc>
          <w:tcPr>
            <w:tcW w:w="189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rPr>
                <w:ins w:id="4841" w:author="Kuei Yuan Chen" w:date="2015-12-04T11:48:00Z"/>
                <w:rFonts w:ascii="Tahoma" w:hAnsi="Tahoma" w:cs="Tahoma"/>
                <w:lang w:eastAsia="zh-CN"/>
              </w:rPr>
            </w:pPr>
            <w:ins w:id="4842" w:author="Kuei Yuan Chen" w:date="2015-12-04T11:48: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192082" w:rsidRPr="00956461" w:rsidRDefault="00192082" w:rsidP="0018245D">
            <w:pPr>
              <w:pStyle w:val="Table"/>
              <w:rPr>
                <w:ins w:id="4843" w:author="Kuei Yuan Chen" w:date="2015-12-04T11:48:00Z"/>
                <w:rFonts w:ascii="Tahoma" w:hAnsi="Tahoma" w:cs="Tahoma"/>
                <w:lang w:eastAsia="zh-CN"/>
              </w:rPr>
            </w:pPr>
            <w:ins w:id="4844" w:author="Kuei Yuan Chen" w:date="2015-12-04T11:48:00Z">
              <w:r>
                <w:rPr>
                  <w:rFonts w:ascii="Tahoma" w:hAnsi="Tahoma" w:cs="Tahoma" w:hint="eastAsia"/>
                  <w:lang w:eastAsia="zh-CN"/>
                </w:rPr>
                <w:t>2015-11-04</w:t>
              </w:r>
            </w:ins>
          </w:p>
        </w:tc>
      </w:tr>
    </w:tbl>
    <w:p w:rsidR="00192082" w:rsidRPr="00956461" w:rsidRDefault="00192082" w:rsidP="00192082">
      <w:pPr>
        <w:pStyle w:val="Numberedlist21"/>
        <w:numPr>
          <w:ilvl w:val="0"/>
          <w:numId w:val="24"/>
        </w:numPr>
        <w:rPr>
          <w:ins w:id="4845" w:author="Kuei Yuan Chen" w:date="2015-12-04T11:48:00Z"/>
        </w:rPr>
      </w:pPr>
      <w:ins w:id="4846" w:author="Kuei Yuan Chen" w:date="2015-12-04T11:48:00Z">
        <w:r w:rsidRPr="00956461">
          <w:t>Meeting Status Update and Results</w:t>
        </w:r>
        <w:bookmarkEnd w:id="4758"/>
      </w:ins>
    </w:p>
    <w:p w:rsidR="00192082" w:rsidRPr="00956461" w:rsidRDefault="00192082" w:rsidP="00192082">
      <w:pPr>
        <w:pStyle w:val="TableTitle"/>
        <w:rPr>
          <w:ins w:id="4847" w:author="Kuei Yuan Chen" w:date="2015-12-04T11:48:00Z"/>
          <w:rFonts w:ascii="Tahoma" w:hAnsi="Tahoma" w:cs="Tahoma"/>
        </w:rPr>
      </w:pPr>
      <w:ins w:id="4848" w:author="Kuei Yuan Chen" w:date="2015-12-04T11:48: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192082" w:rsidRPr="00956461" w:rsidTr="0018245D">
        <w:trPr>
          <w:tblHeader/>
          <w:ins w:id="4849" w:author="Kuei Yuan Chen" w:date="2015-12-04T11:48:00Z"/>
        </w:trPr>
        <w:tc>
          <w:tcPr>
            <w:tcW w:w="0" w:type="auto"/>
            <w:tcBorders>
              <w:top w:val="single" w:sz="12" w:space="0" w:color="auto"/>
              <w:left w:val="single" w:sz="12" w:space="0" w:color="auto"/>
              <w:bottom w:val="double" w:sz="4" w:space="0" w:color="auto"/>
              <w:right w:val="single" w:sz="6" w:space="0" w:color="auto"/>
            </w:tcBorders>
          </w:tcPr>
          <w:p w:rsidR="00192082" w:rsidRPr="00956461" w:rsidRDefault="00192082" w:rsidP="0018245D">
            <w:pPr>
              <w:pStyle w:val="TableHeading"/>
              <w:rPr>
                <w:ins w:id="4850" w:author="Kuei Yuan Chen" w:date="2015-12-04T11:48:00Z"/>
                <w:rFonts w:ascii="Tahoma" w:hAnsi="Tahoma" w:cs="Tahoma"/>
              </w:rPr>
            </w:pPr>
            <w:ins w:id="4851" w:author="Kuei Yuan Chen" w:date="2015-12-04T11:48: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192082" w:rsidRPr="00956461" w:rsidRDefault="00192082" w:rsidP="0018245D">
            <w:pPr>
              <w:pStyle w:val="TableHeading"/>
              <w:rPr>
                <w:ins w:id="4852" w:author="Kuei Yuan Chen" w:date="2015-12-04T11:48:00Z"/>
                <w:rFonts w:ascii="Tahoma" w:hAnsi="Tahoma" w:cs="Tahoma"/>
              </w:rPr>
            </w:pPr>
            <w:ins w:id="4853" w:author="Kuei Yuan Chen" w:date="2015-12-04T11:48: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192082" w:rsidRPr="00956461" w:rsidRDefault="00192082" w:rsidP="0018245D">
            <w:pPr>
              <w:pStyle w:val="TableHeading"/>
              <w:rPr>
                <w:ins w:id="4854" w:author="Kuei Yuan Chen" w:date="2015-12-04T11:48:00Z"/>
                <w:rFonts w:ascii="Tahoma" w:hAnsi="Tahoma" w:cs="Tahoma"/>
              </w:rPr>
            </w:pPr>
            <w:ins w:id="4855" w:author="Kuei Yuan Chen" w:date="2015-12-04T11:48: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192082" w:rsidRPr="00956461" w:rsidRDefault="00192082" w:rsidP="0018245D">
            <w:pPr>
              <w:pStyle w:val="TableHeading"/>
              <w:rPr>
                <w:ins w:id="4856" w:author="Kuei Yuan Chen" w:date="2015-12-04T11:48:00Z"/>
                <w:rFonts w:ascii="Tahoma" w:hAnsi="Tahoma" w:cs="Tahoma"/>
                <w:lang w:eastAsia="zh-CN"/>
              </w:rPr>
            </w:pPr>
            <w:ins w:id="4857" w:author="Kuei Yuan Chen" w:date="2015-12-04T11:48:00Z">
              <w:r>
                <w:rPr>
                  <w:rFonts w:ascii="Tahoma" w:hAnsi="Tahoma" w:cs="Tahoma" w:hint="eastAsia"/>
                  <w:lang w:eastAsia="zh-CN"/>
                </w:rPr>
                <w:t xml:space="preserve">Status &amp; Progress </w:t>
              </w:r>
            </w:ins>
          </w:p>
        </w:tc>
      </w:tr>
      <w:tr w:rsidR="00192082" w:rsidRPr="00956461" w:rsidTr="0018245D">
        <w:trPr>
          <w:ins w:id="4858"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Pr="00956461" w:rsidRDefault="00192082" w:rsidP="0018245D">
            <w:pPr>
              <w:pStyle w:val="Table"/>
              <w:rPr>
                <w:ins w:id="4859" w:author="Kuei Yuan Chen" w:date="2015-12-04T11:48:00Z"/>
                <w:rFonts w:ascii="Tahoma" w:hAnsi="Tahoma" w:cs="Tahoma"/>
                <w:lang w:eastAsia="zh-CN"/>
              </w:rPr>
            </w:pPr>
            <w:ins w:id="4860" w:author="Kuei Yuan Chen" w:date="2015-12-04T11:48: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4861" w:author="Kuei Yuan Chen" w:date="2015-12-04T11:48:00Z"/>
                <w:rFonts w:ascii="Tahoma" w:hAnsi="Tahoma" w:cs="Tahoma"/>
                <w:lang w:eastAsia="zh-CN"/>
              </w:rPr>
            </w:pPr>
            <w:ins w:id="4862" w:author="Kuei Yuan Chen" w:date="2015-12-04T11:48:00Z">
              <w:r>
                <w:rPr>
                  <w:rFonts w:ascii="Tahoma" w:hAnsi="Tahoma" w:cs="Tahoma" w:hint="eastAsia"/>
                  <w:lang w:eastAsia="zh-CN"/>
                </w:rPr>
                <w:t>Review milestone 3</w:t>
              </w:r>
            </w:ins>
          </w:p>
          <w:p w:rsidR="00192082" w:rsidRDefault="00192082" w:rsidP="0018245D">
            <w:pPr>
              <w:pStyle w:val="Table"/>
              <w:rPr>
                <w:ins w:id="4863" w:author="Kuei Yuan Chen" w:date="2015-12-04T11:48:00Z"/>
                <w:rFonts w:ascii="Tahoma" w:hAnsi="Tahoma" w:cs="Tahoma"/>
                <w:lang w:eastAsia="zh-CN"/>
              </w:rPr>
            </w:pPr>
            <w:ins w:id="4864" w:author="Kuei Yuan Chen" w:date="2015-12-04T11:48:00Z">
              <w:r>
                <w:rPr>
                  <w:rFonts w:ascii="Tahoma" w:hAnsi="Tahoma" w:cs="Tahoma"/>
                  <w:lang w:eastAsia="zh-CN"/>
                </w:rPr>
                <w:t>A</w:t>
              </w:r>
              <w:r>
                <w:rPr>
                  <w:rFonts w:ascii="Tahoma" w:hAnsi="Tahoma" w:cs="Tahoma" w:hint="eastAsia"/>
                  <w:lang w:eastAsia="zh-CN"/>
                </w:rPr>
                <w:t xml:space="preserve">, change </w:t>
              </w:r>
              <w:proofErr w:type="spellStart"/>
              <w:r>
                <w:rPr>
                  <w:rFonts w:ascii="Tahoma" w:hAnsi="Tahoma" w:cs="Tahoma" w:hint="eastAsia"/>
                  <w:lang w:eastAsia="zh-CN"/>
                </w:rPr>
                <w:t>gantt</w:t>
              </w:r>
              <w:proofErr w:type="spellEnd"/>
              <w:r>
                <w:rPr>
                  <w:rFonts w:ascii="Tahoma" w:hAnsi="Tahoma" w:cs="Tahoma" w:hint="eastAsia"/>
                  <w:lang w:eastAsia="zh-CN"/>
                </w:rPr>
                <w:t xml:space="preserve"> chart format and make it more </w:t>
              </w:r>
              <w:r>
                <w:rPr>
                  <w:rFonts w:ascii="Tahoma" w:hAnsi="Tahoma" w:cs="Tahoma"/>
                  <w:lang w:eastAsia="zh-CN"/>
                </w:rPr>
                <w:t>detail</w:t>
              </w:r>
              <w:r>
                <w:rPr>
                  <w:rFonts w:ascii="Tahoma" w:hAnsi="Tahoma" w:cs="Tahoma" w:hint="eastAsia"/>
                  <w:lang w:eastAsia="zh-CN"/>
                </w:rPr>
                <w:t xml:space="preserve"> </w:t>
              </w:r>
              <w:r>
                <w:rPr>
                  <w:rFonts w:ascii="Tahoma" w:hAnsi="Tahoma" w:cs="Tahoma"/>
                  <w:lang w:eastAsia="zh-CN"/>
                </w:rPr>
                <w:t>–</w:t>
              </w:r>
              <w:r>
                <w:rPr>
                  <w:rFonts w:ascii="Tahoma" w:hAnsi="Tahoma" w:cs="Tahoma" w:hint="eastAsia"/>
                  <w:lang w:eastAsia="zh-CN"/>
                </w:rPr>
                <w:t xml:space="preserve"> handled by York </w:t>
              </w:r>
            </w:ins>
          </w:p>
          <w:p w:rsidR="00192082" w:rsidRDefault="00192082" w:rsidP="0018245D">
            <w:pPr>
              <w:pStyle w:val="Table"/>
              <w:rPr>
                <w:ins w:id="4865" w:author="Kuei Yuan Chen" w:date="2015-12-04T11:48:00Z"/>
                <w:rFonts w:ascii="Tahoma" w:hAnsi="Tahoma" w:cs="Tahoma"/>
                <w:lang w:eastAsia="zh-CN"/>
              </w:rPr>
            </w:pPr>
            <w:ins w:id="4866" w:author="Kuei Yuan Chen" w:date="2015-12-04T11:48:00Z">
              <w:r>
                <w:rPr>
                  <w:rFonts w:ascii="Tahoma" w:hAnsi="Tahoma" w:cs="Tahoma" w:hint="eastAsia"/>
                  <w:lang w:eastAsia="zh-CN"/>
                </w:rPr>
                <w:t xml:space="preserve">B, add </w:t>
              </w:r>
              <w:proofErr w:type="spellStart"/>
              <w:r>
                <w:rPr>
                  <w:rFonts w:ascii="Tahoma" w:hAnsi="Tahoma" w:cs="Tahoma"/>
                  <w:lang w:eastAsia="zh-CN"/>
                </w:rPr>
                <w:t>Ship_info</w:t>
              </w:r>
              <w:proofErr w:type="spellEnd"/>
              <w:r>
                <w:rPr>
                  <w:rFonts w:ascii="Tahoma" w:hAnsi="Tahoma" w:cs="Tahoma"/>
                  <w:lang w:eastAsia="zh-CN"/>
                </w:rPr>
                <w:t xml:space="preserve"> in</w:t>
              </w:r>
              <w:r>
                <w:rPr>
                  <w:rFonts w:ascii="Tahoma" w:hAnsi="Tahoma" w:cs="Tahoma" w:hint="eastAsia"/>
                  <w:lang w:eastAsia="zh-CN"/>
                </w:rPr>
                <w:t xml:space="preserve"> the</w:t>
              </w:r>
              <w:r w:rsidRPr="00C236A5">
                <w:rPr>
                  <w:rFonts w:ascii="Tahoma" w:hAnsi="Tahoma" w:cs="Tahoma"/>
                  <w:lang w:eastAsia="zh-CN"/>
                </w:rPr>
                <w:t xml:space="preserve"> data dicti</w:t>
              </w:r>
              <w:r>
                <w:rPr>
                  <w:rFonts w:ascii="Tahoma" w:hAnsi="Tahoma" w:cs="Tahoma"/>
                  <w:lang w:eastAsia="zh-CN"/>
                </w:rPr>
                <w:t xml:space="preserve">onary and </w:t>
              </w:r>
              <w:r w:rsidRPr="00C236A5">
                <w:rPr>
                  <w:rFonts w:ascii="Tahoma" w:hAnsi="Tahoma" w:cs="Tahoma"/>
                  <w:lang w:eastAsia="zh-CN"/>
                </w:rPr>
                <w:t>provide more details</w:t>
              </w:r>
              <w:r>
                <w:rPr>
                  <w:rFonts w:ascii="Tahoma" w:hAnsi="Tahoma" w:cs="Tahoma" w:hint="eastAsia"/>
                  <w:lang w:eastAsia="zh-CN"/>
                </w:rPr>
                <w:t xml:space="preserve"> </w:t>
              </w:r>
              <w:r>
                <w:rPr>
                  <w:rFonts w:ascii="Tahoma" w:hAnsi="Tahoma" w:cs="Tahoma"/>
                  <w:lang w:eastAsia="zh-CN"/>
                </w:rPr>
                <w:t>–</w:t>
              </w:r>
              <w:r>
                <w:rPr>
                  <w:rFonts w:ascii="Tahoma" w:hAnsi="Tahoma" w:cs="Tahoma" w:hint="eastAsia"/>
                  <w:lang w:eastAsia="zh-CN"/>
                </w:rPr>
                <w:t xml:space="preserve"> handled by Zach</w:t>
              </w:r>
            </w:ins>
          </w:p>
          <w:p w:rsidR="00192082" w:rsidRPr="00653D19" w:rsidRDefault="00192082" w:rsidP="0018245D">
            <w:pPr>
              <w:pStyle w:val="Table"/>
              <w:rPr>
                <w:ins w:id="4867" w:author="Kuei Yuan Chen" w:date="2015-12-04T11:48:00Z"/>
                <w:rFonts w:ascii="Tahoma" w:hAnsi="Tahoma" w:cs="Tahoma"/>
                <w:lang w:eastAsia="zh-CN"/>
              </w:rPr>
            </w:pPr>
            <w:ins w:id="4868" w:author="Kuei Yuan Chen" w:date="2015-12-04T11:48:00Z">
              <w:r>
                <w:rPr>
                  <w:rFonts w:ascii="Tahoma" w:hAnsi="Tahoma" w:cs="Tahoma" w:hint="eastAsia"/>
                  <w:lang w:eastAsia="zh-CN"/>
                </w:rPr>
                <w:lastRenderedPageBreak/>
                <w:t xml:space="preserve">C, user story 10(delivery </w:t>
              </w:r>
              <w:r>
                <w:rPr>
                  <w:rFonts w:ascii="Tahoma" w:hAnsi="Tahoma" w:cs="Tahoma"/>
                  <w:lang w:eastAsia="zh-CN"/>
                </w:rPr>
                <w:t>information</w:t>
              </w:r>
              <w:r>
                <w:rPr>
                  <w:rFonts w:ascii="Tahoma" w:hAnsi="Tahoma" w:cs="Tahoma" w:hint="eastAsia"/>
                  <w:lang w:eastAsia="zh-CN"/>
                </w:rPr>
                <w:t xml:space="preserve">) explanation - handled by Andrew </w:t>
              </w:r>
            </w:ins>
          </w:p>
        </w:tc>
        <w:tc>
          <w:tcPr>
            <w:tcW w:w="2409"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4869" w:author="Kuei Yuan Chen" w:date="2015-12-04T11:48:00Z"/>
                <w:rFonts w:ascii="Tahoma" w:hAnsi="Tahoma" w:cs="Tahoma"/>
                <w:lang w:eastAsia="zh-CN"/>
              </w:rPr>
            </w:pPr>
            <w:ins w:id="4870" w:author="Kuei Yuan Chen" w:date="2015-12-04T11:48:00Z">
              <w:r>
                <w:rPr>
                  <w:rFonts w:ascii="Tahoma" w:hAnsi="Tahoma" w:cs="Tahoma" w:hint="eastAsia"/>
                  <w:lang w:eastAsia="zh-CN"/>
                </w:rPr>
                <w:lastRenderedPageBreak/>
                <w:t>York</w:t>
              </w:r>
            </w:ins>
          </w:p>
          <w:p w:rsidR="00192082" w:rsidRDefault="00192082" w:rsidP="0018245D">
            <w:pPr>
              <w:pStyle w:val="Table"/>
              <w:rPr>
                <w:ins w:id="4871" w:author="Kuei Yuan Chen" w:date="2015-12-04T11:48:00Z"/>
                <w:rFonts w:ascii="Tahoma" w:hAnsi="Tahoma" w:cs="Tahoma"/>
                <w:lang w:eastAsia="zh-CN"/>
              </w:rPr>
            </w:pPr>
            <w:ins w:id="4872" w:author="Kuei Yuan Chen" w:date="2015-12-04T11:48:00Z">
              <w:r>
                <w:rPr>
                  <w:rFonts w:ascii="Tahoma" w:hAnsi="Tahoma" w:cs="Tahoma" w:hint="eastAsia"/>
                  <w:lang w:eastAsia="zh-CN"/>
                </w:rPr>
                <w:t>Zach</w:t>
              </w:r>
            </w:ins>
          </w:p>
          <w:p w:rsidR="00192082" w:rsidRPr="005E16F3" w:rsidRDefault="00192082" w:rsidP="0018245D">
            <w:pPr>
              <w:pStyle w:val="Table"/>
              <w:rPr>
                <w:ins w:id="4873" w:author="Kuei Yuan Chen" w:date="2015-12-04T11:48:00Z"/>
                <w:rFonts w:ascii="Tahoma" w:hAnsi="Tahoma" w:cs="Tahoma"/>
                <w:lang w:eastAsia="zh-CN"/>
              </w:rPr>
            </w:pPr>
            <w:ins w:id="4874" w:author="Kuei Yuan Chen" w:date="2015-12-04T11:48:00Z">
              <w:r>
                <w:rPr>
                  <w:rFonts w:ascii="Tahoma" w:hAnsi="Tahoma" w:cs="Tahoma" w:hint="eastAsia"/>
                  <w:lang w:eastAsia="zh-CN"/>
                </w:rPr>
                <w:t>Andrew</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4875" w:author="Kuei Yuan Chen" w:date="2015-12-04T11:48:00Z"/>
                <w:rFonts w:ascii="Tahoma" w:hAnsi="Tahoma" w:cs="Tahoma"/>
                <w:lang w:eastAsia="zh-CN"/>
              </w:rPr>
            </w:pPr>
            <w:ins w:id="4876" w:author="Kuei Yuan Chen" w:date="2015-12-04T11:48:00Z">
              <w:r>
                <w:rPr>
                  <w:rFonts w:ascii="Tahoma" w:hAnsi="Tahoma" w:cs="Tahoma"/>
                  <w:lang w:eastAsia="zh-CN"/>
                </w:rPr>
                <w:t>I</w:t>
              </w:r>
              <w:r>
                <w:rPr>
                  <w:rFonts w:ascii="Tahoma" w:hAnsi="Tahoma" w:cs="Tahoma" w:hint="eastAsia"/>
                  <w:lang w:eastAsia="zh-CN"/>
                </w:rPr>
                <w:t xml:space="preserve">n process </w:t>
              </w:r>
            </w:ins>
          </w:p>
        </w:tc>
      </w:tr>
      <w:tr w:rsidR="00192082" w:rsidRPr="00956461" w:rsidTr="0018245D">
        <w:trPr>
          <w:ins w:id="4877"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Default="00192082" w:rsidP="0018245D">
            <w:pPr>
              <w:pStyle w:val="Table"/>
              <w:rPr>
                <w:ins w:id="4878" w:author="Kuei Yuan Chen" w:date="2015-12-04T11:48:00Z"/>
                <w:rFonts w:ascii="Tahoma" w:hAnsi="Tahoma" w:cs="Tahoma"/>
                <w:lang w:eastAsia="zh-CN"/>
              </w:rPr>
            </w:pPr>
            <w:ins w:id="4879" w:author="Kuei Yuan Chen" w:date="2015-12-04T11:48:00Z">
              <w:r>
                <w:rPr>
                  <w:rFonts w:ascii="Tahoma" w:hAnsi="Tahoma" w:cs="Tahoma" w:hint="eastAsia"/>
                  <w:lang w:eastAsia="zh-CN"/>
                </w:rPr>
                <w:lastRenderedPageBreak/>
                <w:t>2</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4880" w:author="Kuei Yuan Chen" w:date="2015-12-04T11:48:00Z"/>
                <w:rFonts w:ascii="Tahoma" w:hAnsi="Tahoma" w:cs="Tahoma"/>
                <w:lang w:eastAsia="zh-CN"/>
              </w:rPr>
            </w:pPr>
            <w:ins w:id="4881" w:author="Kuei Yuan Chen" w:date="2015-12-04T11:48:00Z">
              <w:r>
                <w:rPr>
                  <w:rFonts w:ascii="Tahoma" w:hAnsi="Tahoma" w:cs="Tahoma"/>
                  <w:lang w:eastAsia="zh-CN"/>
                </w:rPr>
                <w:t>M</w:t>
              </w:r>
              <w:r>
                <w:rPr>
                  <w:rFonts w:ascii="Tahoma" w:hAnsi="Tahoma" w:cs="Tahoma" w:hint="eastAsia"/>
                  <w:lang w:eastAsia="zh-CN"/>
                </w:rPr>
                <w:t xml:space="preserve">ake decision for </w:t>
              </w:r>
              <w:r>
                <w:rPr>
                  <w:rFonts w:ascii="Tahoma" w:hAnsi="Tahoma" w:cs="Tahoma"/>
                  <w:lang w:eastAsia="zh-CN"/>
                </w:rPr>
                <w:t>each role of group member in milestone</w:t>
              </w:r>
              <w:r>
                <w:rPr>
                  <w:rFonts w:ascii="Tahoma" w:hAnsi="Tahoma" w:cs="Tahoma" w:hint="eastAsia"/>
                  <w:lang w:eastAsia="zh-CN"/>
                </w:rPr>
                <w:t>4</w:t>
              </w:r>
            </w:ins>
          </w:p>
          <w:p w:rsidR="00192082" w:rsidRDefault="00192082" w:rsidP="0018245D">
            <w:pPr>
              <w:pStyle w:val="Table"/>
              <w:rPr>
                <w:ins w:id="4882" w:author="Kuei Yuan Chen" w:date="2015-12-04T11:48:00Z"/>
                <w:rFonts w:ascii="Tahoma" w:hAnsi="Tahoma" w:cs="Tahoma"/>
                <w:lang w:eastAsia="zh-CN"/>
              </w:rPr>
            </w:pPr>
            <w:ins w:id="4883" w:author="Kuei Yuan Chen" w:date="2015-12-04T11:48:00Z">
              <w:r>
                <w:rPr>
                  <w:rFonts w:ascii="Tahoma" w:hAnsi="Tahoma" w:cs="Tahoma" w:hint="eastAsia"/>
                  <w:lang w:eastAsia="zh-CN"/>
                </w:rPr>
                <w:t>Peter--- 1), make change to previous milestones using Track Changes. 2), collect all the files (include all previous milestones) with track changes as appendices.</w:t>
              </w:r>
            </w:ins>
          </w:p>
          <w:p w:rsidR="00192082" w:rsidRDefault="00192082" w:rsidP="0018245D">
            <w:pPr>
              <w:pStyle w:val="Table"/>
              <w:rPr>
                <w:ins w:id="4884" w:author="Kuei Yuan Chen" w:date="2015-12-04T11:48:00Z"/>
                <w:rFonts w:ascii="Tahoma" w:hAnsi="Tahoma" w:cs="Tahoma"/>
                <w:lang w:eastAsia="zh-CN"/>
              </w:rPr>
            </w:pPr>
            <w:ins w:id="4885" w:author="Kuei Yuan Chen" w:date="2015-12-04T11:48:00Z">
              <w:r>
                <w:rPr>
                  <w:rFonts w:ascii="Tahoma" w:hAnsi="Tahoma" w:cs="Tahoma" w:hint="eastAsia"/>
                  <w:lang w:eastAsia="zh-CN"/>
                </w:rPr>
                <w:t xml:space="preserve">Zach---describe and give examples how </w:t>
              </w:r>
              <w:r>
                <w:rPr>
                  <w:rFonts w:ascii="Tahoma" w:hAnsi="Tahoma" w:cs="Tahoma"/>
                  <w:lang w:eastAsia="zh-CN"/>
                </w:rPr>
                <w:t>information</w:t>
              </w:r>
              <w:r>
                <w:rPr>
                  <w:rFonts w:ascii="Tahoma" w:hAnsi="Tahoma" w:cs="Tahoma" w:hint="eastAsia"/>
                  <w:lang w:eastAsia="zh-CN"/>
                </w:rPr>
                <w:t xml:space="preserve"> required by stakeholders in Milestone 1 and data sources in Milestone 2 are stored from the tables </w:t>
              </w:r>
            </w:ins>
          </w:p>
          <w:p w:rsidR="00192082" w:rsidRDefault="00192082" w:rsidP="0018245D">
            <w:pPr>
              <w:pStyle w:val="Table"/>
              <w:rPr>
                <w:ins w:id="4886" w:author="Kuei Yuan Chen" w:date="2015-12-04T11:48:00Z"/>
                <w:rFonts w:ascii="Tahoma" w:hAnsi="Tahoma" w:cs="Tahoma"/>
                <w:lang w:eastAsia="zh-CN"/>
              </w:rPr>
            </w:pPr>
            <w:ins w:id="4887" w:author="Kuei Yuan Chen" w:date="2015-12-04T11:48:00Z">
              <w:r>
                <w:rPr>
                  <w:rFonts w:ascii="Tahoma" w:hAnsi="Tahoma" w:cs="Tahoma" w:hint="eastAsia"/>
                  <w:lang w:eastAsia="zh-CN"/>
                </w:rPr>
                <w:t>Andrew---describe and give examples of SQL statements used to store data in the database</w:t>
              </w:r>
            </w:ins>
          </w:p>
          <w:p w:rsidR="00192082" w:rsidRDefault="00192082" w:rsidP="0018245D">
            <w:pPr>
              <w:pStyle w:val="Table"/>
              <w:rPr>
                <w:ins w:id="4888" w:author="Kuei Yuan Chen" w:date="2015-12-04T11:48:00Z"/>
                <w:rFonts w:ascii="Tahoma" w:hAnsi="Tahoma" w:cs="Tahoma"/>
                <w:lang w:eastAsia="zh-CN"/>
              </w:rPr>
            </w:pPr>
            <w:ins w:id="4889" w:author="Kuei Yuan Chen" w:date="2015-12-04T11:48:00Z">
              <w:r>
                <w:rPr>
                  <w:rFonts w:ascii="Tahoma" w:hAnsi="Tahoma" w:cs="Tahoma" w:hint="eastAsia"/>
                  <w:lang w:eastAsia="zh-CN"/>
                </w:rPr>
                <w:t xml:space="preserve">York---build Gantt chart, make </w:t>
              </w:r>
              <w:r>
                <w:rPr>
                  <w:rFonts w:ascii="Tahoma" w:hAnsi="Tahoma" w:cs="Tahoma"/>
                  <w:lang w:eastAsia="zh-CN"/>
                </w:rPr>
                <w:t>schedule</w:t>
              </w:r>
              <w:r>
                <w:rPr>
                  <w:rFonts w:ascii="Tahoma" w:hAnsi="Tahoma" w:cs="Tahoma" w:hint="eastAsia"/>
                  <w:lang w:eastAsia="zh-CN"/>
                </w:rPr>
                <w:t xml:space="preserve"> and report </w:t>
              </w:r>
              <w:r>
                <w:rPr>
                  <w:rFonts w:ascii="Tahoma" w:hAnsi="Tahoma" w:cs="Tahoma"/>
                  <w:lang w:eastAsia="zh-CN"/>
                </w:rPr>
                <w:t>detail</w:t>
              </w:r>
              <w:r>
                <w:rPr>
                  <w:rFonts w:ascii="Tahoma" w:hAnsi="Tahoma" w:cs="Tahoma" w:hint="eastAsia"/>
                  <w:lang w:eastAsia="zh-CN"/>
                </w:rPr>
                <w:t xml:space="preserve"> that happen in every meeting. </w:t>
              </w:r>
            </w:ins>
          </w:p>
        </w:tc>
        <w:tc>
          <w:tcPr>
            <w:tcW w:w="2409"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4890" w:author="Kuei Yuan Chen" w:date="2015-12-04T11:48:00Z"/>
                <w:rFonts w:ascii="Tahoma" w:hAnsi="Tahoma" w:cs="Tahoma"/>
                <w:lang w:eastAsia="zh-CN"/>
              </w:rPr>
            </w:pPr>
            <w:ins w:id="4891" w:author="Kuei Yuan Chen" w:date="2015-12-04T11:48:00Z">
              <w:r>
                <w:rPr>
                  <w:rFonts w:ascii="Tahoma" w:hAnsi="Tahoma" w:cs="Tahoma" w:hint="eastAsia"/>
                  <w:lang w:eastAsia="zh-CN"/>
                </w:rPr>
                <w:t>All team member</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4892" w:author="Kuei Yuan Chen" w:date="2015-12-04T11:48:00Z"/>
                <w:rFonts w:ascii="Tahoma" w:hAnsi="Tahoma" w:cs="Tahoma"/>
                <w:lang w:eastAsia="zh-CN"/>
              </w:rPr>
            </w:pPr>
            <w:ins w:id="4893" w:author="Kuei Yuan Chen" w:date="2015-12-04T11:48:00Z">
              <w:r>
                <w:rPr>
                  <w:rFonts w:ascii="Tahoma" w:hAnsi="Tahoma" w:cs="Tahoma" w:hint="eastAsia"/>
                  <w:lang w:eastAsia="zh-CN"/>
                </w:rPr>
                <w:t xml:space="preserve">In process </w:t>
              </w:r>
            </w:ins>
          </w:p>
        </w:tc>
      </w:tr>
    </w:tbl>
    <w:p w:rsidR="00192082" w:rsidRDefault="00192082" w:rsidP="00192082">
      <w:pPr>
        <w:rPr>
          <w:ins w:id="4894" w:author="Kuei Yuan Chen" w:date="2015-12-04T11:48:00Z"/>
          <w:rFonts w:ascii="Tahoma" w:hAnsi="Tahoma" w:cs="Tahoma"/>
          <w:lang w:eastAsia="zh-CN"/>
        </w:rPr>
      </w:pPr>
    </w:p>
    <w:p w:rsidR="00192082" w:rsidRDefault="00192082" w:rsidP="00192082">
      <w:pPr>
        <w:rPr>
          <w:ins w:id="4895" w:author="Kuei Yuan Chen" w:date="2015-12-04T11:48:00Z"/>
          <w:rFonts w:ascii="Tahoma" w:hAnsi="Tahoma" w:cs="Tahoma"/>
          <w:lang w:eastAsia="zh-CN"/>
        </w:rPr>
      </w:pPr>
      <w:ins w:id="4896" w:author="Kuei Yuan Chen" w:date="2015-12-04T11:48:00Z">
        <w:r w:rsidRPr="00471A94">
          <w:rPr>
            <w:rFonts w:ascii="Tahoma" w:hAnsi="Tahoma" w:cs="Tahoma"/>
            <w:noProof/>
          </w:rPr>
          <mc:AlternateContent>
            <mc:Choice Requires="wps">
              <w:drawing>
                <wp:anchor distT="0" distB="0" distL="114300" distR="114300" simplePos="0" relativeHeight="251672576" behindDoc="0" locked="0" layoutInCell="1" allowOverlap="1" wp14:anchorId="6B587107" wp14:editId="3AF4F781">
                  <wp:simplePos x="0" y="0"/>
                  <wp:positionH relativeFrom="column">
                    <wp:posOffset>-15875</wp:posOffset>
                  </wp:positionH>
                  <wp:positionV relativeFrom="paragraph">
                    <wp:posOffset>89535</wp:posOffset>
                  </wp:positionV>
                  <wp:extent cx="6305550" cy="485775"/>
                  <wp:effectExtent l="19050" t="22860" r="38100" b="5334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8577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FB01F" id="Rectangle 18" o:spid="_x0000_s1026" style="position:absolute;margin-left:-1.25pt;margin-top:7.05pt;width:496.5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" fillcolor="#4f81bd" strokecolor="#f2f2f2" strokeweight="3pt">
                  <v:shadow on="t" color="#243f60" opacity=".5" offset="1pt"/>
                </v:rect>
              </w:pict>
            </mc:Fallback>
          </mc:AlternateContent>
        </w:r>
      </w:ins>
    </w:p>
    <w:p w:rsidR="00192082" w:rsidRDefault="00192082" w:rsidP="00192082">
      <w:pPr>
        <w:rPr>
          <w:ins w:id="4897" w:author="Kuei Yuan Chen" w:date="2015-12-04T11:48:00Z"/>
          <w:rFonts w:ascii="Tahoma" w:hAnsi="Tahoma" w:cs="Tahoma"/>
          <w:lang w:eastAsia="zh-CN"/>
        </w:rPr>
      </w:pPr>
    </w:p>
    <w:p w:rsidR="00192082" w:rsidRDefault="00192082" w:rsidP="00192082">
      <w:pPr>
        <w:rPr>
          <w:ins w:id="4898" w:author="Kuei Yuan Chen" w:date="2015-12-04T11:48:00Z"/>
          <w:rFonts w:ascii="Tahoma" w:hAnsi="Tahoma" w:cs="Tahoma"/>
          <w:lang w:eastAsia="zh-CN"/>
        </w:rPr>
      </w:pPr>
    </w:p>
    <w:p w:rsidR="00192082" w:rsidRDefault="00192082" w:rsidP="00192082">
      <w:pPr>
        <w:rPr>
          <w:ins w:id="4899" w:author="Kuei Yuan Chen" w:date="2015-12-04T11:48:00Z"/>
          <w:rFonts w:ascii="Tahoma" w:hAnsi="Tahoma" w:cs="Tahoma"/>
          <w:lang w:eastAsia="zh-CN"/>
        </w:rPr>
      </w:pPr>
    </w:p>
    <w:p w:rsidR="00192082" w:rsidRDefault="00192082" w:rsidP="00192082">
      <w:pPr>
        <w:rPr>
          <w:ins w:id="4900" w:author="Kuei Yuan Chen" w:date="2015-12-04T11:48:00Z"/>
          <w:rFonts w:ascii="Tahoma" w:hAnsi="Tahoma" w:cs="Tahoma"/>
          <w:lang w:eastAsia="zh-CN"/>
        </w:rPr>
      </w:pPr>
    </w:p>
    <w:p w:rsidR="00192082" w:rsidRDefault="00192082" w:rsidP="00192082">
      <w:pPr>
        <w:pStyle w:val="HPTableTitle"/>
        <w:rPr>
          <w:ins w:id="4901" w:author="Kuei Yuan Chen" w:date="2015-12-04T11:48:00Z"/>
          <w:rFonts w:ascii="Tahoma" w:hAnsi="Tahoma" w:cs="Tahoma"/>
        </w:rPr>
      </w:pPr>
      <w:ins w:id="4902" w:author="Kuei Yuan Chen" w:date="2015-12-04T11:48:00Z">
        <w:r>
          <w:rPr>
            <w:rFonts w:ascii="Tahoma" w:hAnsi="Tahoma" w:cs="Tahoma"/>
          </w:rPr>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192082" w:rsidRPr="006D5472" w:rsidTr="0018245D">
        <w:trPr>
          <w:ins w:id="4903" w:author="Kuei Yuan Chen" w:date="2015-12-04T11:48:00Z"/>
        </w:trPr>
        <w:tc>
          <w:tcPr>
            <w:tcW w:w="2340" w:type="dxa"/>
          </w:tcPr>
          <w:p w:rsidR="00192082" w:rsidRPr="006D5472" w:rsidRDefault="00192082" w:rsidP="0018245D">
            <w:pPr>
              <w:pStyle w:val="TableSmHeadingRight"/>
              <w:ind w:right="320" w:firstLineChars="100" w:firstLine="161"/>
              <w:jc w:val="left"/>
              <w:rPr>
                <w:ins w:id="4904" w:author="Kuei Yuan Chen" w:date="2015-12-04T11:48:00Z"/>
                <w:rFonts w:ascii="Tahoma" w:hAnsi="Tahoma" w:cs="Tahoma"/>
              </w:rPr>
            </w:pPr>
            <w:ins w:id="4905" w:author="Kuei Yuan Chen" w:date="2015-12-04T11:48:00Z">
              <w:r w:rsidRPr="006D5472">
                <w:rPr>
                  <w:rFonts w:ascii="Tahoma" w:hAnsi="Tahoma" w:cs="Tahoma"/>
                </w:rPr>
                <w:t>Project Name:</w:t>
              </w:r>
            </w:ins>
          </w:p>
        </w:tc>
        <w:tc>
          <w:tcPr>
            <w:tcW w:w="7470" w:type="dxa"/>
            <w:gridSpan w:val="3"/>
          </w:tcPr>
          <w:p w:rsidR="00192082" w:rsidRPr="003C4E3D" w:rsidRDefault="00192082" w:rsidP="0018245D">
            <w:pPr>
              <w:pStyle w:val="TableMedium"/>
              <w:rPr>
                <w:ins w:id="4906" w:author="Kuei Yuan Chen" w:date="2015-12-04T11:48:00Z"/>
                <w:rFonts w:ascii="Tahoma" w:hAnsi="Tahoma" w:cs="Tahoma"/>
                <w:b/>
              </w:rPr>
            </w:pPr>
            <w:ins w:id="4907" w:author="Kuei Yuan Chen" w:date="2015-12-04T11:48:00Z">
              <w:r>
                <w:rPr>
                  <w:rFonts w:ascii="Tahoma" w:hAnsi="Tahoma" w:cs="Tahoma" w:hint="eastAsia"/>
                  <w:b/>
                  <w:lang w:eastAsia="zh-CN"/>
                </w:rPr>
                <w:t>ACIT1630 DB Project</w:t>
              </w:r>
            </w:ins>
          </w:p>
        </w:tc>
      </w:tr>
      <w:tr w:rsidR="00192082" w:rsidRPr="001B1C88" w:rsidTr="0018245D">
        <w:trPr>
          <w:gridAfter w:val="2"/>
          <w:wAfter w:w="3690" w:type="dxa"/>
          <w:trHeight w:val="236"/>
          <w:ins w:id="4908" w:author="Kuei Yuan Chen" w:date="2015-12-04T11:48:00Z"/>
        </w:trPr>
        <w:tc>
          <w:tcPr>
            <w:tcW w:w="2340" w:type="dxa"/>
          </w:tcPr>
          <w:p w:rsidR="00192082" w:rsidRPr="001B1C88" w:rsidRDefault="00192082" w:rsidP="0018245D">
            <w:pPr>
              <w:pStyle w:val="TableSmHeadingRight"/>
              <w:ind w:right="320"/>
              <w:jc w:val="center"/>
              <w:rPr>
                <w:ins w:id="4909" w:author="Kuei Yuan Chen" w:date="2015-12-04T11:48:00Z"/>
                <w:rFonts w:ascii="Tahoma" w:hAnsi="Tahoma" w:cs="Tahoma"/>
              </w:rPr>
            </w:pPr>
            <w:ins w:id="4910" w:author="Kuei Yuan Chen" w:date="2015-12-04T11:48:00Z">
              <w:r w:rsidRPr="001B1C88">
                <w:rPr>
                  <w:rFonts w:ascii="Tahoma" w:hAnsi="Tahoma" w:cs="Tahoma"/>
                </w:rPr>
                <w:t>Project Manager:</w:t>
              </w:r>
            </w:ins>
          </w:p>
        </w:tc>
        <w:tc>
          <w:tcPr>
            <w:tcW w:w="3780" w:type="dxa"/>
          </w:tcPr>
          <w:p w:rsidR="00192082" w:rsidRPr="001B1C88" w:rsidRDefault="00192082" w:rsidP="0018245D">
            <w:pPr>
              <w:pStyle w:val="TableMedium"/>
              <w:rPr>
                <w:ins w:id="4911" w:author="Kuei Yuan Chen" w:date="2015-12-04T11:48:00Z"/>
                <w:rFonts w:ascii="Tahoma" w:hAnsi="Tahoma" w:cs="Tahoma"/>
                <w:lang w:eastAsia="zh-CN"/>
              </w:rPr>
            </w:pPr>
            <w:ins w:id="4912" w:author="Kuei Yuan Chen" w:date="2015-12-04T11:48:00Z">
              <w:r>
                <w:rPr>
                  <w:rFonts w:ascii="Tahoma" w:hAnsi="Tahoma" w:cs="Tahoma" w:hint="eastAsia"/>
                  <w:lang w:eastAsia="zh-CN"/>
                </w:rPr>
                <w:t>York Liu</w:t>
              </w:r>
            </w:ins>
          </w:p>
        </w:tc>
      </w:tr>
      <w:tr w:rsidR="00192082" w:rsidRPr="00CE4F95" w:rsidTr="0018245D">
        <w:trPr>
          <w:trHeight w:val="236"/>
          <w:ins w:id="4913" w:author="Kuei Yuan Chen" w:date="2015-12-04T11:48:00Z"/>
        </w:trPr>
        <w:tc>
          <w:tcPr>
            <w:tcW w:w="2340" w:type="dxa"/>
          </w:tcPr>
          <w:p w:rsidR="00192082" w:rsidRPr="00CE4F95" w:rsidRDefault="00192082" w:rsidP="0018245D">
            <w:pPr>
              <w:pStyle w:val="TableSmHeadingRight"/>
              <w:ind w:right="320" w:firstLineChars="100" w:firstLine="161"/>
              <w:jc w:val="left"/>
              <w:rPr>
                <w:ins w:id="4914" w:author="Kuei Yuan Chen" w:date="2015-12-04T11:48:00Z"/>
                <w:rFonts w:ascii="Tahoma" w:hAnsi="Tahoma" w:cs="Tahoma"/>
              </w:rPr>
            </w:pPr>
            <w:ins w:id="4915" w:author="Kuei Yuan Chen" w:date="2015-12-04T11:48:00Z">
              <w:r w:rsidRPr="00CE4F95">
                <w:rPr>
                  <w:rFonts w:ascii="Tahoma" w:hAnsi="Tahoma" w:cs="Tahoma"/>
                </w:rPr>
                <w:t xml:space="preserve">Prepared By:  </w:t>
              </w:r>
            </w:ins>
          </w:p>
        </w:tc>
        <w:tc>
          <w:tcPr>
            <w:tcW w:w="3780" w:type="dxa"/>
          </w:tcPr>
          <w:p w:rsidR="00192082" w:rsidRPr="00CE4F95" w:rsidRDefault="00192082" w:rsidP="0018245D">
            <w:pPr>
              <w:pStyle w:val="TableMedium"/>
              <w:rPr>
                <w:ins w:id="4916" w:author="Kuei Yuan Chen" w:date="2015-12-04T11:48:00Z"/>
                <w:rFonts w:ascii="Tahoma" w:hAnsi="Tahoma" w:cs="Tahoma"/>
                <w:lang w:eastAsia="zh-CN"/>
              </w:rPr>
            </w:pPr>
            <w:ins w:id="4917" w:author="Kuei Yuan Chen" w:date="2015-12-04T11:48:00Z">
              <w:r>
                <w:rPr>
                  <w:rFonts w:ascii="Tahoma" w:hAnsi="Tahoma" w:cs="Tahoma" w:hint="eastAsia"/>
                  <w:lang w:eastAsia="zh-CN"/>
                </w:rPr>
                <w:t>York Liu</w:t>
              </w:r>
            </w:ins>
          </w:p>
        </w:tc>
        <w:tc>
          <w:tcPr>
            <w:tcW w:w="2160" w:type="dxa"/>
          </w:tcPr>
          <w:p w:rsidR="00192082" w:rsidRPr="00CE4F95" w:rsidRDefault="00192082" w:rsidP="0018245D">
            <w:pPr>
              <w:pStyle w:val="TableSmHeadingRight"/>
              <w:rPr>
                <w:ins w:id="4918" w:author="Kuei Yuan Chen" w:date="2015-12-04T11:48:00Z"/>
                <w:rFonts w:ascii="Tahoma" w:hAnsi="Tahoma" w:cs="Tahoma"/>
              </w:rPr>
            </w:pPr>
          </w:p>
        </w:tc>
        <w:tc>
          <w:tcPr>
            <w:tcW w:w="1530" w:type="dxa"/>
          </w:tcPr>
          <w:p w:rsidR="00192082" w:rsidRPr="00CE4F95" w:rsidRDefault="00192082" w:rsidP="0018245D">
            <w:pPr>
              <w:pStyle w:val="TableMedium"/>
              <w:rPr>
                <w:ins w:id="4919" w:author="Kuei Yuan Chen" w:date="2015-12-04T11:48:00Z"/>
                <w:rFonts w:ascii="Tahoma" w:hAnsi="Tahoma" w:cs="Tahoma"/>
                <w:lang w:eastAsia="zh-CN"/>
              </w:rPr>
            </w:pPr>
          </w:p>
        </w:tc>
      </w:tr>
    </w:tbl>
    <w:p w:rsidR="00192082" w:rsidRPr="00CE4F95" w:rsidRDefault="00192082" w:rsidP="00192082">
      <w:pPr>
        <w:pStyle w:val="Numberedlist21"/>
        <w:numPr>
          <w:ilvl w:val="0"/>
          <w:numId w:val="0"/>
        </w:numPr>
        <w:rPr>
          <w:ins w:id="4920" w:author="Kuei Yuan Chen" w:date="2015-12-04T11:48:00Z"/>
          <w:rFonts w:ascii="Tahoma" w:hAnsi="Tahoma" w:cs="Tahoma"/>
        </w:rPr>
      </w:pPr>
      <w:ins w:id="4921" w:author="Kuei Yuan Chen" w:date="2015-12-04T11:48:00Z">
        <w:r>
          <w:rPr>
            <w:rFonts w:ascii="Tahoma" w:hAnsi="Tahoma" w:cs="Tahoma" w:hint="eastAsia"/>
            <w:lang w:eastAsia="zh-CN"/>
          </w:rPr>
          <w:t xml:space="preserve">1. </w:t>
        </w:r>
        <w:r w:rsidRPr="00CE4F95">
          <w:rPr>
            <w:rFonts w:ascii="Tahoma" w:hAnsi="Tahoma" w:cs="Tahoma"/>
          </w:rPr>
          <w:t>Meeting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192082" w:rsidRPr="00CE4F95" w:rsidTr="0018245D">
        <w:trPr>
          <w:cantSplit/>
          <w:ins w:id="4922" w:author="Kuei Yuan Chen" w:date="2015-12-04T11:48:00Z"/>
        </w:trPr>
        <w:tc>
          <w:tcPr>
            <w:tcW w:w="1620" w:type="dxa"/>
          </w:tcPr>
          <w:p w:rsidR="00192082" w:rsidRPr="00CE4F95" w:rsidRDefault="00192082" w:rsidP="0018245D">
            <w:pPr>
              <w:pStyle w:val="TableSmHeadingRight"/>
              <w:rPr>
                <w:ins w:id="4923" w:author="Kuei Yuan Chen" w:date="2015-12-04T11:48:00Z"/>
                <w:rFonts w:ascii="Tahoma" w:hAnsi="Tahoma" w:cs="Tahoma"/>
              </w:rPr>
            </w:pPr>
            <w:ins w:id="4924" w:author="Kuei Yuan Chen" w:date="2015-12-04T11:48:00Z">
              <w:r w:rsidRPr="00CE4F95">
                <w:rPr>
                  <w:rFonts w:ascii="Tahoma" w:hAnsi="Tahoma" w:cs="Tahoma"/>
                </w:rPr>
                <w:t>Type:</w:t>
              </w:r>
            </w:ins>
          </w:p>
        </w:tc>
        <w:tc>
          <w:tcPr>
            <w:tcW w:w="8190" w:type="dxa"/>
            <w:gridSpan w:val="6"/>
          </w:tcPr>
          <w:p w:rsidR="00192082" w:rsidRPr="00CE4F95" w:rsidRDefault="00192082" w:rsidP="0018245D">
            <w:pPr>
              <w:pStyle w:val="Table"/>
              <w:rPr>
                <w:ins w:id="4925" w:author="Kuei Yuan Chen" w:date="2015-12-04T11:48:00Z"/>
                <w:rFonts w:ascii="Tahoma" w:hAnsi="Tahoma" w:cs="Tahoma"/>
                <w:lang w:eastAsia="zh-CN"/>
              </w:rPr>
            </w:pPr>
            <w:ins w:id="4926" w:author="Kuei Yuan Chen" w:date="2015-12-04T11:48:00Z">
              <w:r>
                <w:rPr>
                  <w:rFonts w:ascii="Tahoma" w:hAnsi="Tahoma" w:cs="Tahoma" w:hint="eastAsia"/>
                  <w:b/>
                  <w:color w:val="00B050"/>
                  <w:lang w:eastAsia="zh-CN"/>
                </w:rPr>
                <w:t>Milestone4</w:t>
              </w:r>
              <w:r w:rsidRPr="00CB219E">
                <w:rPr>
                  <w:rFonts w:ascii="Tahoma" w:hAnsi="Tahoma" w:cs="Tahoma" w:hint="eastAsia"/>
                  <w:b/>
                  <w:color w:val="00B050"/>
                  <w:lang w:eastAsia="zh-CN"/>
                </w:rPr>
                <w:t>- phase 2</w:t>
              </w:r>
            </w:ins>
          </w:p>
        </w:tc>
      </w:tr>
      <w:tr w:rsidR="00192082" w:rsidRPr="00CE4F95" w:rsidTr="0018245D">
        <w:trPr>
          <w:cantSplit/>
          <w:ins w:id="4927" w:author="Kuei Yuan Chen" w:date="2015-12-04T11:48:00Z"/>
        </w:trPr>
        <w:tc>
          <w:tcPr>
            <w:tcW w:w="1620" w:type="dxa"/>
          </w:tcPr>
          <w:p w:rsidR="00192082" w:rsidRPr="00CE4F95" w:rsidRDefault="00192082" w:rsidP="0018245D">
            <w:pPr>
              <w:pStyle w:val="TableSmHeadingRight"/>
              <w:rPr>
                <w:ins w:id="4928" w:author="Kuei Yuan Chen" w:date="2015-12-04T11:48:00Z"/>
                <w:rFonts w:ascii="Tahoma" w:hAnsi="Tahoma" w:cs="Tahoma"/>
              </w:rPr>
            </w:pPr>
            <w:ins w:id="4929" w:author="Kuei Yuan Chen" w:date="2015-12-04T11:48:00Z">
              <w:r w:rsidRPr="00CE4F95">
                <w:rPr>
                  <w:rFonts w:ascii="Tahoma" w:hAnsi="Tahoma" w:cs="Tahoma"/>
                </w:rPr>
                <w:t>Purpose:</w:t>
              </w:r>
            </w:ins>
          </w:p>
        </w:tc>
        <w:tc>
          <w:tcPr>
            <w:tcW w:w="8190" w:type="dxa"/>
            <w:gridSpan w:val="6"/>
          </w:tcPr>
          <w:p w:rsidR="00192082" w:rsidRPr="00CE4F95" w:rsidRDefault="00192082" w:rsidP="0018245D">
            <w:pPr>
              <w:pStyle w:val="Table"/>
              <w:rPr>
                <w:ins w:id="4930" w:author="Kuei Yuan Chen" w:date="2015-12-04T11:48:00Z"/>
                <w:rFonts w:ascii="Tahoma" w:hAnsi="Tahoma" w:cs="Tahoma"/>
              </w:rPr>
            </w:pPr>
            <w:ins w:id="4931" w:author="Kuei Yuan Chen" w:date="2015-12-04T11:48:00Z">
              <w:r w:rsidRPr="00CE4F95">
                <w:rPr>
                  <w:rFonts w:ascii="Tahoma" w:hAnsi="Tahoma" w:cs="Tahoma"/>
                </w:rPr>
                <w:t>Ongoing information sharing and project status update</w:t>
              </w:r>
            </w:ins>
          </w:p>
        </w:tc>
      </w:tr>
      <w:tr w:rsidR="00192082" w:rsidRPr="00CE4F95" w:rsidTr="0018245D">
        <w:trPr>
          <w:ins w:id="4932" w:author="Kuei Yuan Chen" w:date="2015-12-04T11:48:00Z"/>
        </w:trPr>
        <w:tc>
          <w:tcPr>
            <w:tcW w:w="1620" w:type="dxa"/>
          </w:tcPr>
          <w:p w:rsidR="00192082" w:rsidRPr="00CE4F95" w:rsidRDefault="00192082" w:rsidP="0018245D">
            <w:pPr>
              <w:pStyle w:val="TableSmHeadingRight"/>
              <w:rPr>
                <w:ins w:id="4933" w:author="Kuei Yuan Chen" w:date="2015-12-04T11:48:00Z"/>
                <w:rFonts w:ascii="Tahoma" w:hAnsi="Tahoma" w:cs="Tahoma"/>
              </w:rPr>
            </w:pPr>
            <w:ins w:id="4934" w:author="Kuei Yuan Chen" w:date="2015-12-04T11:48:00Z">
              <w:r w:rsidRPr="00CE4F95">
                <w:rPr>
                  <w:rFonts w:ascii="Tahoma" w:hAnsi="Tahoma" w:cs="Tahoma"/>
                </w:rPr>
                <w:t>Meeting Date:</w:t>
              </w:r>
            </w:ins>
          </w:p>
        </w:tc>
        <w:tc>
          <w:tcPr>
            <w:tcW w:w="2250" w:type="dxa"/>
          </w:tcPr>
          <w:p w:rsidR="00192082" w:rsidRPr="00CE4F95" w:rsidRDefault="00192082" w:rsidP="0018245D">
            <w:pPr>
              <w:pStyle w:val="Table"/>
              <w:rPr>
                <w:ins w:id="4935" w:author="Kuei Yuan Chen" w:date="2015-12-04T11:48:00Z"/>
                <w:rFonts w:ascii="Tahoma" w:hAnsi="Tahoma" w:cs="Tahoma"/>
                <w:lang w:eastAsia="zh-CN"/>
              </w:rPr>
            </w:pPr>
            <w:ins w:id="4936" w:author="Kuei Yuan Chen" w:date="2015-12-04T11:48: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11-11</w:t>
              </w:r>
            </w:ins>
          </w:p>
        </w:tc>
        <w:tc>
          <w:tcPr>
            <w:tcW w:w="1080" w:type="dxa"/>
          </w:tcPr>
          <w:p w:rsidR="00192082" w:rsidRPr="00CE4F95" w:rsidRDefault="00192082" w:rsidP="0018245D">
            <w:pPr>
              <w:pStyle w:val="TableSmHeadingRight"/>
              <w:rPr>
                <w:ins w:id="4937" w:author="Kuei Yuan Chen" w:date="2015-12-04T11:48:00Z"/>
                <w:rFonts w:ascii="Tahoma" w:hAnsi="Tahoma" w:cs="Tahoma"/>
              </w:rPr>
            </w:pPr>
            <w:ins w:id="4938" w:author="Kuei Yuan Chen" w:date="2015-12-04T11:48:00Z">
              <w:r w:rsidRPr="00CE4F95">
                <w:rPr>
                  <w:rFonts w:ascii="Tahoma" w:hAnsi="Tahoma" w:cs="Tahoma"/>
                </w:rPr>
                <w:t>Start Time:</w:t>
              </w:r>
            </w:ins>
          </w:p>
        </w:tc>
        <w:tc>
          <w:tcPr>
            <w:tcW w:w="1890" w:type="dxa"/>
            <w:gridSpan w:val="2"/>
          </w:tcPr>
          <w:p w:rsidR="00192082" w:rsidRPr="00CE4F95" w:rsidRDefault="00192082" w:rsidP="0018245D">
            <w:pPr>
              <w:pStyle w:val="Table"/>
              <w:rPr>
                <w:ins w:id="4939" w:author="Kuei Yuan Chen" w:date="2015-12-04T11:48:00Z"/>
                <w:rFonts w:ascii="Tahoma" w:hAnsi="Tahoma" w:cs="Tahoma"/>
              </w:rPr>
            </w:pPr>
            <w:ins w:id="4940" w:author="Kuei Yuan Chen" w:date="2015-12-04T11:48:00Z">
              <w:r>
                <w:rPr>
                  <w:rFonts w:ascii="Tahoma" w:hAnsi="Tahoma" w:cs="Tahoma" w:hint="eastAsia"/>
                  <w:lang w:eastAsia="zh-CN"/>
                </w:rPr>
                <w:t>2</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192082" w:rsidRPr="00CE4F95" w:rsidRDefault="00192082" w:rsidP="0018245D">
            <w:pPr>
              <w:pStyle w:val="TableSmHeadingRight"/>
              <w:rPr>
                <w:ins w:id="4941" w:author="Kuei Yuan Chen" w:date="2015-12-04T11:48:00Z"/>
                <w:rFonts w:ascii="Tahoma" w:hAnsi="Tahoma" w:cs="Tahoma"/>
              </w:rPr>
            </w:pPr>
            <w:ins w:id="4942" w:author="Kuei Yuan Chen" w:date="2015-12-04T11:48:00Z">
              <w:r w:rsidRPr="00CE4F95">
                <w:rPr>
                  <w:rFonts w:ascii="Tahoma" w:hAnsi="Tahoma" w:cs="Tahoma"/>
                </w:rPr>
                <w:t>End Time:</w:t>
              </w:r>
            </w:ins>
          </w:p>
        </w:tc>
        <w:tc>
          <w:tcPr>
            <w:tcW w:w="1980" w:type="dxa"/>
          </w:tcPr>
          <w:p w:rsidR="00192082" w:rsidRPr="00CE4F95" w:rsidRDefault="00192082" w:rsidP="0018245D">
            <w:pPr>
              <w:pStyle w:val="Table"/>
              <w:rPr>
                <w:ins w:id="4943" w:author="Kuei Yuan Chen" w:date="2015-12-04T11:48:00Z"/>
                <w:rFonts w:ascii="Tahoma" w:hAnsi="Tahoma" w:cs="Tahoma"/>
                <w:lang w:eastAsia="zh-CN"/>
              </w:rPr>
            </w:pPr>
            <w:ins w:id="4944" w:author="Kuei Yuan Chen" w:date="2015-12-04T11:48:00Z">
              <w:r>
                <w:rPr>
                  <w:rFonts w:ascii="Tahoma" w:hAnsi="Tahoma" w:cs="Tahoma" w:hint="eastAsia"/>
                  <w:lang w:eastAsia="zh-CN"/>
                </w:rPr>
                <w:t>4</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192082" w:rsidRPr="00CE4F95" w:rsidTr="0018245D">
        <w:trPr>
          <w:cantSplit/>
          <w:ins w:id="4945" w:author="Kuei Yuan Chen" w:date="2015-12-04T11:48:00Z"/>
        </w:trPr>
        <w:tc>
          <w:tcPr>
            <w:tcW w:w="1620" w:type="dxa"/>
          </w:tcPr>
          <w:p w:rsidR="00192082" w:rsidRPr="00CE4F95" w:rsidRDefault="00192082" w:rsidP="0018245D">
            <w:pPr>
              <w:pStyle w:val="TableSmHeadingRight"/>
              <w:rPr>
                <w:ins w:id="4946" w:author="Kuei Yuan Chen" w:date="2015-12-04T11:48:00Z"/>
                <w:rFonts w:ascii="Tahoma" w:hAnsi="Tahoma" w:cs="Tahoma"/>
              </w:rPr>
            </w:pPr>
            <w:ins w:id="4947" w:author="Kuei Yuan Chen" w:date="2015-12-04T11:48:00Z">
              <w:r w:rsidRPr="00CE4F95">
                <w:rPr>
                  <w:rFonts w:ascii="Tahoma" w:hAnsi="Tahoma" w:cs="Tahoma"/>
                </w:rPr>
                <w:t>Meeting Host:</w:t>
              </w:r>
            </w:ins>
          </w:p>
        </w:tc>
        <w:tc>
          <w:tcPr>
            <w:tcW w:w="3330" w:type="dxa"/>
            <w:gridSpan w:val="2"/>
          </w:tcPr>
          <w:p w:rsidR="00192082" w:rsidRPr="00CE4F95" w:rsidRDefault="00192082" w:rsidP="0018245D">
            <w:pPr>
              <w:pStyle w:val="Table"/>
              <w:rPr>
                <w:ins w:id="4948" w:author="Kuei Yuan Chen" w:date="2015-12-04T11:48:00Z"/>
                <w:rFonts w:ascii="Tahoma" w:hAnsi="Tahoma" w:cs="Tahoma"/>
                <w:lang w:eastAsia="zh-CN"/>
              </w:rPr>
            </w:pPr>
            <w:ins w:id="4949" w:author="Kuei Yuan Chen" w:date="2015-12-04T11:48:00Z">
              <w:r>
                <w:rPr>
                  <w:rFonts w:ascii="Tahoma" w:hAnsi="Tahoma" w:cs="Tahoma" w:hint="eastAsia"/>
                  <w:lang w:eastAsia="zh-CN"/>
                </w:rPr>
                <w:t>Zach</w:t>
              </w:r>
            </w:ins>
          </w:p>
        </w:tc>
        <w:tc>
          <w:tcPr>
            <w:tcW w:w="1260" w:type="dxa"/>
          </w:tcPr>
          <w:p w:rsidR="00192082" w:rsidRPr="00CE4F95" w:rsidRDefault="00192082" w:rsidP="0018245D">
            <w:pPr>
              <w:pStyle w:val="TableSmHeadingRight"/>
              <w:rPr>
                <w:ins w:id="4950" w:author="Kuei Yuan Chen" w:date="2015-12-04T11:48:00Z"/>
                <w:rFonts w:ascii="Tahoma" w:hAnsi="Tahoma" w:cs="Tahoma"/>
              </w:rPr>
            </w:pPr>
            <w:ins w:id="4951" w:author="Kuei Yuan Chen" w:date="2015-12-04T11:48:00Z">
              <w:r w:rsidRPr="00CE4F95">
                <w:rPr>
                  <w:rFonts w:ascii="Tahoma" w:hAnsi="Tahoma" w:cs="Tahoma"/>
                </w:rPr>
                <w:t>Location:</w:t>
              </w:r>
            </w:ins>
          </w:p>
        </w:tc>
        <w:tc>
          <w:tcPr>
            <w:tcW w:w="3600" w:type="dxa"/>
            <w:gridSpan w:val="3"/>
          </w:tcPr>
          <w:p w:rsidR="00192082" w:rsidRPr="00CE4F95" w:rsidRDefault="00192082" w:rsidP="0018245D">
            <w:pPr>
              <w:pStyle w:val="Table"/>
              <w:rPr>
                <w:ins w:id="4952" w:author="Kuei Yuan Chen" w:date="2015-12-04T11:48:00Z"/>
                <w:rFonts w:ascii="Tahoma" w:hAnsi="Tahoma" w:cs="Tahoma"/>
                <w:lang w:eastAsia="zh-CN"/>
              </w:rPr>
            </w:pPr>
            <w:ins w:id="4953" w:author="Kuei Yuan Chen" w:date="2015-12-04T11:48:00Z">
              <w:r>
                <w:rPr>
                  <w:rFonts w:ascii="Tahoma" w:hAnsi="Tahoma" w:cs="Tahoma" w:hint="eastAsia"/>
                  <w:lang w:eastAsia="zh-CN"/>
                </w:rPr>
                <w:t>Meeting Room-2187-SW01</w:t>
              </w:r>
            </w:ins>
          </w:p>
        </w:tc>
      </w:tr>
      <w:tr w:rsidR="00192082" w:rsidRPr="00CE4F95" w:rsidTr="0018245D">
        <w:trPr>
          <w:cantSplit/>
          <w:ins w:id="4954" w:author="Kuei Yuan Chen" w:date="2015-12-04T11:48:00Z"/>
        </w:trPr>
        <w:tc>
          <w:tcPr>
            <w:tcW w:w="1620" w:type="dxa"/>
          </w:tcPr>
          <w:p w:rsidR="00192082" w:rsidRPr="00CE4F95" w:rsidRDefault="00192082" w:rsidP="0018245D">
            <w:pPr>
              <w:pStyle w:val="TableSmHeadingRight"/>
              <w:rPr>
                <w:ins w:id="4955" w:author="Kuei Yuan Chen" w:date="2015-12-04T11:48:00Z"/>
                <w:rFonts w:ascii="Tahoma" w:hAnsi="Tahoma" w:cs="Tahoma"/>
              </w:rPr>
            </w:pPr>
            <w:ins w:id="4956" w:author="Kuei Yuan Chen" w:date="2015-12-04T11:48:00Z">
              <w:r w:rsidRPr="00CE4F95">
                <w:rPr>
                  <w:rFonts w:ascii="Tahoma" w:hAnsi="Tahoma" w:cs="Tahoma"/>
                </w:rPr>
                <w:t>Minute Taker:</w:t>
              </w:r>
            </w:ins>
          </w:p>
        </w:tc>
        <w:tc>
          <w:tcPr>
            <w:tcW w:w="3330" w:type="dxa"/>
            <w:gridSpan w:val="2"/>
          </w:tcPr>
          <w:p w:rsidR="00192082" w:rsidRPr="00CE4F95" w:rsidRDefault="00192082" w:rsidP="0018245D">
            <w:pPr>
              <w:pStyle w:val="Table"/>
              <w:rPr>
                <w:ins w:id="4957" w:author="Kuei Yuan Chen" w:date="2015-12-04T11:48:00Z"/>
                <w:rFonts w:ascii="Tahoma" w:hAnsi="Tahoma" w:cs="Tahoma"/>
                <w:lang w:eastAsia="zh-CN"/>
              </w:rPr>
            </w:pPr>
            <w:ins w:id="4958" w:author="Kuei Yuan Chen" w:date="2015-12-04T11:48:00Z">
              <w:r>
                <w:rPr>
                  <w:rFonts w:ascii="Tahoma" w:hAnsi="Tahoma" w:cs="Tahoma" w:hint="eastAsia"/>
                  <w:lang w:eastAsia="zh-CN"/>
                </w:rPr>
                <w:t>York</w:t>
              </w:r>
            </w:ins>
          </w:p>
        </w:tc>
        <w:tc>
          <w:tcPr>
            <w:tcW w:w="1260" w:type="dxa"/>
          </w:tcPr>
          <w:p w:rsidR="00192082" w:rsidRPr="00CE4F95" w:rsidRDefault="00192082" w:rsidP="0018245D">
            <w:pPr>
              <w:pStyle w:val="TableSmHeadingRight"/>
              <w:rPr>
                <w:ins w:id="4959" w:author="Kuei Yuan Chen" w:date="2015-12-04T11:48:00Z"/>
                <w:rFonts w:ascii="Tahoma" w:hAnsi="Tahoma" w:cs="Tahoma"/>
              </w:rPr>
            </w:pPr>
          </w:p>
        </w:tc>
        <w:tc>
          <w:tcPr>
            <w:tcW w:w="3600" w:type="dxa"/>
            <w:gridSpan w:val="3"/>
          </w:tcPr>
          <w:p w:rsidR="00192082" w:rsidRPr="00CE4F95" w:rsidRDefault="00192082" w:rsidP="0018245D">
            <w:pPr>
              <w:pStyle w:val="Table"/>
              <w:rPr>
                <w:ins w:id="4960" w:author="Kuei Yuan Chen" w:date="2015-12-04T11:48:00Z"/>
                <w:rFonts w:ascii="Tahoma" w:hAnsi="Tahoma" w:cs="Tahoma"/>
              </w:rPr>
            </w:pPr>
          </w:p>
        </w:tc>
      </w:tr>
    </w:tbl>
    <w:p w:rsidR="00192082" w:rsidRPr="001B1C88" w:rsidRDefault="00192082" w:rsidP="00192082">
      <w:pPr>
        <w:pStyle w:val="Numberedlist21"/>
        <w:numPr>
          <w:ilvl w:val="0"/>
          <w:numId w:val="0"/>
        </w:numPr>
        <w:rPr>
          <w:ins w:id="4961" w:author="Kuei Yuan Chen" w:date="2015-12-04T11:48:00Z"/>
          <w:rFonts w:ascii="Tahoma" w:hAnsi="Tahoma" w:cs="Tahoma"/>
        </w:rPr>
      </w:pPr>
      <w:proofErr w:type="gramStart"/>
      <w:ins w:id="4962" w:author="Kuei Yuan Chen" w:date="2015-12-04T11:48:00Z">
        <w:r>
          <w:rPr>
            <w:rFonts w:ascii="Tahoma" w:hAnsi="Tahoma" w:cs="Tahoma" w:hint="eastAsia"/>
            <w:lang w:eastAsia="zh-CN"/>
          </w:rPr>
          <w:t>2.</w:t>
        </w:r>
        <w:r w:rsidRPr="001B1C88">
          <w:rPr>
            <w:rFonts w:ascii="Tahoma" w:hAnsi="Tahoma" w:cs="Tahoma"/>
          </w:rPr>
          <w:t>Meeting</w:t>
        </w:r>
        <w:proofErr w:type="gramEnd"/>
        <w:r w:rsidRPr="001B1C88">
          <w:rPr>
            <w:rFonts w:ascii="Tahoma" w:hAnsi="Tahoma" w:cs="Tahoma"/>
          </w:rPr>
          <w:t xml:space="preserve"> Attendees</w:t>
        </w:r>
      </w:ins>
    </w:p>
    <w:tbl>
      <w:tblPr>
        <w:tblW w:w="4946" w:type="pct"/>
        <w:tblInd w:w="10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85"/>
        <w:gridCol w:w="941"/>
        <w:gridCol w:w="1923"/>
        <w:gridCol w:w="3003"/>
        <w:gridCol w:w="2377"/>
      </w:tblGrid>
      <w:tr w:rsidR="00192082" w:rsidRPr="001B1C88" w:rsidTr="0018245D">
        <w:trPr>
          <w:tblHeader/>
          <w:ins w:id="4963" w:author="Kuei Yuan Chen" w:date="2015-12-04T11:48:00Z"/>
        </w:trPr>
        <w:tc>
          <w:tcPr>
            <w:tcW w:w="533" w:type="pct"/>
            <w:tcBorders>
              <w:top w:val="single" w:sz="12" w:space="0" w:color="auto"/>
              <w:bottom w:val="double" w:sz="4" w:space="0" w:color="auto"/>
              <w:right w:val="nil"/>
            </w:tcBorders>
          </w:tcPr>
          <w:p w:rsidR="00192082" w:rsidRPr="001B1C88" w:rsidRDefault="00192082" w:rsidP="0018245D">
            <w:pPr>
              <w:pStyle w:val="TableHeadingCenter"/>
              <w:rPr>
                <w:ins w:id="4964" w:author="Kuei Yuan Chen" w:date="2015-12-04T11:48:00Z"/>
                <w:rFonts w:ascii="Tahoma" w:hAnsi="Tahoma" w:cs="Tahoma"/>
              </w:rPr>
            </w:pPr>
            <w:ins w:id="4965" w:author="Kuei Yuan Chen" w:date="2015-12-04T11:48:00Z">
              <w:r w:rsidRPr="001B1C88">
                <w:rPr>
                  <w:rFonts w:ascii="Tahoma" w:hAnsi="Tahoma" w:cs="Tahoma"/>
                </w:rPr>
                <w:t>Name</w:t>
              </w:r>
            </w:ins>
          </w:p>
        </w:tc>
        <w:tc>
          <w:tcPr>
            <w:tcW w:w="510" w:type="pct"/>
            <w:tcBorders>
              <w:top w:val="single" w:sz="12" w:space="0" w:color="auto"/>
              <w:bottom w:val="double" w:sz="4" w:space="0" w:color="auto"/>
              <w:right w:val="single" w:sz="6" w:space="0" w:color="auto"/>
            </w:tcBorders>
          </w:tcPr>
          <w:p w:rsidR="00192082" w:rsidRPr="001B1C88" w:rsidRDefault="00192082" w:rsidP="0018245D">
            <w:pPr>
              <w:pStyle w:val="TableHeadingCenter"/>
              <w:rPr>
                <w:ins w:id="4966" w:author="Kuei Yuan Chen" w:date="2015-12-04T11:48:00Z"/>
                <w:rFonts w:ascii="Tahoma" w:hAnsi="Tahoma" w:cs="Tahoma"/>
              </w:rPr>
            </w:pPr>
          </w:p>
        </w:tc>
        <w:tc>
          <w:tcPr>
            <w:tcW w:w="1042" w:type="pct"/>
            <w:tcBorders>
              <w:top w:val="single" w:sz="12" w:space="0" w:color="auto"/>
              <w:bottom w:val="double" w:sz="4" w:space="0" w:color="auto"/>
              <w:right w:val="single" w:sz="6" w:space="0" w:color="auto"/>
            </w:tcBorders>
          </w:tcPr>
          <w:p w:rsidR="00192082" w:rsidRPr="001B1C88" w:rsidRDefault="00192082" w:rsidP="0018245D">
            <w:pPr>
              <w:pStyle w:val="TableHeadingCenter"/>
              <w:rPr>
                <w:ins w:id="4967" w:author="Kuei Yuan Chen" w:date="2015-12-04T11:48:00Z"/>
                <w:rFonts w:ascii="Tahoma" w:hAnsi="Tahoma" w:cs="Tahoma"/>
              </w:rPr>
            </w:pPr>
            <w:ins w:id="4968" w:author="Kuei Yuan Chen" w:date="2015-12-04T11:48:00Z">
              <w:r w:rsidRPr="001B1C88">
                <w:rPr>
                  <w:rFonts w:ascii="Tahoma" w:hAnsi="Tahoma" w:cs="Tahoma"/>
                </w:rPr>
                <w:t>Attendance status</w:t>
              </w:r>
            </w:ins>
          </w:p>
        </w:tc>
        <w:tc>
          <w:tcPr>
            <w:tcW w:w="1627" w:type="pct"/>
            <w:tcBorders>
              <w:top w:val="single" w:sz="12" w:space="0" w:color="auto"/>
              <w:left w:val="single" w:sz="6" w:space="0" w:color="auto"/>
              <w:bottom w:val="double" w:sz="4" w:space="0" w:color="auto"/>
              <w:right w:val="single" w:sz="6" w:space="0" w:color="auto"/>
            </w:tcBorders>
          </w:tcPr>
          <w:p w:rsidR="00192082" w:rsidRPr="001B1C88" w:rsidRDefault="00192082" w:rsidP="0018245D">
            <w:pPr>
              <w:pStyle w:val="TableHeadingCenter"/>
              <w:rPr>
                <w:ins w:id="4969" w:author="Kuei Yuan Chen" w:date="2015-12-04T11:48:00Z"/>
                <w:rFonts w:ascii="Tahoma" w:hAnsi="Tahoma" w:cs="Tahoma"/>
              </w:rPr>
            </w:pPr>
            <w:ins w:id="4970" w:author="Kuei Yuan Chen" w:date="2015-12-04T11:48:00Z">
              <w:r w:rsidRPr="001B1C88">
                <w:rPr>
                  <w:rFonts w:ascii="Tahoma" w:hAnsi="Tahoma" w:cs="Tahoma"/>
                </w:rPr>
                <w:t>Position</w:t>
              </w:r>
            </w:ins>
          </w:p>
        </w:tc>
        <w:tc>
          <w:tcPr>
            <w:tcW w:w="1288" w:type="pct"/>
            <w:tcBorders>
              <w:top w:val="single" w:sz="12" w:space="0" w:color="auto"/>
              <w:left w:val="nil"/>
              <w:bottom w:val="double" w:sz="4" w:space="0" w:color="auto"/>
            </w:tcBorders>
          </w:tcPr>
          <w:p w:rsidR="00192082" w:rsidRPr="001B1C88" w:rsidRDefault="00192082" w:rsidP="0018245D">
            <w:pPr>
              <w:pStyle w:val="TableHeadingCenter"/>
              <w:rPr>
                <w:ins w:id="4971" w:author="Kuei Yuan Chen" w:date="2015-12-04T11:48:00Z"/>
                <w:rFonts w:ascii="Tahoma" w:hAnsi="Tahoma" w:cs="Tahoma"/>
                <w:lang w:eastAsia="zh-CN"/>
              </w:rPr>
            </w:pPr>
            <w:ins w:id="4972" w:author="Kuei Yuan Chen" w:date="2015-12-04T11:48:00Z">
              <w:r>
                <w:rPr>
                  <w:rFonts w:ascii="Tahoma" w:hAnsi="Tahoma" w:cs="Tahoma" w:hint="eastAsia"/>
                  <w:lang w:eastAsia="zh-CN"/>
                </w:rPr>
                <w:t>Progress</w:t>
              </w:r>
            </w:ins>
          </w:p>
        </w:tc>
      </w:tr>
      <w:tr w:rsidR="00192082" w:rsidRPr="001B1C88" w:rsidTr="0018245D">
        <w:trPr>
          <w:ins w:id="4973" w:author="Kuei Yuan Chen" w:date="2015-12-04T11:48:00Z"/>
        </w:trPr>
        <w:tc>
          <w:tcPr>
            <w:tcW w:w="1043" w:type="pct"/>
            <w:gridSpan w:val="2"/>
            <w:tcBorders>
              <w:top w:val="nil"/>
              <w:bottom w:val="nil"/>
              <w:right w:val="single" w:sz="6" w:space="0" w:color="auto"/>
            </w:tcBorders>
          </w:tcPr>
          <w:p w:rsidR="00192082" w:rsidRPr="001B1C88" w:rsidRDefault="00192082" w:rsidP="0018245D">
            <w:pPr>
              <w:pStyle w:val="Table"/>
              <w:rPr>
                <w:ins w:id="4974" w:author="Kuei Yuan Chen" w:date="2015-12-04T11:48:00Z"/>
                <w:rFonts w:ascii="Tahoma" w:hAnsi="Tahoma" w:cs="Tahoma"/>
                <w:lang w:eastAsia="zh-CN"/>
              </w:rPr>
            </w:pPr>
            <w:ins w:id="4975" w:author="Kuei Yuan Chen" w:date="2015-12-04T11:48:00Z">
              <w:r>
                <w:rPr>
                  <w:rFonts w:ascii="Tahoma" w:hAnsi="Tahoma" w:cs="Tahoma" w:hint="eastAsia"/>
                  <w:lang w:eastAsia="zh-CN"/>
                </w:rPr>
                <w:t>Andrew</w:t>
              </w:r>
            </w:ins>
          </w:p>
        </w:tc>
        <w:tc>
          <w:tcPr>
            <w:tcW w:w="1042" w:type="pct"/>
            <w:tcBorders>
              <w:top w:val="nil"/>
              <w:bottom w:val="nil"/>
              <w:right w:val="single" w:sz="6" w:space="0" w:color="auto"/>
            </w:tcBorders>
          </w:tcPr>
          <w:p w:rsidR="00192082" w:rsidRPr="001B1C88" w:rsidRDefault="00192082" w:rsidP="0018245D">
            <w:pPr>
              <w:pStyle w:val="Table"/>
              <w:rPr>
                <w:ins w:id="4976" w:author="Kuei Yuan Chen" w:date="2015-12-04T11:48:00Z"/>
                <w:rFonts w:ascii="Tahoma" w:hAnsi="Tahoma" w:cs="Tahoma"/>
                <w:lang w:eastAsia="zh-CN"/>
              </w:rPr>
            </w:pPr>
            <w:ins w:id="4977" w:author="Kuei Yuan Chen" w:date="2015-12-04T11:48:00Z">
              <w:r>
                <w:rPr>
                  <w:rFonts w:ascii="Tahoma" w:hAnsi="Tahoma" w:cs="Tahoma"/>
                  <w:lang w:eastAsia="zh-CN"/>
                </w:rPr>
                <w:t>Y</w:t>
              </w:r>
              <w:r>
                <w:rPr>
                  <w:rFonts w:ascii="Tahoma" w:hAnsi="Tahoma" w:cs="Tahoma" w:hint="eastAsia"/>
                  <w:lang w:eastAsia="zh-CN"/>
                </w:rPr>
                <w:t xml:space="preserve">es </w:t>
              </w:r>
            </w:ins>
          </w:p>
        </w:tc>
        <w:tc>
          <w:tcPr>
            <w:tcW w:w="1627" w:type="pct"/>
            <w:tcBorders>
              <w:top w:val="nil"/>
              <w:left w:val="single" w:sz="6" w:space="0" w:color="auto"/>
              <w:bottom w:val="nil"/>
              <w:right w:val="single" w:sz="6" w:space="0" w:color="auto"/>
            </w:tcBorders>
          </w:tcPr>
          <w:p w:rsidR="00192082" w:rsidRPr="001B1C88" w:rsidRDefault="00192082" w:rsidP="0018245D">
            <w:pPr>
              <w:pStyle w:val="Table"/>
              <w:rPr>
                <w:ins w:id="4978" w:author="Kuei Yuan Chen" w:date="2015-12-04T11:48:00Z"/>
                <w:rFonts w:ascii="Tahoma" w:hAnsi="Tahoma" w:cs="Tahoma"/>
                <w:lang w:eastAsia="zh-CN"/>
              </w:rPr>
            </w:pPr>
            <w:ins w:id="4979" w:author="Kuei Yuan Chen" w:date="2015-12-04T11:48:00Z">
              <w:r>
                <w:rPr>
                  <w:rFonts w:ascii="Tahoma" w:hAnsi="Tahoma" w:cs="Tahoma" w:hint="eastAsia"/>
                  <w:lang w:eastAsia="zh-CN"/>
                </w:rPr>
                <w:t xml:space="preserve">Team Leader </w:t>
              </w:r>
            </w:ins>
          </w:p>
        </w:tc>
        <w:tc>
          <w:tcPr>
            <w:tcW w:w="1288" w:type="pct"/>
            <w:tcBorders>
              <w:top w:val="nil"/>
              <w:left w:val="nil"/>
              <w:bottom w:val="nil"/>
            </w:tcBorders>
          </w:tcPr>
          <w:p w:rsidR="00192082" w:rsidRPr="001B1C88" w:rsidRDefault="00192082" w:rsidP="0018245D">
            <w:pPr>
              <w:pStyle w:val="Table"/>
              <w:jc w:val="center"/>
              <w:rPr>
                <w:ins w:id="4980" w:author="Kuei Yuan Chen" w:date="2015-12-04T11:48:00Z"/>
                <w:rFonts w:ascii="Tahoma" w:hAnsi="Tahoma" w:cs="Tahoma"/>
                <w:lang w:eastAsia="zh-CN"/>
              </w:rPr>
            </w:pPr>
            <w:ins w:id="4981" w:author="Kuei Yuan Chen" w:date="2015-12-04T11:48:00Z">
              <w:r>
                <w:rPr>
                  <w:rFonts w:ascii="Tahoma" w:hAnsi="Tahoma" w:cs="Tahoma" w:hint="eastAsia"/>
                  <w:lang w:eastAsia="zh-CN"/>
                </w:rPr>
                <w:t>60%</w:t>
              </w:r>
            </w:ins>
          </w:p>
        </w:tc>
      </w:tr>
      <w:tr w:rsidR="00192082" w:rsidRPr="001B1C88" w:rsidTr="0018245D">
        <w:trPr>
          <w:ins w:id="4982" w:author="Kuei Yuan Chen" w:date="2015-12-04T11:48:00Z"/>
        </w:trPr>
        <w:tc>
          <w:tcPr>
            <w:tcW w:w="533" w:type="pct"/>
            <w:tcBorders>
              <w:top w:val="single" w:sz="6" w:space="0" w:color="auto"/>
              <w:bottom w:val="single" w:sz="6" w:space="0" w:color="auto"/>
              <w:right w:val="nil"/>
            </w:tcBorders>
          </w:tcPr>
          <w:p w:rsidR="00192082" w:rsidRPr="001B1C88" w:rsidRDefault="00192082" w:rsidP="0018245D">
            <w:pPr>
              <w:pStyle w:val="Table"/>
              <w:rPr>
                <w:ins w:id="4983" w:author="Kuei Yuan Chen" w:date="2015-12-04T11:48:00Z"/>
                <w:rFonts w:ascii="Tahoma" w:hAnsi="Tahoma" w:cs="Tahoma"/>
                <w:lang w:eastAsia="zh-CN"/>
              </w:rPr>
            </w:pPr>
            <w:ins w:id="4984" w:author="Kuei Yuan Chen" w:date="2015-12-04T11:48:00Z">
              <w:r>
                <w:rPr>
                  <w:rFonts w:ascii="Tahoma" w:hAnsi="Tahoma" w:cs="Tahoma" w:hint="eastAsia"/>
                  <w:lang w:eastAsia="zh-CN"/>
                </w:rPr>
                <w:t>Zach Yu</w:t>
              </w:r>
            </w:ins>
          </w:p>
        </w:tc>
        <w:tc>
          <w:tcPr>
            <w:tcW w:w="510" w:type="pct"/>
            <w:tcBorders>
              <w:top w:val="single" w:sz="6" w:space="0" w:color="auto"/>
              <w:bottom w:val="single" w:sz="6" w:space="0" w:color="auto"/>
              <w:right w:val="single" w:sz="6" w:space="0" w:color="auto"/>
            </w:tcBorders>
          </w:tcPr>
          <w:p w:rsidR="00192082" w:rsidRPr="001B1C88" w:rsidRDefault="00192082" w:rsidP="0018245D">
            <w:pPr>
              <w:pStyle w:val="Table"/>
              <w:rPr>
                <w:ins w:id="4985" w:author="Kuei Yuan Chen" w:date="2015-12-04T11:48:00Z"/>
                <w:rFonts w:ascii="Tahoma" w:hAnsi="Tahoma" w:cs="Tahoma"/>
              </w:rPr>
            </w:pPr>
          </w:p>
        </w:tc>
        <w:tc>
          <w:tcPr>
            <w:tcW w:w="1042" w:type="pct"/>
            <w:tcBorders>
              <w:top w:val="single" w:sz="6" w:space="0" w:color="auto"/>
              <w:bottom w:val="single" w:sz="6" w:space="0" w:color="auto"/>
              <w:right w:val="single" w:sz="6" w:space="0" w:color="auto"/>
            </w:tcBorders>
          </w:tcPr>
          <w:p w:rsidR="00192082" w:rsidRPr="001B1C88" w:rsidRDefault="00192082" w:rsidP="0018245D">
            <w:pPr>
              <w:pStyle w:val="Table"/>
              <w:rPr>
                <w:ins w:id="4986" w:author="Kuei Yuan Chen" w:date="2015-12-04T11:48:00Z"/>
                <w:rFonts w:ascii="Tahoma" w:hAnsi="Tahoma" w:cs="Tahoma"/>
                <w:lang w:eastAsia="zh-CN"/>
              </w:rPr>
            </w:pPr>
            <w:ins w:id="4987" w:author="Kuei Yuan Chen" w:date="2015-12-04T11:48:00Z">
              <w:r>
                <w:rPr>
                  <w:rFonts w:ascii="Tahoma" w:hAnsi="Tahoma" w:cs="Tahoma"/>
                  <w:lang w:eastAsia="zh-CN"/>
                </w:rPr>
                <w:t>Y</w:t>
              </w:r>
              <w:r>
                <w:rPr>
                  <w:rFonts w:ascii="Tahoma" w:hAnsi="Tahoma" w:cs="Tahoma" w:hint="eastAsia"/>
                  <w:lang w:eastAsia="zh-CN"/>
                </w:rPr>
                <w:t xml:space="preserve">es </w:t>
              </w:r>
            </w:ins>
          </w:p>
        </w:tc>
        <w:tc>
          <w:tcPr>
            <w:tcW w:w="1627" w:type="pct"/>
            <w:tcBorders>
              <w:top w:val="single" w:sz="6" w:space="0" w:color="auto"/>
              <w:left w:val="single" w:sz="6" w:space="0" w:color="auto"/>
              <w:bottom w:val="single" w:sz="6" w:space="0" w:color="auto"/>
              <w:right w:val="single" w:sz="6" w:space="0" w:color="auto"/>
            </w:tcBorders>
          </w:tcPr>
          <w:p w:rsidR="00192082" w:rsidRPr="001B1C88" w:rsidRDefault="00192082" w:rsidP="0018245D">
            <w:pPr>
              <w:pStyle w:val="Table"/>
              <w:rPr>
                <w:ins w:id="4988" w:author="Kuei Yuan Chen" w:date="2015-12-04T11:48:00Z"/>
                <w:rFonts w:ascii="Tahoma" w:hAnsi="Tahoma" w:cs="Tahoma"/>
                <w:lang w:eastAsia="zh-CN"/>
              </w:rPr>
            </w:pPr>
            <w:ins w:id="4989" w:author="Kuei Yuan Chen" w:date="2015-12-04T11:48:00Z">
              <w:r>
                <w:rPr>
                  <w:rFonts w:ascii="Tahoma" w:hAnsi="Tahoma" w:cs="Tahoma" w:hint="eastAsia"/>
                  <w:lang w:eastAsia="zh-CN"/>
                </w:rPr>
                <w:t xml:space="preserve">Coordinator </w:t>
              </w:r>
            </w:ins>
          </w:p>
        </w:tc>
        <w:tc>
          <w:tcPr>
            <w:tcW w:w="1288" w:type="pct"/>
            <w:tcBorders>
              <w:top w:val="single" w:sz="6" w:space="0" w:color="auto"/>
              <w:left w:val="nil"/>
              <w:bottom w:val="single" w:sz="6" w:space="0" w:color="auto"/>
            </w:tcBorders>
          </w:tcPr>
          <w:p w:rsidR="00192082" w:rsidRPr="001B1C88" w:rsidRDefault="00192082" w:rsidP="0018245D">
            <w:pPr>
              <w:pStyle w:val="Table"/>
              <w:jc w:val="center"/>
              <w:rPr>
                <w:ins w:id="4990" w:author="Kuei Yuan Chen" w:date="2015-12-04T11:48:00Z"/>
                <w:rFonts w:ascii="Tahoma" w:hAnsi="Tahoma" w:cs="Tahoma"/>
              </w:rPr>
            </w:pPr>
            <w:ins w:id="4991" w:author="Kuei Yuan Chen" w:date="2015-12-04T11:48:00Z">
              <w:r>
                <w:rPr>
                  <w:rFonts w:ascii="Tahoma" w:hAnsi="Tahoma" w:cs="Tahoma" w:hint="eastAsia"/>
                  <w:lang w:eastAsia="zh-CN"/>
                </w:rPr>
                <w:t>50%</w:t>
              </w:r>
            </w:ins>
          </w:p>
        </w:tc>
      </w:tr>
      <w:tr w:rsidR="00192082" w:rsidRPr="001B1C88" w:rsidTr="0018245D">
        <w:trPr>
          <w:trHeight w:val="174"/>
          <w:ins w:id="4992" w:author="Kuei Yuan Chen" w:date="2015-12-04T11:48:00Z"/>
        </w:trPr>
        <w:tc>
          <w:tcPr>
            <w:tcW w:w="1043" w:type="pct"/>
            <w:gridSpan w:val="2"/>
            <w:tcBorders>
              <w:top w:val="single" w:sz="6" w:space="0" w:color="auto"/>
              <w:bottom w:val="single" w:sz="6" w:space="0" w:color="auto"/>
              <w:right w:val="single" w:sz="6" w:space="0" w:color="auto"/>
            </w:tcBorders>
          </w:tcPr>
          <w:p w:rsidR="00192082" w:rsidRPr="001B1C88" w:rsidRDefault="00192082" w:rsidP="0018245D">
            <w:pPr>
              <w:pStyle w:val="Table"/>
              <w:rPr>
                <w:ins w:id="4993" w:author="Kuei Yuan Chen" w:date="2015-12-04T11:48:00Z"/>
                <w:rFonts w:ascii="Tahoma" w:hAnsi="Tahoma" w:cs="Tahoma"/>
                <w:lang w:eastAsia="zh-CN"/>
              </w:rPr>
            </w:pPr>
            <w:ins w:id="4994" w:author="Kuei Yuan Chen" w:date="2015-12-04T11:48:00Z">
              <w:r>
                <w:rPr>
                  <w:rFonts w:ascii="Tahoma" w:hAnsi="Tahoma" w:cs="Tahoma" w:hint="eastAsia"/>
                  <w:lang w:eastAsia="zh-CN"/>
                </w:rPr>
                <w:lastRenderedPageBreak/>
                <w:t>Peter</w:t>
              </w:r>
            </w:ins>
          </w:p>
        </w:tc>
        <w:tc>
          <w:tcPr>
            <w:tcW w:w="1042" w:type="pct"/>
            <w:tcBorders>
              <w:top w:val="single" w:sz="6" w:space="0" w:color="auto"/>
              <w:bottom w:val="single" w:sz="6" w:space="0" w:color="auto"/>
              <w:right w:val="single" w:sz="6" w:space="0" w:color="auto"/>
            </w:tcBorders>
          </w:tcPr>
          <w:p w:rsidR="00192082" w:rsidRPr="001B1C88" w:rsidRDefault="00192082" w:rsidP="0018245D">
            <w:pPr>
              <w:pStyle w:val="Table"/>
              <w:rPr>
                <w:ins w:id="4995" w:author="Kuei Yuan Chen" w:date="2015-12-04T11:48:00Z"/>
                <w:rFonts w:ascii="Tahoma" w:hAnsi="Tahoma" w:cs="Tahoma"/>
                <w:lang w:eastAsia="zh-CN"/>
              </w:rPr>
            </w:pPr>
            <w:ins w:id="4996" w:author="Kuei Yuan Chen" w:date="2015-12-04T11:48:00Z">
              <w:r>
                <w:rPr>
                  <w:rFonts w:ascii="Tahoma" w:hAnsi="Tahoma" w:cs="Tahoma"/>
                  <w:lang w:eastAsia="zh-CN"/>
                </w:rPr>
                <w:t>Y</w:t>
              </w:r>
              <w:r>
                <w:rPr>
                  <w:rFonts w:ascii="Tahoma" w:hAnsi="Tahoma" w:cs="Tahoma" w:hint="eastAsia"/>
                  <w:lang w:eastAsia="zh-CN"/>
                </w:rPr>
                <w:t xml:space="preserve">es </w:t>
              </w:r>
            </w:ins>
          </w:p>
        </w:tc>
        <w:tc>
          <w:tcPr>
            <w:tcW w:w="1627" w:type="pct"/>
            <w:tcBorders>
              <w:top w:val="single" w:sz="6" w:space="0" w:color="auto"/>
              <w:left w:val="single" w:sz="6" w:space="0" w:color="auto"/>
              <w:bottom w:val="single" w:sz="6" w:space="0" w:color="auto"/>
              <w:right w:val="single" w:sz="6" w:space="0" w:color="auto"/>
            </w:tcBorders>
          </w:tcPr>
          <w:p w:rsidR="00192082" w:rsidRPr="001B1C88" w:rsidRDefault="00192082" w:rsidP="0018245D">
            <w:pPr>
              <w:pStyle w:val="Table"/>
              <w:rPr>
                <w:ins w:id="4997" w:author="Kuei Yuan Chen" w:date="2015-12-04T11:48:00Z"/>
                <w:rFonts w:ascii="Tahoma" w:hAnsi="Tahoma" w:cs="Tahoma"/>
                <w:lang w:eastAsia="zh-CN"/>
              </w:rPr>
            </w:pPr>
            <w:ins w:id="4998" w:author="Kuei Yuan Chen" w:date="2015-12-04T11:48:00Z">
              <w:r>
                <w:rPr>
                  <w:rFonts w:ascii="Tahoma" w:hAnsi="Tahoma" w:cs="Tahoma" w:hint="eastAsia"/>
                  <w:lang w:eastAsia="zh-CN"/>
                </w:rPr>
                <w:t xml:space="preserve">Team Member </w:t>
              </w:r>
            </w:ins>
          </w:p>
        </w:tc>
        <w:tc>
          <w:tcPr>
            <w:tcW w:w="1288" w:type="pct"/>
            <w:tcBorders>
              <w:top w:val="single" w:sz="6" w:space="0" w:color="auto"/>
              <w:left w:val="nil"/>
              <w:bottom w:val="single" w:sz="6" w:space="0" w:color="auto"/>
            </w:tcBorders>
          </w:tcPr>
          <w:p w:rsidR="00192082" w:rsidRPr="001B1C88" w:rsidRDefault="00192082" w:rsidP="0018245D">
            <w:pPr>
              <w:pStyle w:val="Table"/>
              <w:jc w:val="center"/>
              <w:rPr>
                <w:ins w:id="4999" w:author="Kuei Yuan Chen" w:date="2015-12-04T11:48:00Z"/>
                <w:rFonts w:ascii="Tahoma" w:hAnsi="Tahoma" w:cs="Tahoma"/>
              </w:rPr>
            </w:pPr>
            <w:ins w:id="5000" w:author="Kuei Yuan Chen" w:date="2015-12-04T11:48:00Z">
              <w:r>
                <w:rPr>
                  <w:rFonts w:ascii="Tahoma" w:hAnsi="Tahoma" w:cs="Tahoma" w:hint="eastAsia"/>
                  <w:lang w:eastAsia="zh-CN"/>
                </w:rPr>
                <w:t>40%</w:t>
              </w:r>
            </w:ins>
          </w:p>
        </w:tc>
      </w:tr>
      <w:tr w:rsidR="00192082" w:rsidRPr="001B1C88" w:rsidTr="0018245D">
        <w:trPr>
          <w:ins w:id="5001" w:author="Kuei Yuan Chen" w:date="2015-12-04T11:48:00Z"/>
        </w:trPr>
        <w:tc>
          <w:tcPr>
            <w:tcW w:w="533" w:type="pct"/>
            <w:tcBorders>
              <w:top w:val="single" w:sz="6" w:space="0" w:color="auto"/>
              <w:bottom w:val="single" w:sz="6" w:space="0" w:color="auto"/>
              <w:right w:val="nil"/>
            </w:tcBorders>
          </w:tcPr>
          <w:p w:rsidR="00192082" w:rsidRPr="001B1C88" w:rsidRDefault="00192082" w:rsidP="0018245D">
            <w:pPr>
              <w:pStyle w:val="Table"/>
              <w:rPr>
                <w:ins w:id="5002" w:author="Kuei Yuan Chen" w:date="2015-12-04T11:48:00Z"/>
                <w:rFonts w:ascii="Tahoma" w:hAnsi="Tahoma" w:cs="Tahoma"/>
                <w:lang w:eastAsia="zh-CN"/>
              </w:rPr>
            </w:pPr>
            <w:ins w:id="5003" w:author="Kuei Yuan Chen" w:date="2015-12-04T11:48:00Z">
              <w:r>
                <w:rPr>
                  <w:rFonts w:ascii="Tahoma" w:hAnsi="Tahoma" w:cs="Tahoma" w:hint="eastAsia"/>
                  <w:lang w:eastAsia="zh-CN"/>
                </w:rPr>
                <w:t xml:space="preserve">York </w:t>
              </w:r>
            </w:ins>
          </w:p>
        </w:tc>
        <w:tc>
          <w:tcPr>
            <w:tcW w:w="510" w:type="pct"/>
            <w:tcBorders>
              <w:top w:val="single" w:sz="6" w:space="0" w:color="auto"/>
              <w:bottom w:val="single" w:sz="6" w:space="0" w:color="auto"/>
              <w:right w:val="single" w:sz="6" w:space="0" w:color="auto"/>
            </w:tcBorders>
          </w:tcPr>
          <w:p w:rsidR="00192082" w:rsidRPr="001B1C88" w:rsidRDefault="00192082" w:rsidP="0018245D">
            <w:pPr>
              <w:pStyle w:val="Table"/>
              <w:rPr>
                <w:ins w:id="5004" w:author="Kuei Yuan Chen" w:date="2015-12-04T11:48:00Z"/>
                <w:rFonts w:ascii="Tahoma" w:hAnsi="Tahoma" w:cs="Tahoma"/>
              </w:rPr>
            </w:pPr>
          </w:p>
        </w:tc>
        <w:tc>
          <w:tcPr>
            <w:tcW w:w="1042" w:type="pct"/>
            <w:tcBorders>
              <w:top w:val="single" w:sz="6" w:space="0" w:color="auto"/>
              <w:bottom w:val="single" w:sz="6" w:space="0" w:color="auto"/>
              <w:right w:val="single" w:sz="6" w:space="0" w:color="auto"/>
            </w:tcBorders>
          </w:tcPr>
          <w:p w:rsidR="00192082" w:rsidRPr="001B1C88" w:rsidRDefault="00192082" w:rsidP="0018245D">
            <w:pPr>
              <w:pStyle w:val="Table"/>
              <w:rPr>
                <w:ins w:id="5005" w:author="Kuei Yuan Chen" w:date="2015-12-04T11:48:00Z"/>
                <w:rFonts w:ascii="Tahoma" w:hAnsi="Tahoma" w:cs="Tahoma"/>
                <w:lang w:eastAsia="zh-CN"/>
              </w:rPr>
            </w:pPr>
            <w:ins w:id="5006" w:author="Kuei Yuan Chen" w:date="2015-12-04T11:48:00Z">
              <w:r>
                <w:rPr>
                  <w:rFonts w:ascii="Tahoma" w:hAnsi="Tahoma" w:cs="Tahoma"/>
                  <w:lang w:eastAsia="zh-CN"/>
                </w:rPr>
                <w:t>Y</w:t>
              </w:r>
              <w:r>
                <w:rPr>
                  <w:rFonts w:ascii="Tahoma" w:hAnsi="Tahoma" w:cs="Tahoma" w:hint="eastAsia"/>
                  <w:lang w:eastAsia="zh-CN"/>
                </w:rPr>
                <w:t xml:space="preserve">es </w:t>
              </w:r>
            </w:ins>
          </w:p>
        </w:tc>
        <w:tc>
          <w:tcPr>
            <w:tcW w:w="1627" w:type="pct"/>
            <w:tcBorders>
              <w:top w:val="single" w:sz="6" w:space="0" w:color="auto"/>
              <w:left w:val="single" w:sz="6" w:space="0" w:color="auto"/>
              <w:bottom w:val="single" w:sz="6" w:space="0" w:color="auto"/>
              <w:right w:val="single" w:sz="6" w:space="0" w:color="auto"/>
            </w:tcBorders>
          </w:tcPr>
          <w:p w:rsidR="00192082" w:rsidRPr="001B1C88" w:rsidRDefault="00192082" w:rsidP="0018245D">
            <w:pPr>
              <w:pStyle w:val="Table"/>
              <w:rPr>
                <w:ins w:id="5007" w:author="Kuei Yuan Chen" w:date="2015-12-04T11:48:00Z"/>
                <w:rFonts w:ascii="Tahoma" w:hAnsi="Tahoma" w:cs="Tahoma"/>
                <w:lang w:eastAsia="zh-CN"/>
              </w:rPr>
            </w:pPr>
            <w:ins w:id="5008" w:author="Kuei Yuan Chen" w:date="2015-12-04T11:48:00Z">
              <w:r>
                <w:rPr>
                  <w:rFonts w:ascii="Tahoma" w:hAnsi="Tahoma" w:cs="Tahoma" w:hint="eastAsia"/>
                  <w:lang w:eastAsia="zh-CN"/>
                </w:rPr>
                <w:t xml:space="preserve">Time Scheduler </w:t>
              </w:r>
            </w:ins>
          </w:p>
        </w:tc>
        <w:tc>
          <w:tcPr>
            <w:tcW w:w="1288" w:type="pct"/>
            <w:tcBorders>
              <w:top w:val="single" w:sz="6" w:space="0" w:color="auto"/>
              <w:left w:val="nil"/>
              <w:bottom w:val="single" w:sz="6" w:space="0" w:color="auto"/>
            </w:tcBorders>
          </w:tcPr>
          <w:p w:rsidR="00192082" w:rsidRPr="001B1C88" w:rsidRDefault="00192082" w:rsidP="0018245D">
            <w:pPr>
              <w:pStyle w:val="Table"/>
              <w:jc w:val="center"/>
              <w:rPr>
                <w:ins w:id="5009" w:author="Kuei Yuan Chen" w:date="2015-12-04T11:48:00Z"/>
                <w:rFonts w:ascii="Tahoma" w:hAnsi="Tahoma" w:cs="Tahoma"/>
              </w:rPr>
            </w:pPr>
            <w:ins w:id="5010" w:author="Kuei Yuan Chen" w:date="2015-12-04T11:48:00Z">
              <w:r>
                <w:rPr>
                  <w:rFonts w:ascii="Tahoma" w:hAnsi="Tahoma" w:cs="Tahoma" w:hint="eastAsia"/>
                  <w:lang w:eastAsia="zh-CN"/>
                </w:rPr>
                <w:t>50%</w:t>
              </w:r>
            </w:ins>
          </w:p>
        </w:tc>
      </w:tr>
    </w:tbl>
    <w:p w:rsidR="00192082" w:rsidRPr="001B1C88" w:rsidRDefault="00192082" w:rsidP="00192082">
      <w:pPr>
        <w:pStyle w:val="Numberedlist21"/>
        <w:numPr>
          <w:ilvl w:val="0"/>
          <w:numId w:val="0"/>
        </w:numPr>
        <w:ind w:left="360" w:hanging="360"/>
        <w:rPr>
          <w:ins w:id="5011" w:author="Kuei Yuan Chen" w:date="2015-12-04T11:48:00Z"/>
          <w:rFonts w:ascii="Tahoma" w:hAnsi="Tahoma" w:cs="Tahoma"/>
        </w:rPr>
      </w:pPr>
      <w:proofErr w:type="gramStart"/>
      <w:ins w:id="5012" w:author="Kuei Yuan Chen" w:date="2015-12-04T11:48:00Z">
        <w:r>
          <w:rPr>
            <w:rFonts w:ascii="Tahoma" w:hAnsi="Tahoma" w:cs="Tahoma" w:hint="eastAsia"/>
            <w:lang w:eastAsia="zh-CN"/>
          </w:rPr>
          <w:t>3.</w:t>
        </w:r>
        <w:r w:rsidRPr="001B1C88">
          <w:rPr>
            <w:rFonts w:ascii="Tahoma" w:hAnsi="Tahoma" w:cs="Tahoma"/>
          </w:rPr>
          <w:t>Agenda</w:t>
        </w:r>
        <w:proofErr w:type="gramEnd"/>
        <w:r w:rsidRPr="001B1C88">
          <w:rPr>
            <w:rFonts w:ascii="Tahoma" w:hAnsi="Tahoma" w:cs="Tahoma"/>
          </w:rPr>
          <w:t xml:space="preserve"> </w:t>
        </w:r>
      </w:ins>
    </w:p>
    <w:p w:rsidR="00192082" w:rsidRPr="001B1C88" w:rsidRDefault="00192082" w:rsidP="00192082">
      <w:pPr>
        <w:rPr>
          <w:ins w:id="5013" w:author="Kuei Yuan Chen" w:date="2015-12-04T11:48: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192082" w:rsidRPr="001B1C88" w:rsidTr="0018245D">
        <w:trPr>
          <w:tblHeader/>
          <w:ins w:id="5014" w:author="Kuei Yuan Chen" w:date="2015-12-04T11:48:00Z"/>
        </w:trPr>
        <w:tc>
          <w:tcPr>
            <w:tcW w:w="450" w:type="dxa"/>
            <w:tcBorders>
              <w:top w:val="single" w:sz="12" w:space="0" w:color="auto"/>
              <w:bottom w:val="double" w:sz="4" w:space="0" w:color="auto"/>
              <w:right w:val="single" w:sz="6" w:space="0" w:color="auto"/>
            </w:tcBorders>
          </w:tcPr>
          <w:p w:rsidR="00192082" w:rsidRPr="001B1C88" w:rsidRDefault="00192082" w:rsidP="0018245D">
            <w:pPr>
              <w:pStyle w:val="TableHeadingCenter"/>
              <w:rPr>
                <w:ins w:id="5015" w:author="Kuei Yuan Chen" w:date="2015-12-04T11:48:00Z"/>
                <w:rFonts w:ascii="Tahoma" w:hAnsi="Tahoma" w:cs="Tahoma"/>
              </w:rPr>
            </w:pPr>
            <w:ins w:id="5016" w:author="Kuei Yuan Chen" w:date="2015-12-04T11:48: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192082" w:rsidRPr="001B1C88" w:rsidRDefault="00192082" w:rsidP="0018245D">
            <w:pPr>
              <w:pStyle w:val="TableHeadingCenter"/>
              <w:rPr>
                <w:ins w:id="5017" w:author="Kuei Yuan Chen" w:date="2015-12-04T11:48:00Z"/>
                <w:rFonts w:ascii="Tahoma" w:hAnsi="Tahoma" w:cs="Tahoma"/>
              </w:rPr>
            </w:pPr>
            <w:ins w:id="5018" w:author="Kuei Yuan Chen" w:date="2015-12-04T11:48: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192082" w:rsidRPr="001B1C88" w:rsidRDefault="00192082" w:rsidP="0018245D">
            <w:pPr>
              <w:pStyle w:val="TableHeadingCenter"/>
              <w:rPr>
                <w:ins w:id="5019" w:author="Kuei Yuan Chen" w:date="2015-12-04T11:48:00Z"/>
                <w:rFonts w:ascii="Tahoma" w:hAnsi="Tahoma" w:cs="Tahoma"/>
              </w:rPr>
            </w:pPr>
            <w:ins w:id="5020" w:author="Kuei Yuan Chen" w:date="2015-12-04T11:48: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192082" w:rsidRPr="001B1C88" w:rsidRDefault="00192082" w:rsidP="0018245D">
            <w:pPr>
              <w:pStyle w:val="TableHeadingCenter"/>
              <w:rPr>
                <w:ins w:id="5021" w:author="Kuei Yuan Chen" w:date="2015-12-04T11:48:00Z"/>
                <w:rFonts w:ascii="Tahoma" w:hAnsi="Tahoma" w:cs="Tahoma"/>
              </w:rPr>
            </w:pPr>
            <w:ins w:id="5022" w:author="Kuei Yuan Chen" w:date="2015-12-04T11:48:00Z">
              <w:r w:rsidRPr="001B1C88">
                <w:rPr>
                  <w:rFonts w:ascii="Tahoma" w:hAnsi="Tahoma" w:cs="Tahoma"/>
                </w:rPr>
                <w:t>Time/Status</w:t>
              </w:r>
            </w:ins>
          </w:p>
        </w:tc>
      </w:tr>
      <w:tr w:rsidR="00192082" w:rsidRPr="00956461" w:rsidTr="0018245D">
        <w:trPr>
          <w:ins w:id="5023" w:author="Kuei Yuan Chen" w:date="2015-12-04T11:48:00Z"/>
        </w:trPr>
        <w:tc>
          <w:tcPr>
            <w:tcW w:w="450" w:type="dxa"/>
            <w:tcBorders>
              <w:top w:val="single" w:sz="6" w:space="0" w:color="auto"/>
              <w:bottom w:val="single" w:sz="6" w:space="0" w:color="auto"/>
              <w:right w:val="single" w:sz="6" w:space="0" w:color="auto"/>
            </w:tcBorders>
          </w:tcPr>
          <w:p w:rsidR="00192082" w:rsidRPr="00956461" w:rsidRDefault="00192082" w:rsidP="0018245D">
            <w:pPr>
              <w:pStyle w:val="Table"/>
              <w:rPr>
                <w:ins w:id="5024" w:author="Kuei Yuan Chen" w:date="2015-12-04T11:48:00Z"/>
                <w:rFonts w:ascii="Tahoma" w:hAnsi="Tahoma" w:cs="Tahoma"/>
                <w:lang w:eastAsia="zh-CN"/>
              </w:rPr>
            </w:pPr>
            <w:ins w:id="5025" w:author="Kuei Yuan Chen" w:date="2015-12-04T11:48: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tabs>
                <w:tab w:val="left" w:pos="5090"/>
              </w:tabs>
              <w:rPr>
                <w:ins w:id="5026" w:author="Kuei Yuan Chen" w:date="2015-12-04T11:48:00Z"/>
                <w:rFonts w:ascii="Tahoma" w:hAnsi="Tahoma" w:cs="Tahoma"/>
                <w:lang w:eastAsia="zh-CN"/>
              </w:rPr>
            </w:pPr>
            <w:ins w:id="5027" w:author="Kuei Yuan Chen" w:date="2015-12-04T11:48:00Z">
              <w:r>
                <w:rPr>
                  <w:rFonts w:ascii="Tahoma" w:hAnsi="Tahoma" w:cs="Tahoma" w:hint="eastAsia"/>
                  <w:lang w:eastAsia="zh-CN"/>
                </w:rPr>
                <w:t>Review and update the task that assigned last meeting</w:t>
              </w:r>
            </w:ins>
          </w:p>
        </w:tc>
        <w:tc>
          <w:tcPr>
            <w:tcW w:w="189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rPr>
                <w:ins w:id="5028" w:author="Kuei Yuan Chen" w:date="2015-12-04T11:48:00Z"/>
                <w:rFonts w:ascii="Tahoma" w:hAnsi="Tahoma" w:cs="Tahoma"/>
                <w:lang w:eastAsia="zh-CN"/>
              </w:rPr>
            </w:pPr>
            <w:ins w:id="5029" w:author="Kuei Yuan Chen" w:date="2015-12-04T11:48:00Z">
              <w:r>
                <w:rPr>
                  <w:rFonts w:ascii="Tahoma" w:hAnsi="Tahoma" w:cs="Tahoma" w:hint="eastAsia"/>
                  <w:lang w:eastAsia="zh-CN"/>
                </w:rPr>
                <w:t>Zach</w:t>
              </w:r>
            </w:ins>
          </w:p>
        </w:tc>
        <w:tc>
          <w:tcPr>
            <w:tcW w:w="1463" w:type="dxa"/>
            <w:tcBorders>
              <w:top w:val="single" w:sz="6" w:space="0" w:color="auto"/>
              <w:left w:val="single" w:sz="6" w:space="0" w:color="auto"/>
              <w:bottom w:val="single" w:sz="6" w:space="0" w:color="auto"/>
            </w:tcBorders>
          </w:tcPr>
          <w:p w:rsidR="00192082" w:rsidRDefault="00192082" w:rsidP="0018245D">
            <w:pPr>
              <w:pStyle w:val="Table"/>
              <w:rPr>
                <w:ins w:id="5030" w:author="Kuei Yuan Chen" w:date="2015-12-04T11:48:00Z"/>
                <w:rFonts w:ascii="Tahoma" w:hAnsi="Tahoma" w:cs="Tahoma"/>
                <w:lang w:eastAsia="zh-CN"/>
              </w:rPr>
            </w:pPr>
            <w:ins w:id="5031" w:author="Kuei Yuan Chen" w:date="2015-12-04T11:48: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11-11</w:t>
              </w:r>
            </w:ins>
          </w:p>
          <w:p w:rsidR="00192082" w:rsidRPr="00956461" w:rsidRDefault="00192082" w:rsidP="0018245D">
            <w:pPr>
              <w:pStyle w:val="Table"/>
              <w:rPr>
                <w:ins w:id="5032" w:author="Kuei Yuan Chen" w:date="2015-12-04T11:48:00Z"/>
                <w:rFonts w:ascii="Tahoma" w:hAnsi="Tahoma" w:cs="Tahoma"/>
                <w:lang w:eastAsia="zh-CN"/>
              </w:rPr>
            </w:pPr>
          </w:p>
        </w:tc>
      </w:tr>
      <w:tr w:rsidR="00192082" w:rsidRPr="00956461" w:rsidTr="0018245D">
        <w:trPr>
          <w:ins w:id="5033" w:author="Kuei Yuan Chen" w:date="2015-12-04T11:48:00Z"/>
        </w:trPr>
        <w:tc>
          <w:tcPr>
            <w:tcW w:w="450" w:type="dxa"/>
            <w:tcBorders>
              <w:top w:val="single" w:sz="6" w:space="0" w:color="auto"/>
              <w:bottom w:val="single" w:sz="6" w:space="0" w:color="auto"/>
              <w:right w:val="single" w:sz="6" w:space="0" w:color="auto"/>
            </w:tcBorders>
          </w:tcPr>
          <w:p w:rsidR="00192082" w:rsidRPr="00956461" w:rsidRDefault="00192082" w:rsidP="0018245D">
            <w:pPr>
              <w:pStyle w:val="Table"/>
              <w:rPr>
                <w:ins w:id="5034" w:author="Kuei Yuan Chen" w:date="2015-12-04T11:48:00Z"/>
                <w:rFonts w:ascii="Tahoma" w:hAnsi="Tahoma" w:cs="Tahoma"/>
                <w:lang w:eastAsia="zh-CN"/>
              </w:rPr>
            </w:pPr>
            <w:ins w:id="5035" w:author="Kuei Yuan Chen" w:date="2015-12-04T11:48:00Z">
              <w:r w:rsidRPr="00956461">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rPr>
                <w:ins w:id="5036" w:author="Kuei Yuan Chen" w:date="2015-12-04T11:48:00Z"/>
                <w:rFonts w:ascii="Tahoma" w:hAnsi="Tahoma" w:cs="Tahoma"/>
                <w:lang w:eastAsia="zh-CN"/>
              </w:rPr>
            </w:pPr>
            <w:ins w:id="5037" w:author="Kuei Yuan Chen" w:date="2015-12-04T11:48:00Z">
              <w:r>
                <w:rPr>
                  <w:rFonts w:ascii="Tahoma" w:hAnsi="Tahoma" w:cs="Tahoma"/>
                  <w:lang w:eastAsia="zh-CN"/>
                </w:rPr>
                <w:t xml:space="preserve">Go </w:t>
              </w:r>
              <w:r>
                <w:rPr>
                  <w:rFonts w:ascii="Tahoma" w:hAnsi="Tahoma" w:cs="Tahoma" w:hint="eastAsia"/>
                  <w:lang w:eastAsia="zh-CN"/>
                </w:rPr>
                <w:t>through all the task team completed and make plan &amp; schedule for next meeting</w:t>
              </w:r>
            </w:ins>
          </w:p>
        </w:tc>
        <w:tc>
          <w:tcPr>
            <w:tcW w:w="189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rPr>
                <w:ins w:id="5038" w:author="Kuei Yuan Chen" w:date="2015-12-04T11:48:00Z"/>
                <w:rFonts w:ascii="Tahoma" w:hAnsi="Tahoma" w:cs="Tahoma"/>
                <w:lang w:eastAsia="zh-CN"/>
              </w:rPr>
            </w:pPr>
            <w:ins w:id="5039" w:author="Kuei Yuan Chen" w:date="2015-12-04T11:48: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192082" w:rsidRPr="00956461" w:rsidRDefault="00192082" w:rsidP="0018245D">
            <w:pPr>
              <w:pStyle w:val="Table"/>
              <w:rPr>
                <w:ins w:id="5040" w:author="Kuei Yuan Chen" w:date="2015-12-04T11:48:00Z"/>
                <w:rFonts w:ascii="Tahoma" w:hAnsi="Tahoma" w:cs="Tahoma"/>
                <w:lang w:eastAsia="zh-CN"/>
              </w:rPr>
            </w:pPr>
            <w:ins w:id="5041" w:author="Kuei Yuan Chen" w:date="2015-12-04T11:48:00Z">
              <w:r>
                <w:rPr>
                  <w:rFonts w:ascii="Tahoma" w:hAnsi="Tahoma" w:cs="Tahoma" w:hint="eastAsia"/>
                  <w:lang w:eastAsia="zh-CN"/>
                </w:rPr>
                <w:t>2015-11-11</w:t>
              </w:r>
            </w:ins>
          </w:p>
        </w:tc>
      </w:tr>
    </w:tbl>
    <w:p w:rsidR="00192082" w:rsidRPr="00956461" w:rsidRDefault="00192082" w:rsidP="00192082">
      <w:pPr>
        <w:pStyle w:val="Numberedlist21"/>
        <w:numPr>
          <w:ilvl w:val="0"/>
          <w:numId w:val="0"/>
        </w:numPr>
        <w:ind w:left="360" w:hanging="360"/>
        <w:rPr>
          <w:ins w:id="5042" w:author="Kuei Yuan Chen" w:date="2015-12-04T11:48:00Z"/>
        </w:rPr>
      </w:pPr>
      <w:proofErr w:type="gramStart"/>
      <w:ins w:id="5043" w:author="Kuei Yuan Chen" w:date="2015-12-04T11:48:00Z">
        <w:r>
          <w:rPr>
            <w:rFonts w:hint="eastAsia"/>
            <w:lang w:eastAsia="zh-CN"/>
          </w:rPr>
          <w:t>4.</w:t>
        </w:r>
        <w:r w:rsidRPr="00956461">
          <w:t>Meeting</w:t>
        </w:r>
        <w:proofErr w:type="gramEnd"/>
        <w:r w:rsidRPr="00956461">
          <w:t xml:space="preserve"> Status Update and Results</w:t>
        </w:r>
      </w:ins>
    </w:p>
    <w:p w:rsidR="00192082" w:rsidRPr="00956461" w:rsidRDefault="00192082" w:rsidP="00192082">
      <w:pPr>
        <w:pStyle w:val="TableTitle"/>
        <w:rPr>
          <w:ins w:id="5044" w:author="Kuei Yuan Chen" w:date="2015-12-04T11:48:00Z"/>
          <w:rFonts w:ascii="Tahoma" w:hAnsi="Tahoma" w:cs="Tahoma"/>
        </w:rPr>
      </w:pPr>
      <w:ins w:id="5045" w:author="Kuei Yuan Chen" w:date="2015-12-04T11:48: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192082" w:rsidRPr="00956461" w:rsidTr="0018245D">
        <w:trPr>
          <w:tblHeader/>
          <w:ins w:id="5046" w:author="Kuei Yuan Chen" w:date="2015-12-04T11:48:00Z"/>
        </w:trPr>
        <w:tc>
          <w:tcPr>
            <w:tcW w:w="0" w:type="auto"/>
            <w:tcBorders>
              <w:top w:val="single" w:sz="12" w:space="0" w:color="auto"/>
              <w:left w:val="single" w:sz="12" w:space="0" w:color="auto"/>
              <w:bottom w:val="double" w:sz="4" w:space="0" w:color="auto"/>
              <w:right w:val="single" w:sz="6" w:space="0" w:color="auto"/>
            </w:tcBorders>
          </w:tcPr>
          <w:p w:rsidR="00192082" w:rsidRPr="00956461" w:rsidRDefault="00192082" w:rsidP="0018245D">
            <w:pPr>
              <w:pStyle w:val="TableHeading"/>
              <w:rPr>
                <w:ins w:id="5047" w:author="Kuei Yuan Chen" w:date="2015-12-04T11:48:00Z"/>
                <w:rFonts w:ascii="Tahoma" w:hAnsi="Tahoma" w:cs="Tahoma"/>
              </w:rPr>
            </w:pPr>
            <w:ins w:id="5048" w:author="Kuei Yuan Chen" w:date="2015-12-04T11:48: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192082" w:rsidRPr="00956461" w:rsidRDefault="00192082" w:rsidP="0018245D">
            <w:pPr>
              <w:pStyle w:val="TableHeading"/>
              <w:rPr>
                <w:ins w:id="5049" w:author="Kuei Yuan Chen" w:date="2015-12-04T11:48:00Z"/>
                <w:rFonts w:ascii="Tahoma" w:hAnsi="Tahoma" w:cs="Tahoma"/>
              </w:rPr>
            </w:pPr>
            <w:ins w:id="5050" w:author="Kuei Yuan Chen" w:date="2015-12-04T11:48: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192082" w:rsidRPr="00956461" w:rsidRDefault="00192082" w:rsidP="0018245D">
            <w:pPr>
              <w:pStyle w:val="TableHeading"/>
              <w:rPr>
                <w:ins w:id="5051" w:author="Kuei Yuan Chen" w:date="2015-12-04T11:48:00Z"/>
                <w:rFonts w:ascii="Tahoma" w:hAnsi="Tahoma" w:cs="Tahoma"/>
              </w:rPr>
            </w:pPr>
            <w:ins w:id="5052" w:author="Kuei Yuan Chen" w:date="2015-12-04T11:48: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192082" w:rsidRPr="00956461" w:rsidRDefault="00192082" w:rsidP="0018245D">
            <w:pPr>
              <w:pStyle w:val="TableHeading"/>
              <w:rPr>
                <w:ins w:id="5053" w:author="Kuei Yuan Chen" w:date="2015-12-04T11:48:00Z"/>
                <w:rFonts w:ascii="Tahoma" w:hAnsi="Tahoma" w:cs="Tahoma"/>
                <w:lang w:eastAsia="zh-CN"/>
              </w:rPr>
            </w:pPr>
            <w:ins w:id="5054" w:author="Kuei Yuan Chen" w:date="2015-12-04T11:48:00Z">
              <w:r>
                <w:rPr>
                  <w:rFonts w:ascii="Tahoma" w:hAnsi="Tahoma" w:cs="Tahoma" w:hint="eastAsia"/>
                  <w:lang w:eastAsia="zh-CN"/>
                </w:rPr>
                <w:t>Status &amp; Process</w:t>
              </w:r>
            </w:ins>
          </w:p>
        </w:tc>
      </w:tr>
      <w:tr w:rsidR="00192082" w:rsidRPr="00956461" w:rsidTr="0018245D">
        <w:trPr>
          <w:ins w:id="5055"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Pr="00956461" w:rsidRDefault="00192082" w:rsidP="0018245D">
            <w:pPr>
              <w:pStyle w:val="Table"/>
              <w:rPr>
                <w:ins w:id="5056" w:author="Kuei Yuan Chen" w:date="2015-12-04T11:48:00Z"/>
                <w:rFonts w:ascii="Tahoma" w:hAnsi="Tahoma" w:cs="Tahoma"/>
                <w:lang w:eastAsia="zh-CN"/>
              </w:rPr>
            </w:pPr>
            <w:ins w:id="5057" w:author="Kuei Yuan Chen" w:date="2015-12-04T11:48: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192082" w:rsidRPr="00653D19" w:rsidRDefault="00192082" w:rsidP="0018245D">
            <w:pPr>
              <w:pStyle w:val="Table"/>
              <w:rPr>
                <w:ins w:id="5058" w:author="Kuei Yuan Chen" w:date="2015-12-04T11:48:00Z"/>
                <w:rFonts w:ascii="Tahoma" w:hAnsi="Tahoma" w:cs="Tahoma"/>
                <w:lang w:eastAsia="zh-CN"/>
              </w:rPr>
            </w:pPr>
            <w:ins w:id="5059" w:author="Kuei Yuan Chen" w:date="2015-12-04T11:48:00Z">
              <w:r>
                <w:rPr>
                  <w:rFonts w:ascii="Tahoma" w:hAnsi="Tahoma" w:cs="Tahoma" w:hint="eastAsia"/>
                  <w:lang w:eastAsia="zh-CN"/>
                </w:rPr>
                <w:t xml:space="preserve">SQL statement update </w:t>
              </w:r>
            </w:ins>
          </w:p>
        </w:tc>
        <w:tc>
          <w:tcPr>
            <w:tcW w:w="2409" w:type="dxa"/>
            <w:tcBorders>
              <w:top w:val="single" w:sz="6" w:space="0" w:color="auto"/>
              <w:left w:val="single" w:sz="6" w:space="0" w:color="auto"/>
              <w:bottom w:val="single" w:sz="6" w:space="0" w:color="auto"/>
              <w:right w:val="single" w:sz="6" w:space="0" w:color="auto"/>
            </w:tcBorders>
          </w:tcPr>
          <w:p w:rsidR="00192082" w:rsidRPr="005E16F3" w:rsidRDefault="00192082" w:rsidP="0018245D">
            <w:pPr>
              <w:pStyle w:val="Table"/>
              <w:rPr>
                <w:ins w:id="5060" w:author="Kuei Yuan Chen" w:date="2015-12-04T11:48:00Z"/>
                <w:rFonts w:ascii="Tahoma" w:hAnsi="Tahoma" w:cs="Tahoma"/>
                <w:lang w:eastAsia="zh-CN"/>
              </w:rPr>
            </w:pPr>
            <w:ins w:id="5061" w:author="Kuei Yuan Chen" w:date="2015-12-04T11:48:00Z">
              <w:r>
                <w:rPr>
                  <w:rFonts w:ascii="Tahoma" w:hAnsi="Tahoma" w:cs="Tahoma" w:hint="eastAsia"/>
                  <w:lang w:eastAsia="zh-CN"/>
                </w:rPr>
                <w:t>Andrew</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5062" w:author="Kuei Yuan Chen" w:date="2015-12-04T11:48:00Z"/>
                <w:rFonts w:ascii="Tahoma" w:hAnsi="Tahoma" w:cs="Tahoma"/>
                <w:lang w:eastAsia="zh-CN"/>
              </w:rPr>
            </w:pPr>
          </w:p>
        </w:tc>
      </w:tr>
      <w:tr w:rsidR="00192082" w:rsidRPr="00956461" w:rsidTr="0018245D">
        <w:trPr>
          <w:ins w:id="5063"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Default="00192082" w:rsidP="0018245D">
            <w:pPr>
              <w:pStyle w:val="Table"/>
              <w:rPr>
                <w:ins w:id="5064" w:author="Kuei Yuan Chen" w:date="2015-12-04T11:48:00Z"/>
                <w:rFonts w:ascii="Tahoma" w:hAnsi="Tahoma" w:cs="Tahoma"/>
                <w:lang w:eastAsia="zh-CN"/>
              </w:rPr>
            </w:pPr>
            <w:ins w:id="5065" w:author="Kuei Yuan Chen" w:date="2015-12-04T11:48:00Z">
              <w:r>
                <w:rPr>
                  <w:rFonts w:ascii="Tahoma" w:hAnsi="Tahoma" w:cs="Tahoma" w:hint="eastAsia"/>
                  <w:lang w:eastAsia="zh-CN"/>
                </w:rPr>
                <w:t>2</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066" w:author="Kuei Yuan Chen" w:date="2015-12-04T11:48:00Z"/>
                <w:rFonts w:ascii="Tahoma" w:hAnsi="Tahoma" w:cs="Tahoma"/>
                <w:lang w:eastAsia="zh-CN"/>
              </w:rPr>
            </w:pPr>
            <w:ins w:id="5067" w:author="Kuei Yuan Chen" w:date="2015-12-04T11:48:00Z">
              <w:r>
                <w:rPr>
                  <w:rFonts w:ascii="Tahoma" w:hAnsi="Tahoma" w:cs="Tahoma"/>
                  <w:lang w:eastAsia="zh-CN"/>
                </w:rPr>
                <w:t>U</w:t>
              </w:r>
              <w:r>
                <w:rPr>
                  <w:rFonts w:ascii="Tahoma" w:hAnsi="Tahoma" w:cs="Tahoma" w:hint="eastAsia"/>
                  <w:lang w:eastAsia="zh-CN"/>
                </w:rPr>
                <w:t xml:space="preserve">ser story update : </w:t>
              </w:r>
            </w:ins>
          </w:p>
          <w:p w:rsidR="00192082" w:rsidRDefault="00192082" w:rsidP="0018245D">
            <w:pPr>
              <w:pStyle w:val="Table"/>
              <w:rPr>
                <w:ins w:id="5068" w:author="Kuei Yuan Chen" w:date="2015-12-04T11:48:00Z"/>
                <w:rFonts w:ascii="Tahoma" w:hAnsi="Tahoma" w:cs="Tahoma"/>
                <w:lang w:eastAsia="zh-CN"/>
              </w:rPr>
            </w:pPr>
            <w:ins w:id="5069" w:author="Kuei Yuan Chen" w:date="2015-12-04T11:48:00Z">
              <w:r>
                <w:rPr>
                  <w:rFonts w:ascii="Tahoma" w:hAnsi="Tahoma" w:cs="Tahoma" w:hint="eastAsia"/>
                  <w:lang w:eastAsia="zh-CN"/>
                </w:rPr>
                <w:t xml:space="preserve">1) delete the parts of </w:t>
              </w:r>
              <w:r>
                <w:rPr>
                  <w:rFonts w:ascii="Tahoma" w:hAnsi="Tahoma" w:cs="Tahoma"/>
                  <w:lang w:eastAsia="zh-CN"/>
                </w:rPr>
                <w:t>“</w:t>
              </w:r>
              <w:r>
                <w:rPr>
                  <w:rFonts w:ascii="Tahoma" w:hAnsi="Tahoma" w:cs="Tahoma" w:hint="eastAsia"/>
                  <w:lang w:eastAsia="zh-CN"/>
                </w:rPr>
                <w:t>what else needs to purchase</w:t>
              </w:r>
              <w:r>
                <w:rPr>
                  <w:rFonts w:ascii="Tahoma" w:hAnsi="Tahoma" w:cs="Tahoma"/>
                  <w:lang w:eastAsia="zh-CN"/>
                </w:rPr>
                <w:t>”</w:t>
              </w:r>
              <w:r>
                <w:rPr>
                  <w:rFonts w:ascii="Tahoma" w:hAnsi="Tahoma" w:cs="Tahoma" w:hint="eastAsia"/>
                  <w:lang w:eastAsia="zh-CN"/>
                </w:rPr>
                <w:t xml:space="preserve"> in user story 5 </w:t>
              </w:r>
            </w:ins>
          </w:p>
          <w:p w:rsidR="00192082" w:rsidRDefault="00192082" w:rsidP="0018245D">
            <w:pPr>
              <w:pStyle w:val="Table"/>
              <w:rPr>
                <w:ins w:id="5070" w:author="Kuei Yuan Chen" w:date="2015-12-04T11:48:00Z"/>
                <w:rFonts w:ascii="Tahoma" w:hAnsi="Tahoma" w:cs="Tahoma"/>
                <w:lang w:eastAsia="zh-CN"/>
              </w:rPr>
            </w:pPr>
            <w:ins w:id="5071" w:author="Kuei Yuan Chen" w:date="2015-12-04T11:48:00Z">
              <w:r>
                <w:rPr>
                  <w:rFonts w:ascii="Tahoma" w:hAnsi="Tahoma" w:cs="Tahoma" w:hint="eastAsia"/>
                  <w:lang w:eastAsia="zh-CN"/>
                </w:rPr>
                <w:t>2) delete user story 12</w:t>
              </w:r>
            </w:ins>
          </w:p>
          <w:p w:rsidR="00192082" w:rsidRDefault="00192082" w:rsidP="0018245D">
            <w:pPr>
              <w:pStyle w:val="Table"/>
              <w:rPr>
                <w:ins w:id="5072" w:author="Kuei Yuan Chen" w:date="2015-12-04T11:48:00Z"/>
                <w:rFonts w:ascii="Tahoma" w:hAnsi="Tahoma" w:cs="Tahoma"/>
                <w:lang w:eastAsia="zh-CN"/>
              </w:rPr>
            </w:pPr>
            <w:ins w:id="5073" w:author="Kuei Yuan Chen" w:date="2015-12-04T11:48:00Z">
              <w:r>
                <w:rPr>
                  <w:rFonts w:ascii="Tahoma" w:hAnsi="Tahoma" w:cs="Tahoma" w:hint="eastAsia"/>
                  <w:lang w:eastAsia="zh-CN"/>
                </w:rPr>
                <w:t xml:space="preserve"> </w:t>
              </w:r>
            </w:ins>
          </w:p>
        </w:tc>
        <w:tc>
          <w:tcPr>
            <w:tcW w:w="2409"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074" w:author="Kuei Yuan Chen" w:date="2015-12-04T11:48:00Z"/>
                <w:rFonts w:ascii="Tahoma" w:hAnsi="Tahoma" w:cs="Tahoma"/>
                <w:lang w:eastAsia="zh-CN"/>
              </w:rPr>
            </w:pPr>
            <w:ins w:id="5075" w:author="Kuei Yuan Chen" w:date="2015-12-04T11:48:00Z">
              <w:r>
                <w:rPr>
                  <w:rFonts w:ascii="Tahoma" w:hAnsi="Tahoma" w:cs="Tahoma" w:hint="eastAsia"/>
                  <w:lang w:eastAsia="zh-CN"/>
                </w:rPr>
                <w:t xml:space="preserve">Andrew , Peter </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5076" w:author="Kuei Yuan Chen" w:date="2015-12-04T11:48:00Z"/>
                <w:rFonts w:ascii="Tahoma" w:hAnsi="Tahoma" w:cs="Tahoma"/>
                <w:lang w:eastAsia="zh-CN"/>
              </w:rPr>
            </w:pPr>
            <w:ins w:id="5077" w:author="Kuei Yuan Chen" w:date="2015-12-04T11:48:00Z">
              <w:r>
                <w:rPr>
                  <w:rFonts w:ascii="Tahoma" w:hAnsi="Tahoma" w:cs="Tahoma"/>
                  <w:lang w:eastAsia="zh-CN"/>
                </w:rPr>
                <w:t>I</w:t>
              </w:r>
              <w:r>
                <w:rPr>
                  <w:rFonts w:ascii="Tahoma" w:hAnsi="Tahoma" w:cs="Tahoma" w:hint="eastAsia"/>
                  <w:lang w:eastAsia="zh-CN"/>
                </w:rPr>
                <w:t xml:space="preserve">n process </w:t>
              </w:r>
            </w:ins>
          </w:p>
        </w:tc>
      </w:tr>
      <w:tr w:rsidR="00192082" w:rsidRPr="00956461" w:rsidTr="0018245D">
        <w:trPr>
          <w:ins w:id="5078"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Default="00192082" w:rsidP="0018245D">
            <w:pPr>
              <w:pStyle w:val="Table"/>
              <w:rPr>
                <w:ins w:id="5079" w:author="Kuei Yuan Chen" w:date="2015-12-04T11:48:00Z"/>
                <w:rFonts w:ascii="Tahoma" w:hAnsi="Tahoma" w:cs="Tahoma"/>
                <w:lang w:eastAsia="zh-CN"/>
              </w:rPr>
            </w:pPr>
            <w:ins w:id="5080" w:author="Kuei Yuan Chen" w:date="2015-12-04T11:48:00Z">
              <w:r>
                <w:rPr>
                  <w:rFonts w:ascii="Tahoma" w:hAnsi="Tahoma" w:cs="Tahoma" w:hint="eastAsia"/>
                  <w:lang w:eastAsia="zh-CN"/>
                </w:rPr>
                <w:t>3</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081" w:author="Kuei Yuan Chen" w:date="2015-12-04T11:48:00Z"/>
                <w:rFonts w:ascii="Tahoma" w:hAnsi="Tahoma" w:cs="Tahoma"/>
                <w:lang w:eastAsia="zh-CN"/>
              </w:rPr>
            </w:pPr>
            <w:ins w:id="5082" w:author="Kuei Yuan Chen" w:date="2015-12-04T11:48:00Z">
              <w:r>
                <w:rPr>
                  <w:rFonts w:ascii="Tahoma" w:hAnsi="Tahoma" w:cs="Tahoma" w:hint="eastAsia"/>
                  <w:lang w:eastAsia="zh-CN"/>
                </w:rPr>
                <w:t xml:space="preserve">Normalize ER Diagram : </w:t>
              </w:r>
            </w:ins>
          </w:p>
          <w:p w:rsidR="00192082" w:rsidRDefault="00192082" w:rsidP="0018245D">
            <w:pPr>
              <w:pStyle w:val="Table"/>
              <w:rPr>
                <w:ins w:id="5083" w:author="Kuei Yuan Chen" w:date="2015-12-04T11:48:00Z"/>
                <w:rFonts w:ascii="Tahoma" w:hAnsi="Tahoma" w:cs="Tahoma"/>
                <w:lang w:eastAsia="zh-CN"/>
              </w:rPr>
            </w:pPr>
            <w:ins w:id="5084" w:author="Kuei Yuan Chen" w:date="2015-12-04T11:48:00Z">
              <w:r>
                <w:rPr>
                  <w:rFonts w:ascii="Tahoma" w:hAnsi="Tahoma" w:cs="Tahoma" w:hint="eastAsia"/>
                  <w:lang w:eastAsia="zh-CN"/>
                </w:rPr>
                <w:t>1)</w:t>
              </w:r>
              <w:r>
                <w:rPr>
                  <w:rFonts w:ascii="Tahoma" w:hAnsi="Tahoma" w:cs="Tahoma"/>
                  <w:lang w:eastAsia="zh-CN"/>
                </w:rPr>
                <w:t>A</w:t>
              </w:r>
              <w:r>
                <w:rPr>
                  <w:rFonts w:ascii="Tahoma" w:hAnsi="Tahoma" w:cs="Tahoma" w:hint="eastAsia"/>
                  <w:lang w:eastAsia="zh-CN"/>
                </w:rPr>
                <w:t xml:space="preserve">dd new attributes for both entity </w:t>
              </w:r>
              <w:proofErr w:type="spellStart"/>
              <w:r>
                <w:rPr>
                  <w:rFonts w:ascii="Tahoma" w:hAnsi="Tahoma" w:cs="Tahoma" w:hint="eastAsia"/>
                  <w:lang w:eastAsia="zh-CN"/>
                </w:rPr>
                <w:t>supplier_Inventory</w:t>
              </w:r>
              <w:proofErr w:type="spellEnd"/>
              <w:r>
                <w:rPr>
                  <w:rFonts w:ascii="Tahoma" w:hAnsi="Tahoma" w:cs="Tahoma" w:hint="eastAsia"/>
                  <w:lang w:eastAsia="zh-CN"/>
                </w:rPr>
                <w:t xml:space="preserve"> and </w:t>
              </w:r>
              <w:proofErr w:type="spellStart"/>
              <w:r>
                <w:rPr>
                  <w:rFonts w:ascii="Tahoma" w:hAnsi="Tahoma" w:cs="Tahoma" w:hint="eastAsia"/>
                  <w:lang w:eastAsia="zh-CN"/>
                </w:rPr>
                <w:t>Invoice_Item</w:t>
              </w:r>
              <w:proofErr w:type="spellEnd"/>
              <w:r>
                <w:rPr>
                  <w:rFonts w:ascii="Tahoma" w:hAnsi="Tahoma" w:cs="Tahoma" w:hint="eastAsia"/>
                  <w:lang w:eastAsia="zh-CN"/>
                </w:rPr>
                <w:t xml:space="preserve">---by Zach </w:t>
              </w:r>
            </w:ins>
          </w:p>
          <w:p w:rsidR="00192082" w:rsidRDefault="00192082" w:rsidP="0018245D">
            <w:pPr>
              <w:pStyle w:val="Table"/>
              <w:rPr>
                <w:ins w:id="5085" w:author="Kuei Yuan Chen" w:date="2015-12-04T11:48:00Z"/>
                <w:rFonts w:ascii="Tahoma" w:hAnsi="Tahoma" w:cs="Tahoma"/>
                <w:lang w:eastAsia="zh-CN"/>
              </w:rPr>
            </w:pPr>
            <w:ins w:id="5086" w:author="Kuei Yuan Chen" w:date="2015-12-04T11:48:00Z">
              <w:r>
                <w:rPr>
                  <w:rFonts w:ascii="Tahoma" w:hAnsi="Tahoma" w:cs="Tahoma" w:hint="eastAsia"/>
                  <w:lang w:eastAsia="zh-CN"/>
                </w:rPr>
                <w:t xml:space="preserve">2)make new connection between entity </w:t>
              </w:r>
              <w:proofErr w:type="spellStart"/>
              <w:r>
                <w:rPr>
                  <w:rFonts w:ascii="Tahoma" w:hAnsi="Tahoma" w:cs="Tahoma" w:hint="eastAsia"/>
                  <w:lang w:eastAsia="zh-CN"/>
                </w:rPr>
                <w:t>supplier_Inventory</w:t>
              </w:r>
              <w:proofErr w:type="spellEnd"/>
              <w:r>
                <w:rPr>
                  <w:rFonts w:ascii="Tahoma" w:hAnsi="Tahoma" w:cs="Tahoma" w:hint="eastAsia"/>
                  <w:lang w:eastAsia="zh-CN"/>
                </w:rPr>
                <w:t xml:space="preserve"> and </w:t>
              </w:r>
              <w:proofErr w:type="spellStart"/>
              <w:r>
                <w:rPr>
                  <w:rFonts w:ascii="Tahoma" w:hAnsi="Tahoma" w:cs="Tahoma" w:hint="eastAsia"/>
                  <w:lang w:eastAsia="zh-CN"/>
                </w:rPr>
                <w:t>Invoice_Item</w:t>
              </w:r>
              <w:proofErr w:type="spellEnd"/>
              <w:r>
                <w:rPr>
                  <w:rFonts w:ascii="Tahoma" w:hAnsi="Tahoma" w:cs="Tahoma" w:hint="eastAsia"/>
                  <w:lang w:eastAsia="zh-CN"/>
                </w:rPr>
                <w:t>---by Zach and Andrew</w:t>
              </w:r>
            </w:ins>
          </w:p>
          <w:p w:rsidR="00192082" w:rsidRDefault="00192082" w:rsidP="0018245D">
            <w:pPr>
              <w:pStyle w:val="Table"/>
              <w:rPr>
                <w:ins w:id="5087" w:author="Kuei Yuan Chen" w:date="2015-12-04T11:48:00Z"/>
                <w:rFonts w:ascii="Tahoma" w:hAnsi="Tahoma" w:cs="Tahoma"/>
                <w:lang w:eastAsia="zh-CN"/>
              </w:rPr>
            </w:pPr>
            <w:ins w:id="5088" w:author="Kuei Yuan Chen" w:date="2015-12-04T11:48:00Z">
              <w:r>
                <w:rPr>
                  <w:rFonts w:ascii="Tahoma" w:hAnsi="Tahoma" w:cs="Tahoma" w:hint="eastAsia"/>
                  <w:lang w:eastAsia="zh-CN"/>
                </w:rPr>
                <w:t xml:space="preserve">3) use new entity </w:t>
              </w:r>
              <w:r>
                <w:rPr>
                  <w:rFonts w:ascii="Tahoma" w:hAnsi="Tahoma" w:cs="Tahoma"/>
                  <w:lang w:eastAsia="zh-CN"/>
                </w:rPr>
                <w:t>“</w:t>
              </w:r>
              <w:r>
                <w:rPr>
                  <w:rFonts w:ascii="Tahoma" w:hAnsi="Tahoma" w:cs="Tahoma" w:hint="eastAsia"/>
                  <w:lang w:eastAsia="zh-CN"/>
                </w:rPr>
                <w:t>Crew</w:t>
              </w:r>
              <w:r>
                <w:rPr>
                  <w:rFonts w:ascii="Tahoma" w:hAnsi="Tahoma" w:cs="Tahoma"/>
                  <w:lang w:eastAsia="zh-CN"/>
                </w:rPr>
                <w:t>”</w:t>
              </w:r>
              <w:r>
                <w:rPr>
                  <w:rFonts w:ascii="Tahoma" w:hAnsi="Tahoma" w:cs="Tahoma" w:hint="eastAsia"/>
                  <w:lang w:eastAsia="zh-CN"/>
                </w:rPr>
                <w:t xml:space="preserve"> to replace old entity </w:t>
              </w:r>
              <w:r>
                <w:rPr>
                  <w:rFonts w:ascii="Tahoma" w:hAnsi="Tahoma" w:cs="Tahoma"/>
                  <w:lang w:eastAsia="zh-CN"/>
                </w:rPr>
                <w:t>“</w:t>
              </w:r>
              <w:r>
                <w:rPr>
                  <w:rFonts w:ascii="Tahoma" w:hAnsi="Tahoma" w:cs="Tahoma" w:hint="eastAsia"/>
                  <w:lang w:eastAsia="zh-CN"/>
                </w:rPr>
                <w:t>Department</w:t>
              </w:r>
              <w:r>
                <w:rPr>
                  <w:rFonts w:ascii="Tahoma" w:hAnsi="Tahoma" w:cs="Tahoma"/>
                  <w:lang w:eastAsia="zh-CN"/>
                </w:rPr>
                <w:t>”</w:t>
              </w:r>
              <w:r>
                <w:rPr>
                  <w:rFonts w:ascii="Tahoma" w:hAnsi="Tahoma" w:cs="Tahoma" w:hint="eastAsia"/>
                  <w:lang w:eastAsia="zh-CN"/>
                </w:rPr>
                <w:t xml:space="preserve"> and build </w:t>
              </w:r>
              <w:r>
                <w:rPr>
                  <w:rFonts w:ascii="Tahoma" w:hAnsi="Tahoma" w:cs="Tahoma"/>
                  <w:lang w:eastAsia="zh-CN"/>
                </w:rPr>
                <w:t>new</w:t>
              </w:r>
              <w:r>
                <w:rPr>
                  <w:rFonts w:ascii="Tahoma" w:hAnsi="Tahoma" w:cs="Tahoma" w:hint="eastAsia"/>
                  <w:lang w:eastAsia="zh-CN"/>
                </w:rPr>
                <w:t xml:space="preserve"> </w:t>
              </w:r>
              <w:r>
                <w:rPr>
                  <w:rFonts w:ascii="Tahoma" w:hAnsi="Tahoma" w:cs="Tahoma"/>
                  <w:lang w:eastAsia="zh-CN"/>
                </w:rPr>
                <w:t>relationship</w:t>
              </w:r>
              <w:r>
                <w:rPr>
                  <w:rFonts w:ascii="Tahoma" w:hAnsi="Tahoma" w:cs="Tahoma" w:hint="eastAsia"/>
                  <w:lang w:eastAsia="zh-CN"/>
                </w:rPr>
                <w:t xml:space="preserve"> among </w:t>
              </w:r>
              <w:r>
                <w:rPr>
                  <w:rFonts w:ascii="Tahoma" w:hAnsi="Tahoma" w:cs="Tahoma"/>
                  <w:lang w:eastAsia="zh-CN"/>
                </w:rPr>
                <w:t>“</w:t>
              </w:r>
              <w:r>
                <w:rPr>
                  <w:rFonts w:ascii="Tahoma" w:hAnsi="Tahoma" w:cs="Tahoma" w:hint="eastAsia"/>
                  <w:lang w:eastAsia="zh-CN"/>
                </w:rPr>
                <w:t>Crew</w:t>
              </w:r>
              <w:r>
                <w:rPr>
                  <w:rFonts w:ascii="Tahoma" w:hAnsi="Tahoma" w:cs="Tahoma"/>
                  <w:lang w:eastAsia="zh-CN"/>
                </w:rPr>
                <w:t>”</w:t>
              </w:r>
              <w:r>
                <w:rPr>
                  <w:rFonts w:ascii="Tahoma" w:hAnsi="Tahoma" w:cs="Tahoma" w:hint="eastAsia"/>
                  <w:lang w:eastAsia="zh-CN"/>
                </w:rPr>
                <w:t xml:space="preserve"> </w:t>
              </w:r>
              <w:r>
                <w:rPr>
                  <w:rFonts w:ascii="Tahoma" w:hAnsi="Tahoma" w:cs="Tahoma"/>
                  <w:lang w:eastAsia="zh-CN"/>
                </w:rPr>
                <w:t>”</w:t>
              </w:r>
              <w:r>
                <w:rPr>
                  <w:rFonts w:ascii="Tahoma" w:hAnsi="Tahoma" w:cs="Tahoma" w:hint="eastAsia"/>
                  <w:lang w:eastAsia="zh-CN"/>
                </w:rPr>
                <w:t>Project</w:t>
              </w:r>
              <w:r>
                <w:rPr>
                  <w:rFonts w:ascii="Tahoma" w:hAnsi="Tahoma" w:cs="Tahoma"/>
                  <w:lang w:eastAsia="zh-CN"/>
                </w:rPr>
                <w:t>”</w:t>
              </w:r>
              <w:r>
                <w:rPr>
                  <w:rFonts w:ascii="Tahoma" w:hAnsi="Tahoma" w:cs="Tahoma" w:hint="eastAsia"/>
                  <w:lang w:eastAsia="zh-CN"/>
                </w:rPr>
                <w:t xml:space="preserve"> </w:t>
              </w:r>
              <w:r>
                <w:rPr>
                  <w:rFonts w:ascii="Tahoma" w:hAnsi="Tahoma" w:cs="Tahoma"/>
                  <w:lang w:eastAsia="zh-CN"/>
                </w:rPr>
                <w:t>”</w:t>
              </w:r>
              <w:r>
                <w:rPr>
                  <w:rFonts w:ascii="Tahoma" w:hAnsi="Tahoma" w:cs="Tahoma" w:hint="eastAsia"/>
                  <w:lang w:eastAsia="zh-CN"/>
                </w:rPr>
                <w:t>Employee</w:t>
              </w:r>
              <w:r>
                <w:rPr>
                  <w:rFonts w:ascii="Tahoma" w:hAnsi="Tahoma" w:cs="Tahoma"/>
                  <w:lang w:eastAsia="zh-CN"/>
                </w:rPr>
                <w:t>”</w:t>
              </w:r>
              <w:r>
                <w:rPr>
                  <w:rFonts w:ascii="Tahoma" w:hAnsi="Tahoma" w:cs="Tahoma" w:hint="eastAsia"/>
                  <w:lang w:eastAsia="zh-CN"/>
                </w:rPr>
                <w:t xml:space="preserve"> :</w:t>
              </w:r>
            </w:ins>
          </w:p>
          <w:p w:rsidR="00192082" w:rsidRDefault="00192082" w:rsidP="0018245D">
            <w:pPr>
              <w:pStyle w:val="Table"/>
              <w:rPr>
                <w:ins w:id="5089" w:author="Kuei Yuan Chen" w:date="2015-12-04T11:48:00Z"/>
                <w:rFonts w:ascii="Tahoma" w:hAnsi="Tahoma" w:cs="Tahoma"/>
                <w:lang w:eastAsia="zh-CN"/>
              </w:rPr>
            </w:pPr>
            <w:ins w:id="5090" w:author="Kuei Yuan Chen" w:date="2015-12-04T11:48:00Z">
              <w:r>
                <w:rPr>
                  <w:rFonts w:ascii="Tahoma" w:hAnsi="Tahoma" w:cs="Tahoma" w:hint="eastAsia"/>
                  <w:lang w:eastAsia="zh-CN"/>
                </w:rPr>
                <w:t>Project : Crew ---- 1:M</w:t>
              </w:r>
            </w:ins>
          </w:p>
          <w:p w:rsidR="00192082" w:rsidRDefault="00192082" w:rsidP="0018245D">
            <w:pPr>
              <w:pStyle w:val="Table"/>
              <w:rPr>
                <w:ins w:id="5091" w:author="Kuei Yuan Chen" w:date="2015-12-04T11:48:00Z"/>
                <w:rFonts w:ascii="Tahoma" w:hAnsi="Tahoma" w:cs="Tahoma"/>
                <w:lang w:eastAsia="zh-CN"/>
              </w:rPr>
            </w:pPr>
            <w:ins w:id="5092" w:author="Kuei Yuan Chen" w:date="2015-12-04T11:48:00Z">
              <w:r>
                <w:rPr>
                  <w:rFonts w:ascii="Tahoma" w:hAnsi="Tahoma" w:cs="Tahoma" w:hint="eastAsia"/>
                  <w:lang w:eastAsia="zh-CN"/>
                </w:rPr>
                <w:t>Employee : Crew ---- 1:M</w:t>
              </w:r>
            </w:ins>
          </w:p>
          <w:p w:rsidR="00192082" w:rsidRDefault="00192082" w:rsidP="0018245D">
            <w:pPr>
              <w:pStyle w:val="Table"/>
              <w:rPr>
                <w:ins w:id="5093" w:author="Kuei Yuan Chen" w:date="2015-12-04T11:48:00Z"/>
                <w:rFonts w:ascii="Tahoma" w:hAnsi="Tahoma" w:cs="Tahoma"/>
                <w:lang w:eastAsia="zh-CN"/>
              </w:rPr>
            </w:pPr>
            <w:ins w:id="5094" w:author="Kuei Yuan Chen" w:date="2015-12-04T11:48:00Z">
              <w:r>
                <w:rPr>
                  <w:rFonts w:ascii="Tahoma" w:hAnsi="Tahoma" w:cs="Tahoma"/>
                  <w:lang w:eastAsia="zh-CN"/>
                </w:rPr>
                <w:t>B</w:t>
              </w:r>
              <w:r>
                <w:rPr>
                  <w:rFonts w:ascii="Tahoma" w:hAnsi="Tahoma" w:cs="Tahoma" w:hint="eastAsia"/>
                  <w:lang w:eastAsia="zh-CN"/>
                </w:rPr>
                <w:t xml:space="preserve">y Zach, Peter and Andrew </w:t>
              </w:r>
            </w:ins>
          </w:p>
          <w:p w:rsidR="00192082" w:rsidRDefault="00192082" w:rsidP="0018245D">
            <w:pPr>
              <w:pStyle w:val="Table"/>
              <w:rPr>
                <w:ins w:id="5095" w:author="Kuei Yuan Chen" w:date="2015-12-04T11:48:00Z"/>
                <w:rFonts w:ascii="Tahoma" w:hAnsi="Tahoma" w:cs="Tahoma"/>
                <w:lang w:eastAsia="zh-CN"/>
              </w:rPr>
            </w:pPr>
          </w:p>
          <w:p w:rsidR="00192082" w:rsidRDefault="00192082" w:rsidP="0018245D">
            <w:pPr>
              <w:pStyle w:val="Table"/>
              <w:rPr>
                <w:ins w:id="5096" w:author="Kuei Yuan Chen" w:date="2015-12-04T11:48:00Z"/>
                <w:rFonts w:ascii="Tahoma" w:hAnsi="Tahoma" w:cs="Tahoma"/>
                <w:lang w:eastAsia="zh-CN"/>
              </w:rPr>
            </w:pPr>
          </w:p>
        </w:tc>
        <w:tc>
          <w:tcPr>
            <w:tcW w:w="2409"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097" w:author="Kuei Yuan Chen" w:date="2015-12-04T11:48:00Z"/>
                <w:rFonts w:ascii="Tahoma" w:hAnsi="Tahoma" w:cs="Tahoma"/>
                <w:lang w:eastAsia="zh-CN"/>
              </w:rPr>
            </w:pPr>
            <w:ins w:id="5098" w:author="Kuei Yuan Chen" w:date="2015-12-04T11:48:00Z">
              <w:r>
                <w:rPr>
                  <w:rFonts w:ascii="Tahoma" w:hAnsi="Tahoma" w:cs="Tahoma" w:hint="eastAsia"/>
                  <w:lang w:eastAsia="zh-CN"/>
                </w:rPr>
                <w:t>Zach, Peter, Andrew</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5099" w:author="Kuei Yuan Chen" w:date="2015-12-04T11:48:00Z"/>
                <w:rFonts w:ascii="Tahoma" w:hAnsi="Tahoma" w:cs="Tahoma"/>
                <w:lang w:eastAsia="zh-CN"/>
              </w:rPr>
            </w:pPr>
            <w:ins w:id="5100" w:author="Kuei Yuan Chen" w:date="2015-12-04T11:48:00Z">
              <w:r>
                <w:rPr>
                  <w:rFonts w:ascii="Tahoma" w:hAnsi="Tahoma" w:cs="Tahoma"/>
                  <w:lang w:eastAsia="zh-CN"/>
                </w:rPr>
                <w:t>I</w:t>
              </w:r>
              <w:r>
                <w:rPr>
                  <w:rFonts w:ascii="Tahoma" w:hAnsi="Tahoma" w:cs="Tahoma" w:hint="eastAsia"/>
                  <w:lang w:eastAsia="zh-CN"/>
                </w:rPr>
                <w:t xml:space="preserve">n process  </w:t>
              </w:r>
            </w:ins>
          </w:p>
        </w:tc>
      </w:tr>
      <w:tr w:rsidR="00192082" w:rsidRPr="00956461" w:rsidTr="0018245D">
        <w:trPr>
          <w:ins w:id="5101"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Default="00192082" w:rsidP="0018245D">
            <w:pPr>
              <w:pStyle w:val="Table"/>
              <w:rPr>
                <w:ins w:id="5102" w:author="Kuei Yuan Chen" w:date="2015-12-04T11:48:00Z"/>
                <w:rFonts w:ascii="Tahoma" w:hAnsi="Tahoma" w:cs="Tahoma"/>
                <w:lang w:eastAsia="zh-CN"/>
              </w:rPr>
            </w:pPr>
            <w:ins w:id="5103" w:author="Kuei Yuan Chen" w:date="2015-12-04T11:48:00Z">
              <w:r>
                <w:rPr>
                  <w:rFonts w:ascii="Tahoma" w:hAnsi="Tahoma" w:cs="Tahoma" w:hint="eastAsia"/>
                  <w:lang w:eastAsia="zh-CN"/>
                </w:rPr>
                <w:t>4</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104" w:author="Kuei Yuan Chen" w:date="2015-12-04T11:48:00Z"/>
                <w:rFonts w:ascii="Tahoma" w:hAnsi="Tahoma" w:cs="Tahoma"/>
                <w:lang w:eastAsia="zh-CN"/>
              </w:rPr>
            </w:pPr>
            <w:ins w:id="5105" w:author="Kuei Yuan Chen" w:date="2015-12-04T11:48:00Z">
              <w:r>
                <w:rPr>
                  <w:rFonts w:ascii="Tahoma" w:hAnsi="Tahoma" w:cs="Tahoma"/>
                  <w:lang w:eastAsia="zh-CN"/>
                </w:rPr>
                <w:t>G</w:t>
              </w:r>
              <w:r>
                <w:rPr>
                  <w:rFonts w:ascii="Tahoma" w:hAnsi="Tahoma" w:cs="Tahoma" w:hint="eastAsia"/>
                  <w:lang w:eastAsia="zh-CN"/>
                </w:rPr>
                <w:t>o through all the task:</w:t>
              </w:r>
            </w:ins>
          </w:p>
          <w:p w:rsidR="00192082" w:rsidRDefault="00192082" w:rsidP="0018245D">
            <w:pPr>
              <w:pStyle w:val="Table"/>
              <w:rPr>
                <w:ins w:id="5106" w:author="Kuei Yuan Chen" w:date="2015-12-04T11:48:00Z"/>
                <w:rFonts w:ascii="Tahoma" w:hAnsi="Tahoma" w:cs="Tahoma"/>
                <w:lang w:eastAsia="zh-CN"/>
              </w:rPr>
            </w:pPr>
            <w:ins w:id="5107" w:author="Kuei Yuan Chen" w:date="2015-12-04T11:48:00Z">
              <w:r>
                <w:rPr>
                  <w:rFonts w:ascii="Tahoma" w:hAnsi="Tahoma" w:cs="Tahoma" w:hint="eastAsia"/>
                  <w:lang w:eastAsia="zh-CN"/>
                </w:rPr>
                <w:t>1) all files is going to be collected by Peter and make Track changes;</w:t>
              </w:r>
            </w:ins>
          </w:p>
          <w:p w:rsidR="00192082" w:rsidRDefault="00192082" w:rsidP="0018245D">
            <w:pPr>
              <w:pStyle w:val="Table"/>
              <w:rPr>
                <w:ins w:id="5108" w:author="Kuei Yuan Chen" w:date="2015-12-04T11:48:00Z"/>
                <w:rFonts w:ascii="Tahoma" w:hAnsi="Tahoma" w:cs="Tahoma"/>
                <w:lang w:eastAsia="zh-CN"/>
              </w:rPr>
            </w:pPr>
            <w:ins w:id="5109" w:author="Kuei Yuan Chen" w:date="2015-12-04T11:48:00Z">
              <w:r>
                <w:rPr>
                  <w:rFonts w:ascii="Tahoma" w:hAnsi="Tahoma" w:cs="Tahoma" w:hint="eastAsia"/>
                  <w:lang w:eastAsia="zh-CN"/>
                </w:rPr>
                <w:t xml:space="preserve">2) </w:t>
              </w:r>
              <w:r>
                <w:rPr>
                  <w:rFonts w:ascii="Tahoma" w:hAnsi="Tahoma" w:cs="Tahoma"/>
                  <w:lang w:eastAsia="zh-CN"/>
                </w:rPr>
                <w:t>D</w:t>
              </w:r>
              <w:r>
                <w:rPr>
                  <w:rFonts w:ascii="Tahoma" w:hAnsi="Tahoma" w:cs="Tahoma" w:hint="eastAsia"/>
                  <w:lang w:eastAsia="zh-CN"/>
                </w:rPr>
                <w:t xml:space="preserve">escribe how the ER diagram in Milestone 3 is transformed to higher normalized forms by Peter </w:t>
              </w:r>
            </w:ins>
          </w:p>
          <w:p w:rsidR="00192082" w:rsidRDefault="00192082" w:rsidP="0018245D">
            <w:pPr>
              <w:pStyle w:val="Table"/>
              <w:rPr>
                <w:ins w:id="5110" w:author="Kuei Yuan Chen" w:date="2015-12-04T11:48:00Z"/>
                <w:rFonts w:ascii="Tahoma" w:hAnsi="Tahoma" w:cs="Tahoma"/>
                <w:lang w:eastAsia="zh-CN"/>
              </w:rPr>
            </w:pPr>
            <w:ins w:id="5111" w:author="Kuei Yuan Chen" w:date="2015-12-04T11:48:00Z">
              <w:r>
                <w:rPr>
                  <w:rFonts w:ascii="Tahoma" w:hAnsi="Tahoma" w:cs="Tahoma" w:hint="eastAsia"/>
                  <w:lang w:eastAsia="zh-CN"/>
                </w:rPr>
                <w:lastRenderedPageBreak/>
                <w:t xml:space="preserve">3) build sample table with actual data (this part need to update again later) by Zach </w:t>
              </w:r>
            </w:ins>
          </w:p>
          <w:p w:rsidR="00192082" w:rsidRDefault="00192082" w:rsidP="0018245D">
            <w:pPr>
              <w:pStyle w:val="Table"/>
              <w:rPr>
                <w:ins w:id="5112" w:author="Kuei Yuan Chen" w:date="2015-12-04T11:48:00Z"/>
                <w:rFonts w:ascii="Tahoma" w:hAnsi="Tahoma" w:cs="Tahoma"/>
                <w:lang w:eastAsia="zh-CN"/>
              </w:rPr>
            </w:pPr>
            <w:ins w:id="5113" w:author="Kuei Yuan Chen" w:date="2015-12-04T11:48:00Z">
              <w:r>
                <w:rPr>
                  <w:rFonts w:ascii="Tahoma" w:hAnsi="Tahoma" w:cs="Tahoma" w:hint="eastAsia"/>
                  <w:lang w:eastAsia="zh-CN"/>
                </w:rPr>
                <w:t>4) rebuild data dictionary by Zach</w:t>
              </w:r>
            </w:ins>
          </w:p>
          <w:p w:rsidR="00192082" w:rsidRDefault="00192082" w:rsidP="0018245D">
            <w:pPr>
              <w:pStyle w:val="Table"/>
              <w:rPr>
                <w:ins w:id="5114" w:author="Kuei Yuan Chen" w:date="2015-12-04T11:48:00Z"/>
                <w:rFonts w:ascii="Tahoma" w:hAnsi="Tahoma" w:cs="Tahoma"/>
                <w:lang w:eastAsia="zh-CN"/>
              </w:rPr>
            </w:pPr>
            <w:ins w:id="5115" w:author="Kuei Yuan Chen" w:date="2015-12-04T11:48:00Z">
              <w:r>
                <w:rPr>
                  <w:rFonts w:ascii="Tahoma" w:hAnsi="Tahoma" w:cs="Tahoma" w:hint="eastAsia"/>
                  <w:lang w:eastAsia="zh-CN"/>
                </w:rPr>
                <w:t xml:space="preserve">5) SQL statement update(include entity </w:t>
              </w:r>
              <w:r>
                <w:rPr>
                  <w:rFonts w:ascii="Tahoma" w:hAnsi="Tahoma" w:cs="Tahoma"/>
                  <w:lang w:eastAsia="zh-CN"/>
                </w:rPr>
                <w:t>description</w:t>
              </w:r>
              <w:r>
                <w:rPr>
                  <w:rFonts w:ascii="Tahoma" w:hAnsi="Tahoma" w:cs="Tahoma" w:hint="eastAsia"/>
                  <w:lang w:eastAsia="zh-CN"/>
                </w:rPr>
                <w:t xml:space="preserve">) by Andrew </w:t>
              </w:r>
            </w:ins>
          </w:p>
          <w:p w:rsidR="00192082" w:rsidRDefault="00192082" w:rsidP="0018245D">
            <w:pPr>
              <w:pStyle w:val="Table"/>
              <w:rPr>
                <w:ins w:id="5116" w:author="Kuei Yuan Chen" w:date="2015-12-04T11:48:00Z"/>
                <w:rFonts w:ascii="Tahoma" w:hAnsi="Tahoma" w:cs="Tahoma"/>
                <w:lang w:eastAsia="zh-CN"/>
              </w:rPr>
            </w:pPr>
            <w:ins w:id="5117" w:author="Kuei Yuan Chen" w:date="2015-12-04T11:48:00Z">
              <w:r>
                <w:rPr>
                  <w:rFonts w:ascii="Tahoma" w:hAnsi="Tahoma" w:cs="Tahoma" w:hint="eastAsia"/>
                  <w:lang w:eastAsia="zh-CN"/>
                </w:rPr>
                <w:t xml:space="preserve">6) Gantt chart is in </w:t>
              </w:r>
              <w:r>
                <w:rPr>
                  <w:rFonts w:ascii="Tahoma" w:hAnsi="Tahoma" w:cs="Tahoma"/>
                  <w:lang w:eastAsia="zh-CN"/>
                </w:rPr>
                <w:t>process</w:t>
              </w:r>
              <w:r>
                <w:rPr>
                  <w:rFonts w:ascii="Tahoma" w:hAnsi="Tahoma" w:cs="Tahoma" w:hint="eastAsia"/>
                  <w:lang w:eastAsia="zh-CN"/>
                </w:rPr>
                <w:t xml:space="preserve"> </w:t>
              </w:r>
              <w:r>
                <w:rPr>
                  <w:rFonts w:ascii="Tahoma" w:hAnsi="Tahoma" w:cs="Tahoma"/>
                  <w:lang w:eastAsia="zh-CN"/>
                </w:rPr>
                <w:t>according</w:t>
              </w:r>
              <w:r>
                <w:rPr>
                  <w:rFonts w:ascii="Tahoma" w:hAnsi="Tahoma" w:cs="Tahoma" w:hint="eastAsia"/>
                  <w:lang w:eastAsia="zh-CN"/>
                </w:rPr>
                <w:t xml:space="preserve"> to the progress in each meeting </w:t>
              </w:r>
            </w:ins>
          </w:p>
          <w:p w:rsidR="00192082" w:rsidRDefault="00192082" w:rsidP="0018245D">
            <w:pPr>
              <w:pStyle w:val="Table"/>
              <w:rPr>
                <w:ins w:id="5118" w:author="Kuei Yuan Chen" w:date="2015-12-04T11:48:00Z"/>
                <w:rFonts w:ascii="Tahoma" w:hAnsi="Tahoma" w:cs="Tahoma"/>
                <w:lang w:eastAsia="zh-CN"/>
              </w:rPr>
            </w:pPr>
            <w:ins w:id="5119" w:author="Kuei Yuan Chen" w:date="2015-12-04T11:48:00Z">
              <w:r>
                <w:rPr>
                  <w:rFonts w:ascii="Tahoma" w:hAnsi="Tahoma" w:cs="Tahoma" w:hint="eastAsia"/>
                  <w:lang w:eastAsia="zh-CN"/>
                </w:rPr>
                <w:t xml:space="preserve"> </w:t>
              </w:r>
            </w:ins>
          </w:p>
        </w:tc>
        <w:tc>
          <w:tcPr>
            <w:tcW w:w="2409"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120" w:author="Kuei Yuan Chen" w:date="2015-12-04T11:48:00Z"/>
                <w:rFonts w:ascii="Tahoma" w:hAnsi="Tahoma" w:cs="Tahoma"/>
                <w:lang w:eastAsia="zh-CN"/>
              </w:rPr>
            </w:pPr>
            <w:ins w:id="5121" w:author="Kuei Yuan Chen" w:date="2015-12-04T11:48:00Z">
              <w:r>
                <w:rPr>
                  <w:rFonts w:ascii="Tahoma" w:hAnsi="Tahoma" w:cs="Tahoma" w:hint="eastAsia"/>
                  <w:lang w:eastAsia="zh-CN"/>
                </w:rPr>
                <w:lastRenderedPageBreak/>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5122" w:author="Kuei Yuan Chen" w:date="2015-12-04T11:48:00Z"/>
                <w:rFonts w:ascii="Tahoma" w:hAnsi="Tahoma" w:cs="Tahoma"/>
                <w:lang w:eastAsia="zh-CN"/>
              </w:rPr>
            </w:pPr>
            <w:ins w:id="5123" w:author="Kuei Yuan Chen" w:date="2015-12-04T11:48:00Z">
              <w:r>
                <w:rPr>
                  <w:rFonts w:ascii="Tahoma" w:hAnsi="Tahoma" w:cs="Tahoma"/>
                  <w:lang w:eastAsia="zh-CN"/>
                </w:rPr>
                <w:t>I</w:t>
              </w:r>
              <w:r>
                <w:rPr>
                  <w:rFonts w:ascii="Tahoma" w:hAnsi="Tahoma" w:cs="Tahoma" w:hint="eastAsia"/>
                  <w:lang w:eastAsia="zh-CN"/>
                </w:rPr>
                <w:t xml:space="preserve">n process </w:t>
              </w:r>
            </w:ins>
          </w:p>
        </w:tc>
      </w:tr>
      <w:tr w:rsidR="00192082" w:rsidRPr="00956461" w:rsidTr="0018245D">
        <w:trPr>
          <w:ins w:id="5124"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Default="00192082" w:rsidP="0018245D">
            <w:pPr>
              <w:pStyle w:val="Table"/>
              <w:rPr>
                <w:ins w:id="5125" w:author="Kuei Yuan Chen" w:date="2015-12-04T11:48:00Z"/>
                <w:rFonts w:ascii="Tahoma" w:hAnsi="Tahoma" w:cs="Tahoma"/>
                <w:lang w:eastAsia="zh-CN"/>
              </w:rPr>
            </w:pPr>
            <w:ins w:id="5126" w:author="Kuei Yuan Chen" w:date="2015-12-04T11:48:00Z">
              <w:r>
                <w:rPr>
                  <w:rFonts w:ascii="Tahoma" w:hAnsi="Tahoma" w:cs="Tahoma" w:hint="eastAsia"/>
                  <w:lang w:eastAsia="zh-CN"/>
                </w:rPr>
                <w:lastRenderedPageBreak/>
                <w:t>5</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127" w:author="Kuei Yuan Chen" w:date="2015-12-04T11:48:00Z"/>
                <w:rFonts w:ascii="Tahoma" w:hAnsi="Tahoma" w:cs="Tahoma"/>
                <w:lang w:eastAsia="zh-CN"/>
              </w:rPr>
            </w:pPr>
            <w:ins w:id="5128" w:author="Kuei Yuan Chen" w:date="2015-12-04T11:48:00Z">
              <w:r>
                <w:rPr>
                  <w:rFonts w:ascii="Tahoma" w:hAnsi="Tahoma" w:cs="Tahoma" w:hint="eastAsia"/>
                  <w:lang w:eastAsia="zh-CN"/>
                </w:rPr>
                <w:t>Referential Integrity discussion :</w:t>
              </w:r>
            </w:ins>
          </w:p>
          <w:p w:rsidR="00192082" w:rsidRDefault="00192082" w:rsidP="0018245D">
            <w:pPr>
              <w:pStyle w:val="Table"/>
              <w:rPr>
                <w:ins w:id="5129" w:author="Kuei Yuan Chen" w:date="2015-12-04T11:48:00Z"/>
                <w:rFonts w:ascii="Tahoma" w:hAnsi="Tahoma" w:cs="Tahoma"/>
                <w:lang w:eastAsia="zh-CN"/>
              </w:rPr>
            </w:pPr>
            <w:ins w:id="5130" w:author="Kuei Yuan Chen" w:date="2015-12-04T11:48:00Z">
              <w:r>
                <w:rPr>
                  <w:rFonts w:ascii="Tahoma" w:hAnsi="Tahoma" w:cs="Tahoma" w:hint="eastAsia"/>
                  <w:lang w:eastAsia="zh-CN"/>
                </w:rPr>
                <w:t xml:space="preserve">Definition </w:t>
              </w:r>
              <w:proofErr w:type="spellStart"/>
              <w:r>
                <w:rPr>
                  <w:rFonts w:ascii="Tahoma" w:hAnsi="Tahoma" w:cs="Tahoma" w:hint="eastAsia"/>
                  <w:lang w:eastAsia="zh-CN"/>
                </w:rPr>
                <w:t>analyze</w:t>
              </w:r>
              <w:proofErr w:type="spellEnd"/>
              <w:r>
                <w:rPr>
                  <w:rFonts w:ascii="Tahoma" w:hAnsi="Tahoma" w:cs="Tahoma" w:hint="eastAsia"/>
                  <w:lang w:eastAsia="zh-CN"/>
                </w:rPr>
                <w:t xml:space="preserve"> , by peter </w:t>
              </w:r>
            </w:ins>
          </w:p>
          <w:p w:rsidR="00192082" w:rsidRDefault="00192082" w:rsidP="0018245D">
            <w:pPr>
              <w:pStyle w:val="Table"/>
              <w:rPr>
                <w:ins w:id="5131" w:author="Kuei Yuan Chen" w:date="2015-12-04T11:48:00Z"/>
                <w:rFonts w:ascii="Tahoma" w:hAnsi="Tahoma" w:cs="Tahoma"/>
                <w:lang w:eastAsia="zh-CN"/>
              </w:rPr>
            </w:pPr>
            <w:ins w:id="5132" w:author="Kuei Yuan Chen" w:date="2015-12-04T11:48:00Z">
              <w:r>
                <w:rPr>
                  <w:rFonts w:ascii="Tahoma" w:hAnsi="Tahoma" w:cs="Tahoma" w:hint="eastAsia"/>
                  <w:lang w:eastAsia="zh-CN"/>
                </w:rPr>
                <w:t>M</w:t>
              </w:r>
              <w:r>
                <w:rPr>
                  <w:rFonts w:ascii="Tahoma" w:hAnsi="Tahoma" w:cs="Tahoma"/>
                  <w:lang w:eastAsia="zh-CN"/>
                </w:rPr>
                <w:t>ore</w:t>
              </w:r>
              <w:r>
                <w:rPr>
                  <w:rFonts w:ascii="Tahoma" w:hAnsi="Tahoma" w:cs="Tahoma" w:hint="eastAsia"/>
                  <w:lang w:eastAsia="zh-CN"/>
                </w:rPr>
                <w:t xml:space="preserve"> task in Referential Integrity will be schedule on 12</w:t>
              </w:r>
              <w:r w:rsidRPr="00660BF0">
                <w:rPr>
                  <w:rFonts w:ascii="Tahoma" w:hAnsi="Tahoma" w:cs="Tahoma" w:hint="eastAsia"/>
                  <w:vertAlign w:val="superscript"/>
                  <w:lang w:eastAsia="zh-CN"/>
                </w:rPr>
                <w:t>th</w:t>
              </w:r>
              <w:r>
                <w:rPr>
                  <w:rFonts w:ascii="Tahoma" w:hAnsi="Tahoma" w:cs="Tahoma" w:hint="eastAsia"/>
                  <w:lang w:eastAsia="zh-CN"/>
                </w:rPr>
                <w:t xml:space="preserve"> Nov 2015 </w:t>
              </w:r>
            </w:ins>
          </w:p>
        </w:tc>
        <w:tc>
          <w:tcPr>
            <w:tcW w:w="2409" w:type="dxa"/>
            <w:tcBorders>
              <w:top w:val="single" w:sz="6" w:space="0" w:color="auto"/>
              <w:left w:val="single" w:sz="6" w:space="0" w:color="auto"/>
              <w:bottom w:val="single" w:sz="6" w:space="0" w:color="auto"/>
              <w:right w:val="single" w:sz="6" w:space="0" w:color="auto"/>
            </w:tcBorders>
          </w:tcPr>
          <w:p w:rsidR="00192082" w:rsidRPr="00660BF0" w:rsidRDefault="00192082" w:rsidP="0018245D">
            <w:pPr>
              <w:pStyle w:val="Table"/>
              <w:rPr>
                <w:ins w:id="5133" w:author="Kuei Yuan Chen" w:date="2015-12-04T11:48:00Z"/>
                <w:rFonts w:ascii="Tahoma" w:hAnsi="Tahoma" w:cs="Tahoma"/>
                <w:lang w:eastAsia="zh-CN"/>
              </w:rPr>
            </w:pPr>
            <w:ins w:id="5134" w:author="Kuei Yuan Chen" w:date="2015-12-04T11:48:00Z">
              <w:r>
                <w:rPr>
                  <w:rFonts w:ascii="Tahoma" w:hAnsi="Tahoma" w:cs="Tahoma" w:hint="eastAsia"/>
                  <w:lang w:eastAsia="zh-CN"/>
                </w:rPr>
                <w:t xml:space="preserve">All team member </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5135" w:author="Kuei Yuan Chen" w:date="2015-12-04T11:48:00Z"/>
                <w:rFonts w:ascii="Tahoma" w:hAnsi="Tahoma" w:cs="Tahoma"/>
                <w:lang w:eastAsia="zh-CN"/>
              </w:rPr>
            </w:pPr>
            <w:ins w:id="5136" w:author="Kuei Yuan Chen" w:date="2015-12-04T11:48:00Z">
              <w:r>
                <w:rPr>
                  <w:rFonts w:ascii="Tahoma" w:hAnsi="Tahoma" w:cs="Tahoma"/>
                  <w:lang w:eastAsia="zh-CN"/>
                </w:rPr>
                <w:t>I</w:t>
              </w:r>
              <w:r>
                <w:rPr>
                  <w:rFonts w:ascii="Tahoma" w:hAnsi="Tahoma" w:cs="Tahoma" w:hint="eastAsia"/>
                  <w:lang w:eastAsia="zh-CN"/>
                </w:rPr>
                <w:t xml:space="preserve">n process </w:t>
              </w:r>
            </w:ins>
          </w:p>
        </w:tc>
      </w:tr>
    </w:tbl>
    <w:p w:rsidR="00192082" w:rsidRDefault="00192082" w:rsidP="00192082">
      <w:pPr>
        <w:rPr>
          <w:ins w:id="5137" w:author="Kuei Yuan Chen" w:date="2015-12-04T11:48:00Z"/>
          <w:rFonts w:ascii="Tahoma" w:hAnsi="Tahoma" w:cs="Tahoma"/>
          <w:lang w:eastAsia="zh-CN"/>
        </w:rPr>
      </w:pPr>
    </w:p>
    <w:p w:rsidR="00192082" w:rsidRDefault="00192082" w:rsidP="00192082">
      <w:pPr>
        <w:rPr>
          <w:ins w:id="5138" w:author="Kuei Yuan Chen" w:date="2015-12-04T11:48:00Z"/>
          <w:rFonts w:ascii="Tahoma" w:hAnsi="Tahoma" w:cs="Tahoma"/>
          <w:lang w:eastAsia="zh-CN"/>
        </w:rPr>
      </w:pPr>
    </w:p>
    <w:p w:rsidR="00192082" w:rsidRDefault="00192082" w:rsidP="00192082">
      <w:pPr>
        <w:rPr>
          <w:ins w:id="5139" w:author="Kuei Yuan Chen" w:date="2015-12-04T11:48:00Z"/>
          <w:rFonts w:ascii="Tahoma" w:hAnsi="Tahoma" w:cs="Tahoma"/>
          <w:lang w:eastAsia="zh-CN"/>
        </w:rPr>
      </w:pPr>
      <w:ins w:id="5140" w:author="Kuei Yuan Chen" w:date="2015-12-04T11:48:00Z">
        <w:r w:rsidRPr="00471A94">
          <w:rPr>
            <w:rFonts w:ascii="Tahoma" w:hAnsi="Tahoma" w:cs="Tahoma"/>
            <w:noProof/>
          </w:rPr>
          <mc:AlternateContent>
            <mc:Choice Requires="wps">
              <w:drawing>
                <wp:anchor distT="0" distB="0" distL="114300" distR="114300" simplePos="0" relativeHeight="251673600" behindDoc="0" locked="0" layoutInCell="1" allowOverlap="1" wp14:anchorId="62C7E14F" wp14:editId="291B7E8C">
                  <wp:simplePos x="0" y="0"/>
                  <wp:positionH relativeFrom="column">
                    <wp:posOffset>12700</wp:posOffset>
                  </wp:positionH>
                  <wp:positionV relativeFrom="paragraph">
                    <wp:posOffset>10160</wp:posOffset>
                  </wp:positionV>
                  <wp:extent cx="6305550" cy="485775"/>
                  <wp:effectExtent l="19050" t="20955" r="38100" b="457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8577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6A326" id="Rectangle 17" o:spid="_x0000_s1026" style="position:absolute;margin-left:1pt;margin-top:.8pt;width:496.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" fillcolor="#4f81bd" strokecolor="#f2f2f2" strokeweight="3pt">
                  <v:shadow on="t" color="#243f60" opacity=".5" offset="1pt"/>
                </v:rect>
              </w:pict>
            </mc:Fallback>
          </mc:AlternateContent>
        </w:r>
      </w:ins>
    </w:p>
    <w:p w:rsidR="00192082" w:rsidRDefault="00192082" w:rsidP="00192082">
      <w:pPr>
        <w:rPr>
          <w:ins w:id="5141" w:author="Kuei Yuan Chen" w:date="2015-12-04T11:48:00Z"/>
          <w:rFonts w:ascii="Tahoma" w:hAnsi="Tahoma" w:cs="Tahoma"/>
          <w:lang w:eastAsia="zh-CN"/>
        </w:rPr>
      </w:pPr>
    </w:p>
    <w:p w:rsidR="00192082" w:rsidRDefault="00192082" w:rsidP="00192082">
      <w:pPr>
        <w:rPr>
          <w:ins w:id="5142" w:author="Kuei Yuan Chen" w:date="2015-12-04T11:48:00Z"/>
          <w:rFonts w:ascii="Tahoma" w:hAnsi="Tahoma" w:cs="Tahoma"/>
          <w:lang w:eastAsia="zh-CN"/>
        </w:rPr>
      </w:pPr>
    </w:p>
    <w:p w:rsidR="00192082" w:rsidRDefault="00192082" w:rsidP="00192082">
      <w:pPr>
        <w:rPr>
          <w:ins w:id="5143" w:author="Kuei Yuan Chen" w:date="2015-12-04T11:48:00Z"/>
          <w:rFonts w:ascii="Tahoma" w:hAnsi="Tahoma" w:cs="Tahoma"/>
          <w:lang w:eastAsia="zh-CN"/>
        </w:rPr>
      </w:pPr>
    </w:p>
    <w:p w:rsidR="00192082" w:rsidRDefault="00192082" w:rsidP="00192082">
      <w:pPr>
        <w:pStyle w:val="HPTableTitle"/>
        <w:rPr>
          <w:ins w:id="5144" w:author="Kuei Yuan Chen" w:date="2015-12-04T11:48:00Z"/>
          <w:rFonts w:ascii="Tahoma" w:hAnsi="Tahoma" w:cs="Tahoma"/>
        </w:rPr>
      </w:pPr>
      <w:ins w:id="5145" w:author="Kuei Yuan Chen" w:date="2015-12-04T11:48:00Z">
        <w:r>
          <w:rPr>
            <w:rFonts w:ascii="Tahoma" w:hAnsi="Tahoma" w:cs="Tahoma"/>
          </w:rPr>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530"/>
      </w:tblGrid>
      <w:tr w:rsidR="00192082" w:rsidRPr="006D5472" w:rsidTr="0018245D">
        <w:trPr>
          <w:ins w:id="5146" w:author="Kuei Yuan Chen" w:date="2015-12-04T11:48:00Z"/>
        </w:trPr>
        <w:tc>
          <w:tcPr>
            <w:tcW w:w="2340" w:type="dxa"/>
          </w:tcPr>
          <w:p w:rsidR="00192082" w:rsidRPr="006D5472" w:rsidRDefault="00192082" w:rsidP="0018245D">
            <w:pPr>
              <w:pStyle w:val="TableSmHeadingRight"/>
              <w:ind w:right="320" w:firstLineChars="100" w:firstLine="161"/>
              <w:jc w:val="left"/>
              <w:rPr>
                <w:ins w:id="5147" w:author="Kuei Yuan Chen" w:date="2015-12-04T11:48:00Z"/>
                <w:rFonts w:ascii="Tahoma" w:hAnsi="Tahoma" w:cs="Tahoma"/>
              </w:rPr>
            </w:pPr>
            <w:ins w:id="5148" w:author="Kuei Yuan Chen" w:date="2015-12-04T11:48:00Z">
              <w:r w:rsidRPr="006D5472">
                <w:rPr>
                  <w:rFonts w:ascii="Tahoma" w:hAnsi="Tahoma" w:cs="Tahoma"/>
                </w:rPr>
                <w:t>Project Name:</w:t>
              </w:r>
            </w:ins>
          </w:p>
        </w:tc>
        <w:tc>
          <w:tcPr>
            <w:tcW w:w="7470" w:type="dxa"/>
            <w:gridSpan w:val="3"/>
          </w:tcPr>
          <w:p w:rsidR="00192082" w:rsidRPr="003C4E3D" w:rsidRDefault="00192082" w:rsidP="0018245D">
            <w:pPr>
              <w:pStyle w:val="TableMedium"/>
              <w:rPr>
                <w:ins w:id="5149" w:author="Kuei Yuan Chen" w:date="2015-12-04T11:48:00Z"/>
                <w:rFonts w:ascii="Tahoma" w:hAnsi="Tahoma" w:cs="Tahoma"/>
                <w:b/>
              </w:rPr>
            </w:pPr>
            <w:ins w:id="5150" w:author="Kuei Yuan Chen" w:date="2015-12-04T11:48:00Z">
              <w:r>
                <w:rPr>
                  <w:rFonts w:ascii="Tahoma" w:hAnsi="Tahoma" w:cs="Tahoma" w:hint="eastAsia"/>
                  <w:b/>
                  <w:lang w:eastAsia="zh-CN"/>
                </w:rPr>
                <w:t>ACIT1630 DB Project</w:t>
              </w:r>
            </w:ins>
          </w:p>
        </w:tc>
      </w:tr>
      <w:tr w:rsidR="00192082" w:rsidRPr="001B1C88" w:rsidTr="0018245D">
        <w:trPr>
          <w:gridAfter w:val="2"/>
          <w:wAfter w:w="3690" w:type="dxa"/>
          <w:trHeight w:val="236"/>
          <w:ins w:id="5151" w:author="Kuei Yuan Chen" w:date="2015-12-04T11:48:00Z"/>
        </w:trPr>
        <w:tc>
          <w:tcPr>
            <w:tcW w:w="2340" w:type="dxa"/>
          </w:tcPr>
          <w:p w:rsidR="00192082" w:rsidRPr="001B1C88" w:rsidRDefault="00192082" w:rsidP="0018245D">
            <w:pPr>
              <w:pStyle w:val="TableSmHeadingRight"/>
              <w:ind w:right="320"/>
              <w:jc w:val="center"/>
              <w:rPr>
                <w:ins w:id="5152" w:author="Kuei Yuan Chen" w:date="2015-12-04T11:48:00Z"/>
                <w:rFonts w:ascii="Tahoma" w:hAnsi="Tahoma" w:cs="Tahoma"/>
              </w:rPr>
            </w:pPr>
            <w:ins w:id="5153" w:author="Kuei Yuan Chen" w:date="2015-12-04T11:48:00Z">
              <w:r w:rsidRPr="001B1C88">
                <w:rPr>
                  <w:rFonts w:ascii="Tahoma" w:hAnsi="Tahoma" w:cs="Tahoma"/>
                </w:rPr>
                <w:t>Project Manager:</w:t>
              </w:r>
            </w:ins>
          </w:p>
        </w:tc>
        <w:tc>
          <w:tcPr>
            <w:tcW w:w="3780" w:type="dxa"/>
          </w:tcPr>
          <w:p w:rsidR="00192082" w:rsidRPr="001B1C88" w:rsidRDefault="00192082" w:rsidP="0018245D">
            <w:pPr>
              <w:pStyle w:val="TableMedium"/>
              <w:rPr>
                <w:ins w:id="5154" w:author="Kuei Yuan Chen" w:date="2015-12-04T11:48:00Z"/>
                <w:rFonts w:ascii="Tahoma" w:hAnsi="Tahoma" w:cs="Tahoma"/>
                <w:lang w:eastAsia="zh-CN"/>
              </w:rPr>
            </w:pPr>
            <w:ins w:id="5155" w:author="Kuei Yuan Chen" w:date="2015-12-04T11:48:00Z">
              <w:r>
                <w:rPr>
                  <w:rFonts w:ascii="Tahoma" w:hAnsi="Tahoma" w:cs="Tahoma" w:hint="eastAsia"/>
                  <w:lang w:eastAsia="zh-CN"/>
                </w:rPr>
                <w:t>York Liu</w:t>
              </w:r>
            </w:ins>
          </w:p>
        </w:tc>
      </w:tr>
      <w:tr w:rsidR="00192082" w:rsidRPr="00CE4F95" w:rsidTr="0018245D">
        <w:trPr>
          <w:trHeight w:val="236"/>
          <w:ins w:id="5156" w:author="Kuei Yuan Chen" w:date="2015-12-04T11:48:00Z"/>
        </w:trPr>
        <w:tc>
          <w:tcPr>
            <w:tcW w:w="2340" w:type="dxa"/>
          </w:tcPr>
          <w:p w:rsidR="00192082" w:rsidRPr="00CE4F95" w:rsidRDefault="00192082" w:rsidP="0018245D">
            <w:pPr>
              <w:pStyle w:val="TableSmHeadingRight"/>
              <w:ind w:right="320" w:firstLineChars="100" w:firstLine="161"/>
              <w:jc w:val="left"/>
              <w:rPr>
                <w:ins w:id="5157" w:author="Kuei Yuan Chen" w:date="2015-12-04T11:48:00Z"/>
                <w:rFonts w:ascii="Tahoma" w:hAnsi="Tahoma" w:cs="Tahoma"/>
              </w:rPr>
            </w:pPr>
            <w:ins w:id="5158" w:author="Kuei Yuan Chen" w:date="2015-12-04T11:48:00Z">
              <w:r w:rsidRPr="00CE4F95">
                <w:rPr>
                  <w:rFonts w:ascii="Tahoma" w:hAnsi="Tahoma" w:cs="Tahoma"/>
                </w:rPr>
                <w:t xml:space="preserve">Prepared By:  </w:t>
              </w:r>
            </w:ins>
          </w:p>
        </w:tc>
        <w:tc>
          <w:tcPr>
            <w:tcW w:w="3780" w:type="dxa"/>
          </w:tcPr>
          <w:p w:rsidR="00192082" w:rsidRPr="00CE4F95" w:rsidRDefault="00192082" w:rsidP="0018245D">
            <w:pPr>
              <w:pStyle w:val="TableMedium"/>
              <w:rPr>
                <w:ins w:id="5159" w:author="Kuei Yuan Chen" w:date="2015-12-04T11:48:00Z"/>
                <w:rFonts w:ascii="Tahoma" w:hAnsi="Tahoma" w:cs="Tahoma"/>
                <w:lang w:eastAsia="zh-CN"/>
              </w:rPr>
            </w:pPr>
            <w:ins w:id="5160" w:author="Kuei Yuan Chen" w:date="2015-12-04T11:48:00Z">
              <w:r>
                <w:rPr>
                  <w:rFonts w:ascii="Tahoma" w:hAnsi="Tahoma" w:cs="Tahoma" w:hint="eastAsia"/>
                  <w:lang w:eastAsia="zh-CN"/>
                </w:rPr>
                <w:t>York Liu</w:t>
              </w:r>
            </w:ins>
          </w:p>
        </w:tc>
        <w:tc>
          <w:tcPr>
            <w:tcW w:w="2160" w:type="dxa"/>
          </w:tcPr>
          <w:p w:rsidR="00192082" w:rsidRPr="00CE4F95" w:rsidRDefault="00192082" w:rsidP="0018245D">
            <w:pPr>
              <w:pStyle w:val="TableSmHeadingRight"/>
              <w:rPr>
                <w:ins w:id="5161" w:author="Kuei Yuan Chen" w:date="2015-12-04T11:48:00Z"/>
                <w:rFonts w:ascii="Tahoma" w:hAnsi="Tahoma" w:cs="Tahoma"/>
              </w:rPr>
            </w:pPr>
          </w:p>
        </w:tc>
        <w:tc>
          <w:tcPr>
            <w:tcW w:w="1530" w:type="dxa"/>
          </w:tcPr>
          <w:p w:rsidR="00192082" w:rsidRPr="00CE4F95" w:rsidRDefault="00192082" w:rsidP="0018245D">
            <w:pPr>
              <w:pStyle w:val="TableMedium"/>
              <w:rPr>
                <w:ins w:id="5162" w:author="Kuei Yuan Chen" w:date="2015-12-04T11:48:00Z"/>
                <w:rFonts w:ascii="Tahoma" w:hAnsi="Tahoma" w:cs="Tahoma"/>
                <w:lang w:eastAsia="zh-CN"/>
              </w:rPr>
            </w:pPr>
          </w:p>
        </w:tc>
      </w:tr>
    </w:tbl>
    <w:p w:rsidR="00192082" w:rsidRPr="00CE4F95" w:rsidRDefault="00192082" w:rsidP="00192082">
      <w:pPr>
        <w:pStyle w:val="Numberedlist21"/>
        <w:numPr>
          <w:ilvl w:val="0"/>
          <w:numId w:val="0"/>
        </w:numPr>
        <w:rPr>
          <w:ins w:id="5163" w:author="Kuei Yuan Chen" w:date="2015-12-04T11:48:00Z"/>
          <w:rFonts w:ascii="Tahoma" w:hAnsi="Tahoma" w:cs="Tahoma"/>
        </w:rPr>
      </w:pPr>
      <w:proofErr w:type="gramStart"/>
      <w:ins w:id="5164" w:author="Kuei Yuan Chen" w:date="2015-12-04T11:48:00Z">
        <w:r>
          <w:rPr>
            <w:rFonts w:ascii="Tahoma" w:hAnsi="Tahoma" w:cs="Tahoma" w:hint="eastAsia"/>
            <w:lang w:eastAsia="zh-CN"/>
          </w:rPr>
          <w:t>1.</w:t>
        </w:r>
        <w:r w:rsidRPr="00CE4F95">
          <w:rPr>
            <w:rFonts w:ascii="Tahoma" w:hAnsi="Tahoma" w:cs="Tahoma"/>
          </w:rPr>
          <w:t>Meeting</w:t>
        </w:r>
        <w:proofErr w:type="gramEnd"/>
        <w:r w:rsidRPr="00CE4F95">
          <w:rPr>
            <w:rFonts w:ascii="Tahoma" w:hAnsi="Tahoma" w:cs="Tahoma"/>
          </w:rPr>
          <w:t xml:space="preserve">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1980"/>
      </w:tblGrid>
      <w:tr w:rsidR="00192082" w:rsidRPr="00CE4F95" w:rsidTr="0018245D">
        <w:trPr>
          <w:cantSplit/>
          <w:ins w:id="5165" w:author="Kuei Yuan Chen" w:date="2015-12-04T11:48:00Z"/>
        </w:trPr>
        <w:tc>
          <w:tcPr>
            <w:tcW w:w="1620" w:type="dxa"/>
          </w:tcPr>
          <w:p w:rsidR="00192082" w:rsidRPr="00CE4F95" w:rsidRDefault="00192082" w:rsidP="0018245D">
            <w:pPr>
              <w:pStyle w:val="TableSmHeadingRight"/>
              <w:rPr>
                <w:ins w:id="5166" w:author="Kuei Yuan Chen" w:date="2015-12-04T11:48:00Z"/>
                <w:rFonts w:ascii="Tahoma" w:hAnsi="Tahoma" w:cs="Tahoma"/>
              </w:rPr>
            </w:pPr>
            <w:ins w:id="5167" w:author="Kuei Yuan Chen" w:date="2015-12-04T11:48:00Z">
              <w:r w:rsidRPr="00CE4F95">
                <w:rPr>
                  <w:rFonts w:ascii="Tahoma" w:hAnsi="Tahoma" w:cs="Tahoma"/>
                </w:rPr>
                <w:t>Type:</w:t>
              </w:r>
            </w:ins>
          </w:p>
        </w:tc>
        <w:tc>
          <w:tcPr>
            <w:tcW w:w="8190" w:type="dxa"/>
            <w:gridSpan w:val="6"/>
          </w:tcPr>
          <w:p w:rsidR="00192082" w:rsidRPr="00CE4F95" w:rsidRDefault="00192082" w:rsidP="0018245D">
            <w:pPr>
              <w:pStyle w:val="Table"/>
              <w:rPr>
                <w:ins w:id="5168" w:author="Kuei Yuan Chen" w:date="2015-12-04T11:48:00Z"/>
                <w:rFonts w:ascii="Tahoma" w:hAnsi="Tahoma" w:cs="Tahoma"/>
                <w:lang w:eastAsia="zh-CN"/>
              </w:rPr>
            </w:pPr>
            <w:ins w:id="5169" w:author="Kuei Yuan Chen" w:date="2015-12-04T11:48:00Z">
              <w:r>
                <w:rPr>
                  <w:rFonts w:ascii="Tahoma" w:hAnsi="Tahoma" w:cs="Tahoma" w:hint="eastAsia"/>
                  <w:b/>
                  <w:color w:val="00B050"/>
                  <w:lang w:eastAsia="zh-CN"/>
                </w:rPr>
                <w:t>Milestone4</w:t>
              </w:r>
              <w:r w:rsidRPr="00CB219E">
                <w:rPr>
                  <w:rFonts w:ascii="Tahoma" w:hAnsi="Tahoma" w:cs="Tahoma" w:hint="eastAsia"/>
                  <w:b/>
                  <w:color w:val="00B050"/>
                  <w:lang w:eastAsia="zh-CN"/>
                </w:rPr>
                <w:t>- phase 3</w:t>
              </w:r>
              <w:r>
                <w:rPr>
                  <w:rFonts w:ascii="Tahoma" w:hAnsi="Tahoma" w:cs="Tahoma" w:hint="eastAsia"/>
                  <w:b/>
                  <w:color w:val="00B050"/>
                  <w:lang w:eastAsia="zh-CN"/>
                </w:rPr>
                <w:t>-1</w:t>
              </w:r>
            </w:ins>
          </w:p>
        </w:tc>
      </w:tr>
      <w:tr w:rsidR="00192082" w:rsidRPr="00CE4F95" w:rsidTr="0018245D">
        <w:trPr>
          <w:cantSplit/>
          <w:ins w:id="5170" w:author="Kuei Yuan Chen" w:date="2015-12-04T11:48:00Z"/>
        </w:trPr>
        <w:tc>
          <w:tcPr>
            <w:tcW w:w="1620" w:type="dxa"/>
          </w:tcPr>
          <w:p w:rsidR="00192082" w:rsidRPr="00CE4F95" w:rsidRDefault="00192082" w:rsidP="0018245D">
            <w:pPr>
              <w:pStyle w:val="TableSmHeadingRight"/>
              <w:rPr>
                <w:ins w:id="5171" w:author="Kuei Yuan Chen" w:date="2015-12-04T11:48:00Z"/>
                <w:rFonts w:ascii="Tahoma" w:hAnsi="Tahoma" w:cs="Tahoma"/>
              </w:rPr>
            </w:pPr>
            <w:ins w:id="5172" w:author="Kuei Yuan Chen" w:date="2015-12-04T11:48:00Z">
              <w:r w:rsidRPr="00CE4F95">
                <w:rPr>
                  <w:rFonts w:ascii="Tahoma" w:hAnsi="Tahoma" w:cs="Tahoma"/>
                </w:rPr>
                <w:t>Purpose:</w:t>
              </w:r>
            </w:ins>
          </w:p>
        </w:tc>
        <w:tc>
          <w:tcPr>
            <w:tcW w:w="8190" w:type="dxa"/>
            <w:gridSpan w:val="6"/>
          </w:tcPr>
          <w:p w:rsidR="00192082" w:rsidRPr="00CE4F95" w:rsidRDefault="00192082" w:rsidP="0018245D">
            <w:pPr>
              <w:pStyle w:val="Table"/>
              <w:rPr>
                <w:ins w:id="5173" w:author="Kuei Yuan Chen" w:date="2015-12-04T11:48:00Z"/>
                <w:rFonts w:ascii="Tahoma" w:hAnsi="Tahoma" w:cs="Tahoma"/>
              </w:rPr>
            </w:pPr>
            <w:ins w:id="5174" w:author="Kuei Yuan Chen" w:date="2015-12-04T11:48:00Z">
              <w:r w:rsidRPr="00CE4F95">
                <w:rPr>
                  <w:rFonts w:ascii="Tahoma" w:hAnsi="Tahoma" w:cs="Tahoma"/>
                </w:rPr>
                <w:t>Ongoing information sharing and project status update</w:t>
              </w:r>
            </w:ins>
          </w:p>
        </w:tc>
      </w:tr>
      <w:tr w:rsidR="00192082" w:rsidRPr="00CE4F95" w:rsidTr="0018245D">
        <w:trPr>
          <w:ins w:id="5175" w:author="Kuei Yuan Chen" w:date="2015-12-04T11:48:00Z"/>
        </w:trPr>
        <w:tc>
          <w:tcPr>
            <w:tcW w:w="1620" w:type="dxa"/>
          </w:tcPr>
          <w:p w:rsidR="00192082" w:rsidRPr="00CE4F95" w:rsidRDefault="00192082" w:rsidP="0018245D">
            <w:pPr>
              <w:pStyle w:val="TableSmHeadingRight"/>
              <w:rPr>
                <w:ins w:id="5176" w:author="Kuei Yuan Chen" w:date="2015-12-04T11:48:00Z"/>
                <w:rFonts w:ascii="Tahoma" w:hAnsi="Tahoma" w:cs="Tahoma"/>
              </w:rPr>
            </w:pPr>
            <w:ins w:id="5177" w:author="Kuei Yuan Chen" w:date="2015-12-04T11:48:00Z">
              <w:r w:rsidRPr="00CE4F95">
                <w:rPr>
                  <w:rFonts w:ascii="Tahoma" w:hAnsi="Tahoma" w:cs="Tahoma"/>
                </w:rPr>
                <w:t>Meeting Date:</w:t>
              </w:r>
            </w:ins>
          </w:p>
        </w:tc>
        <w:tc>
          <w:tcPr>
            <w:tcW w:w="2250" w:type="dxa"/>
          </w:tcPr>
          <w:p w:rsidR="00192082" w:rsidRPr="00CE4F95" w:rsidRDefault="00192082" w:rsidP="0018245D">
            <w:pPr>
              <w:pStyle w:val="Table"/>
              <w:rPr>
                <w:ins w:id="5178" w:author="Kuei Yuan Chen" w:date="2015-12-04T11:48:00Z"/>
                <w:rFonts w:ascii="Tahoma" w:hAnsi="Tahoma" w:cs="Tahoma"/>
                <w:lang w:eastAsia="zh-CN"/>
              </w:rPr>
            </w:pPr>
            <w:ins w:id="5179" w:author="Kuei Yuan Chen" w:date="2015-12-04T11:48: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11-12</w:t>
              </w:r>
            </w:ins>
          </w:p>
        </w:tc>
        <w:tc>
          <w:tcPr>
            <w:tcW w:w="1080" w:type="dxa"/>
          </w:tcPr>
          <w:p w:rsidR="00192082" w:rsidRPr="00CE4F95" w:rsidRDefault="00192082" w:rsidP="0018245D">
            <w:pPr>
              <w:pStyle w:val="TableSmHeadingRight"/>
              <w:rPr>
                <w:ins w:id="5180" w:author="Kuei Yuan Chen" w:date="2015-12-04T11:48:00Z"/>
                <w:rFonts w:ascii="Tahoma" w:hAnsi="Tahoma" w:cs="Tahoma"/>
              </w:rPr>
            </w:pPr>
            <w:ins w:id="5181" w:author="Kuei Yuan Chen" w:date="2015-12-04T11:48:00Z">
              <w:r w:rsidRPr="00CE4F95">
                <w:rPr>
                  <w:rFonts w:ascii="Tahoma" w:hAnsi="Tahoma" w:cs="Tahoma"/>
                </w:rPr>
                <w:t>Start Time:</w:t>
              </w:r>
            </w:ins>
          </w:p>
        </w:tc>
        <w:tc>
          <w:tcPr>
            <w:tcW w:w="1890" w:type="dxa"/>
            <w:gridSpan w:val="2"/>
          </w:tcPr>
          <w:p w:rsidR="00192082" w:rsidRPr="00CE4F95" w:rsidRDefault="00192082" w:rsidP="0018245D">
            <w:pPr>
              <w:pStyle w:val="Table"/>
              <w:rPr>
                <w:ins w:id="5182" w:author="Kuei Yuan Chen" w:date="2015-12-04T11:48:00Z"/>
                <w:rFonts w:ascii="Tahoma" w:hAnsi="Tahoma" w:cs="Tahoma"/>
              </w:rPr>
            </w:pPr>
            <w:ins w:id="5183" w:author="Kuei Yuan Chen" w:date="2015-12-04T11:48:00Z">
              <w:r>
                <w:rPr>
                  <w:rFonts w:ascii="Tahoma" w:hAnsi="Tahoma" w:cs="Tahoma" w:hint="eastAsia"/>
                  <w:lang w:eastAsia="zh-CN"/>
                </w:rPr>
                <w:t>5</w:t>
              </w:r>
              <w:r w:rsidRPr="00CE4F95">
                <w:rPr>
                  <w:rFonts w:ascii="Tahoma" w:hAnsi="Tahoma" w:cs="Tahoma"/>
                </w:rPr>
                <w:t>:</w:t>
              </w:r>
              <w:r>
                <w:rPr>
                  <w:rFonts w:ascii="Tahoma" w:hAnsi="Tahoma" w:cs="Tahoma" w:hint="eastAsia"/>
                  <w:lang w:eastAsia="zh-CN"/>
                </w:rPr>
                <w:t>3</w:t>
              </w:r>
              <w:r w:rsidRPr="00CE4F95">
                <w:rPr>
                  <w:rFonts w:ascii="Tahoma" w:hAnsi="Tahoma" w:cs="Tahoma"/>
                </w:rPr>
                <w:t>0pm</w:t>
              </w:r>
            </w:ins>
          </w:p>
        </w:tc>
        <w:tc>
          <w:tcPr>
            <w:tcW w:w="990" w:type="dxa"/>
          </w:tcPr>
          <w:p w:rsidR="00192082" w:rsidRPr="00CE4F95" w:rsidRDefault="00192082" w:rsidP="0018245D">
            <w:pPr>
              <w:pStyle w:val="TableSmHeadingRight"/>
              <w:rPr>
                <w:ins w:id="5184" w:author="Kuei Yuan Chen" w:date="2015-12-04T11:48:00Z"/>
                <w:rFonts w:ascii="Tahoma" w:hAnsi="Tahoma" w:cs="Tahoma"/>
              </w:rPr>
            </w:pPr>
            <w:ins w:id="5185" w:author="Kuei Yuan Chen" w:date="2015-12-04T11:48:00Z">
              <w:r w:rsidRPr="00CE4F95">
                <w:rPr>
                  <w:rFonts w:ascii="Tahoma" w:hAnsi="Tahoma" w:cs="Tahoma"/>
                </w:rPr>
                <w:t>End Time:</w:t>
              </w:r>
            </w:ins>
          </w:p>
        </w:tc>
        <w:tc>
          <w:tcPr>
            <w:tcW w:w="1980" w:type="dxa"/>
          </w:tcPr>
          <w:p w:rsidR="00192082" w:rsidRPr="00CE4F95" w:rsidRDefault="00192082" w:rsidP="0018245D">
            <w:pPr>
              <w:pStyle w:val="Table"/>
              <w:rPr>
                <w:ins w:id="5186" w:author="Kuei Yuan Chen" w:date="2015-12-04T11:48:00Z"/>
                <w:rFonts w:ascii="Tahoma" w:hAnsi="Tahoma" w:cs="Tahoma"/>
                <w:lang w:eastAsia="zh-CN"/>
              </w:rPr>
            </w:pPr>
            <w:ins w:id="5187" w:author="Kuei Yuan Chen" w:date="2015-12-04T11:48:00Z">
              <w:r>
                <w:rPr>
                  <w:rFonts w:ascii="Tahoma" w:hAnsi="Tahoma" w:cs="Tahoma" w:hint="eastAsia"/>
                  <w:lang w:eastAsia="zh-CN"/>
                </w:rPr>
                <w:t>7</w:t>
              </w:r>
              <w:r w:rsidRPr="00CE4F95">
                <w:rPr>
                  <w:rFonts w:ascii="Tahoma" w:hAnsi="Tahoma" w:cs="Tahoma" w:hint="eastAsia"/>
                  <w:lang w:eastAsia="zh-CN"/>
                </w:rPr>
                <w:t>:</w:t>
              </w:r>
              <w:r>
                <w:rPr>
                  <w:rFonts w:ascii="Tahoma" w:hAnsi="Tahoma" w:cs="Tahoma" w:hint="eastAsia"/>
                  <w:lang w:eastAsia="zh-CN"/>
                </w:rPr>
                <w:t>3</w:t>
              </w:r>
              <w:r w:rsidRPr="00CE4F95">
                <w:rPr>
                  <w:rFonts w:ascii="Tahoma" w:hAnsi="Tahoma" w:cs="Tahoma" w:hint="eastAsia"/>
                  <w:lang w:eastAsia="zh-CN"/>
                </w:rPr>
                <w:t>0pm</w:t>
              </w:r>
            </w:ins>
          </w:p>
        </w:tc>
      </w:tr>
      <w:tr w:rsidR="00192082" w:rsidRPr="00CE4F95" w:rsidTr="0018245D">
        <w:trPr>
          <w:cantSplit/>
          <w:ins w:id="5188" w:author="Kuei Yuan Chen" w:date="2015-12-04T11:48:00Z"/>
        </w:trPr>
        <w:tc>
          <w:tcPr>
            <w:tcW w:w="1620" w:type="dxa"/>
          </w:tcPr>
          <w:p w:rsidR="00192082" w:rsidRPr="00CE4F95" w:rsidRDefault="00192082" w:rsidP="0018245D">
            <w:pPr>
              <w:pStyle w:val="TableSmHeadingRight"/>
              <w:rPr>
                <w:ins w:id="5189" w:author="Kuei Yuan Chen" w:date="2015-12-04T11:48:00Z"/>
                <w:rFonts w:ascii="Tahoma" w:hAnsi="Tahoma" w:cs="Tahoma"/>
              </w:rPr>
            </w:pPr>
            <w:ins w:id="5190" w:author="Kuei Yuan Chen" w:date="2015-12-04T11:48:00Z">
              <w:r w:rsidRPr="00CE4F95">
                <w:rPr>
                  <w:rFonts w:ascii="Tahoma" w:hAnsi="Tahoma" w:cs="Tahoma"/>
                </w:rPr>
                <w:t>Meeting Host:</w:t>
              </w:r>
            </w:ins>
          </w:p>
        </w:tc>
        <w:tc>
          <w:tcPr>
            <w:tcW w:w="3330" w:type="dxa"/>
            <w:gridSpan w:val="2"/>
          </w:tcPr>
          <w:p w:rsidR="00192082" w:rsidRPr="00CE4F95" w:rsidRDefault="00192082" w:rsidP="0018245D">
            <w:pPr>
              <w:pStyle w:val="Table"/>
              <w:rPr>
                <w:ins w:id="5191" w:author="Kuei Yuan Chen" w:date="2015-12-04T11:48:00Z"/>
                <w:rFonts w:ascii="Tahoma" w:hAnsi="Tahoma" w:cs="Tahoma"/>
                <w:lang w:eastAsia="zh-CN"/>
              </w:rPr>
            </w:pPr>
            <w:ins w:id="5192" w:author="Kuei Yuan Chen" w:date="2015-12-04T11:48:00Z">
              <w:r>
                <w:rPr>
                  <w:rFonts w:ascii="Tahoma" w:hAnsi="Tahoma" w:cs="Tahoma" w:hint="eastAsia"/>
                  <w:lang w:eastAsia="zh-CN"/>
                </w:rPr>
                <w:t>Zach</w:t>
              </w:r>
            </w:ins>
          </w:p>
        </w:tc>
        <w:tc>
          <w:tcPr>
            <w:tcW w:w="1260" w:type="dxa"/>
          </w:tcPr>
          <w:p w:rsidR="00192082" w:rsidRPr="00CE4F95" w:rsidRDefault="00192082" w:rsidP="0018245D">
            <w:pPr>
              <w:pStyle w:val="TableSmHeadingRight"/>
              <w:rPr>
                <w:ins w:id="5193" w:author="Kuei Yuan Chen" w:date="2015-12-04T11:48:00Z"/>
                <w:rFonts w:ascii="Tahoma" w:hAnsi="Tahoma" w:cs="Tahoma"/>
              </w:rPr>
            </w:pPr>
            <w:ins w:id="5194" w:author="Kuei Yuan Chen" w:date="2015-12-04T11:48:00Z">
              <w:r w:rsidRPr="00CE4F95">
                <w:rPr>
                  <w:rFonts w:ascii="Tahoma" w:hAnsi="Tahoma" w:cs="Tahoma"/>
                </w:rPr>
                <w:t>Location:</w:t>
              </w:r>
            </w:ins>
          </w:p>
        </w:tc>
        <w:tc>
          <w:tcPr>
            <w:tcW w:w="3600" w:type="dxa"/>
            <w:gridSpan w:val="3"/>
          </w:tcPr>
          <w:p w:rsidR="00192082" w:rsidRPr="00CE4F95" w:rsidRDefault="00192082" w:rsidP="0018245D">
            <w:pPr>
              <w:pStyle w:val="Table"/>
              <w:rPr>
                <w:ins w:id="5195" w:author="Kuei Yuan Chen" w:date="2015-12-04T11:48:00Z"/>
                <w:rFonts w:ascii="Tahoma" w:hAnsi="Tahoma" w:cs="Tahoma"/>
                <w:lang w:eastAsia="zh-CN"/>
              </w:rPr>
            </w:pPr>
            <w:ins w:id="5196" w:author="Kuei Yuan Chen" w:date="2015-12-04T11:48:00Z">
              <w:r>
                <w:rPr>
                  <w:rFonts w:ascii="Tahoma" w:hAnsi="Tahoma" w:cs="Tahoma" w:hint="eastAsia"/>
                  <w:lang w:eastAsia="zh-CN"/>
                </w:rPr>
                <w:t xml:space="preserve">Burnaby SE14 </w:t>
              </w:r>
              <w:r>
                <w:rPr>
                  <w:rFonts w:ascii="Tahoma" w:hAnsi="Tahoma" w:cs="Tahoma"/>
                  <w:lang w:eastAsia="zh-CN"/>
                </w:rPr>
                <w:t>Library</w:t>
              </w:r>
              <w:r>
                <w:rPr>
                  <w:rFonts w:ascii="Tahoma" w:hAnsi="Tahoma" w:cs="Tahoma" w:hint="eastAsia"/>
                  <w:lang w:eastAsia="zh-CN"/>
                </w:rPr>
                <w:t xml:space="preserve"> </w:t>
              </w:r>
              <w:r>
                <w:rPr>
                  <w:rFonts w:ascii="Tahoma" w:hAnsi="Tahoma" w:cs="Tahoma"/>
                  <w:lang w:eastAsia="zh-CN"/>
                </w:rPr>
                <w:t>–</w:t>
              </w:r>
              <w:r>
                <w:rPr>
                  <w:rFonts w:ascii="Tahoma" w:hAnsi="Tahoma" w:cs="Tahoma" w:hint="eastAsia"/>
                  <w:lang w:eastAsia="zh-CN"/>
                </w:rPr>
                <w:t xml:space="preserve"> 250C</w:t>
              </w:r>
              <w:r>
                <w:rPr>
                  <w:rFonts w:ascii="Tahoma" w:hAnsi="Tahoma" w:cs="Tahoma"/>
                  <w:lang w:eastAsia="zh-CN"/>
                </w:rPr>
                <w:t xml:space="preserve"> </w:t>
              </w:r>
            </w:ins>
          </w:p>
        </w:tc>
      </w:tr>
      <w:tr w:rsidR="00192082" w:rsidRPr="00CE4F95" w:rsidTr="0018245D">
        <w:trPr>
          <w:cantSplit/>
          <w:ins w:id="5197" w:author="Kuei Yuan Chen" w:date="2015-12-04T11:48:00Z"/>
        </w:trPr>
        <w:tc>
          <w:tcPr>
            <w:tcW w:w="1620" w:type="dxa"/>
          </w:tcPr>
          <w:p w:rsidR="00192082" w:rsidRPr="00CE4F95" w:rsidRDefault="00192082" w:rsidP="0018245D">
            <w:pPr>
              <w:pStyle w:val="TableSmHeadingRight"/>
              <w:rPr>
                <w:ins w:id="5198" w:author="Kuei Yuan Chen" w:date="2015-12-04T11:48:00Z"/>
                <w:rFonts w:ascii="Tahoma" w:hAnsi="Tahoma" w:cs="Tahoma"/>
              </w:rPr>
            </w:pPr>
            <w:ins w:id="5199" w:author="Kuei Yuan Chen" w:date="2015-12-04T11:48:00Z">
              <w:r w:rsidRPr="00CE4F95">
                <w:rPr>
                  <w:rFonts w:ascii="Tahoma" w:hAnsi="Tahoma" w:cs="Tahoma"/>
                </w:rPr>
                <w:t>Minute Taker:</w:t>
              </w:r>
            </w:ins>
          </w:p>
        </w:tc>
        <w:tc>
          <w:tcPr>
            <w:tcW w:w="3330" w:type="dxa"/>
            <w:gridSpan w:val="2"/>
          </w:tcPr>
          <w:p w:rsidR="00192082" w:rsidRPr="00CE4F95" w:rsidRDefault="00192082" w:rsidP="0018245D">
            <w:pPr>
              <w:pStyle w:val="Table"/>
              <w:rPr>
                <w:ins w:id="5200" w:author="Kuei Yuan Chen" w:date="2015-12-04T11:48:00Z"/>
                <w:rFonts w:ascii="Tahoma" w:hAnsi="Tahoma" w:cs="Tahoma"/>
                <w:lang w:eastAsia="zh-CN"/>
              </w:rPr>
            </w:pPr>
            <w:ins w:id="5201" w:author="Kuei Yuan Chen" w:date="2015-12-04T11:48:00Z">
              <w:r>
                <w:rPr>
                  <w:rFonts w:ascii="Tahoma" w:hAnsi="Tahoma" w:cs="Tahoma" w:hint="eastAsia"/>
                  <w:lang w:eastAsia="zh-CN"/>
                </w:rPr>
                <w:t>York</w:t>
              </w:r>
            </w:ins>
          </w:p>
        </w:tc>
        <w:tc>
          <w:tcPr>
            <w:tcW w:w="1260" w:type="dxa"/>
          </w:tcPr>
          <w:p w:rsidR="00192082" w:rsidRPr="00CE4F95" w:rsidRDefault="00192082" w:rsidP="0018245D">
            <w:pPr>
              <w:pStyle w:val="TableSmHeadingRight"/>
              <w:rPr>
                <w:ins w:id="5202" w:author="Kuei Yuan Chen" w:date="2015-12-04T11:48:00Z"/>
                <w:rFonts w:ascii="Tahoma" w:hAnsi="Tahoma" w:cs="Tahoma"/>
              </w:rPr>
            </w:pPr>
          </w:p>
        </w:tc>
        <w:tc>
          <w:tcPr>
            <w:tcW w:w="3600" w:type="dxa"/>
            <w:gridSpan w:val="3"/>
          </w:tcPr>
          <w:p w:rsidR="00192082" w:rsidRPr="00CE4F95" w:rsidRDefault="00192082" w:rsidP="0018245D">
            <w:pPr>
              <w:pStyle w:val="Table"/>
              <w:rPr>
                <w:ins w:id="5203" w:author="Kuei Yuan Chen" w:date="2015-12-04T11:48:00Z"/>
                <w:rFonts w:ascii="Tahoma" w:hAnsi="Tahoma" w:cs="Tahoma"/>
              </w:rPr>
            </w:pPr>
          </w:p>
        </w:tc>
      </w:tr>
    </w:tbl>
    <w:p w:rsidR="00192082" w:rsidRPr="001B1C88" w:rsidRDefault="00192082" w:rsidP="00192082">
      <w:pPr>
        <w:pStyle w:val="Numberedlist21"/>
        <w:numPr>
          <w:ilvl w:val="0"/>
          <w:numId w:val="0"/>
        </w:numPr>
        <w:ind w:left="360" w:hanging="360"/>
        <w:rPr>
          <w:ins w:id="5204" w:author="Kuei Yuan Chen" w:date="2015-12-04T11:48:00Z"/>
          <w:rFonts w:ascii="Tahoma" w:hAnsi="Tahoma" w:cs="Tahoma"/>
        </w:rPr>
      </w:pPr>
      <w:proofErr w:type="gramStart"/>
      <w:ins w:id="5205" w:author="Kuei Yuan Chen" w:date="2015-12-04T11:48:00Z">
        <w:r>
          <w:rPr>
            <w:rFonts w:ascii="Tahoma" w:hAnsi="Tahoma" w:cs="Tahoma" w:hint="eastAsia"/>
            <w:lang w:eastAsia="zh-CN"/>
          </w:rPr>
          <w:t>2.</w:t>
        </w:r>
        <w:r w:rsidRPr="001B1C88">
          <w:rPr>
            <w:rFonts w:ascii="Tahoma" w:hAnsi="Tahoma" w:cs="Tahoma"/>
          </w:rPr>
          <w:t>Meeting</w:t>
        </w:r>
        <w:proofErr w:type="gramEnd"/>
        <w:r w:rsidRPr="001B1C88">
          <w:rPr>
            <w:rFonts w:ascii="Tahoma" w:hAnsi="Tahoma" w:cs="Tahoma"/>
          </w:rPr>
          <w:t xml:space="preserve"> Attendees</w:t>
        </w:r>
      </w:ins>
    </w:p>
    <w:tbl>
      <w:tblPr>
        <w:tblW w:w="4872" w:type="pct"/>
        <w:tblInd w:w="10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83"/>
        <w:gridCol w:w="942"/>
        <w:gridCol w:w="1924"/>
        <w:gridCol w:w="3975"/>
        <w:gridCol w:w="1267"/>
      </w:tblGrid>
      <w:tr w:rsidR="00192082" w:rsidRPr="001B1C88" w:rsidTr="0018245D">
        <w:trPr>
          <w:tblHeader/>
          <w:ins w:id="5206" w:author="Kuei Yuan Chen" w:date="2015-12-04T11:48:00Z"/>
        </w:trPr>
        <w:tc>
          <w:tcPr>
            <w:tcW w:w="541" w:type="pct"/>
            <w:tcBorders>
              <w:top w:val="single" w:sz="12" w:space="0" w:color="auto"/>
              <w:bottom w:val="double" w:sz="4" w:space="0" w:color="auto"/>
              <w:right w:val="nil"/>
            </w:tcBorders>
          </w:tcPr>
          <w:p w:rsidR="00192082" w:rsidRPr="001B1C88" w:rsidRDefault="00192082" w:rsidP="0018245D">
            <w:pPr>
              <w:pStyle w:val="TableHeadingCenter"/>
              <w:rPr>
                <w:ins w:id="5207" w:author="Kuei Yuan Chen" w:date="2015-12-04T11:48:00Z"/>
                <w:rFonts w:ascii="Tahoma" w:hAnsi="Tahoma" w:cs="Tahoma"/>
              </w:rPr>
            </w:pPr>
            <w:ins w:id="5208" w:author="Kuei Yuan Chen" w:date="2015-12-04T11:48:00Z">
              <w:r w:rsidRPr="001B1C88">
                <w:rPr>
                  <w:rFonts w:ascii="Tahoma" w:hAnsi="Tahoma" w:cs="Tahoma"/>
                </w:rPr>
                <w:t>Name</w:t>
              </w:r>
            </w:ins>
          </w:p>
        </w:tc>
        <w:tc>
          <w:tcPr>
            <w:tcW w:w="517" w:type="pct"/>
            <w:tcBorders>
              <w:top w:val="single" w:sz="12" w:space="0" w:color="auto"/>
              <w:bottom w:val="double" w:sz="4" w:space="0" w:color="auto"/>
              <w:right w:val="single" w:sz="6" w:space="0" w:color="auto"/>
            </w:tcBorders>
          </w:tcPr>
          <w:p w:rsidR="00192082" w:rsidRPr="001B1C88" w:rsidRDefault="00192082" w:rsidP="0018245D">
            <w:pPr>
              <w:pStyle w:val="TableHeadingCenter"/>
              <w:rPr>
                <w:ins w:id="5209" w:author="Kuei Yuan Chen" w:date="2015-12-04T11:48:00Z"/>
                <w:rFonts w:ascii="Tahoma" w:hAnsi="Tahoma" w:cs="Tahoma"/>
              </w:rPr>
            </w:pPr>
          </w:p>
        </w:tc>
        <w:tc>
          <w:tcPr>
            <w:tcW w:w="1058" w:type="pct"/>
            <w:tcBorders>
              <w:top w:val="single" w:sz="12" w:space="0" w:color="auto"/>
              <w:bottom w:val="double" w:sz="4" w:space="0" w:color="auto"/>
              <w:right w:val="single" w:sz="6" w:space="0" w:color="auto"/>
            </w:tcBorders>
          </w:tcPr>
          <w:p w:rsidR="00192082" w:rsidRPr="001B1C88" w:rsidRDefault="00192082" w:rsidP="0018245D">
            <w:pPr>
              <w:pStyle w:val="TableHeadingCenter"/>
              <w:rPr>
                <w:ins w:id="5210" w:author="Kuei Yuan Chen" w:date="2015-12-04T11:48:00Z"/>
                <w:rFonts w:ascii="Tahoma" w:hAnsi="Tahoma" w:cs="Tahoma"/>
              </w:rPr>
            </w:pPr>
            <w:ins w:id="5211" w:author="Kuei Yuan Chen" w:date="2015-12-04T11:48:00Z">
              <w:r w:rsidRPr="001B1C88">
                <w:rPr>
                  <w:rFonts w:ascii="Tahoma" w:hAnsi="Tahoma" w:cs="Tahoma"/>
                </w:rPr>
                <w:t>Attendance status</w:t>
              </w:r>
            </w:ins>
          </w:p>
        </w:tc>
        <w:tc>
          <w:tcPr>
            <w:tcW w:w="2186" w:type="pct"/>
            <w:tcBorders>
              <w:top w:val="single" w:sz="12" w:space="0" w:color="auto"/>
              <w:left w:val="single" w:sz="6" w:space="0" w:color="auto"/>
              <w:bottom w:val="double" w:sz="4" w:space="0" w:color="auto"/>
              <w:right w:val="single" w:sz="6" w:space="0" w:color="auto"/>
            </w:tcBorders>
          </w:tcPr>
          <w:p w:rsidR="00192082" w:rsidRPr="001B1C88" w:rsidRDefault="00192082" w:rsidP="0018245D">
            <w:pPr>
              <w:pStyle w:val="TableHeadingCenter"/>
              <w:rPr>
                <w:ins w:id="5212" w:author="Kuei Yuan Chen" w:date="2015-12-04T11:48:00Z"/>
                <w:rFonts w:ascii="Tahoma" w:hAnsi="Tahoma" w:cs="Tahoma"/>
              </w:rPr>
            </w:pPr>
            <w:ins w:id="5213" w:author="Kuei Yuan Chen" w:date="2015-12-04T11:48:00Z">
              <w:r w:rsidRPr="001B1C88">
                <w:rPr>
                  <w:rFonts w:ascii="Tahoma" w:hAnsi="Tahoma" w:cs="Tahoma"/>
                </w:rPr>
                <w:t>Position</w:t>
              </w:r>
            </w:ins>
          </w:p>
        </w:tc>
        <w:tc>
          <w:tcPr>
            <w:tcW w:w="697" w:type="pct"/>
            <w:tcBorders>
              <w:top w:val="single" w:sz="12" w:space="0" w:color="auto"/>
              <w:left w:val="nil"/>
              <w:bottom w:val="double" w:sz="4" w:space="0" w:color="auto"/>
            </w:tcBorders>
          </w:tcPr>
          <w:p w:rsidR="00192082" w:rsidRPr="001B1C88" w:rsidRDefault="00192082" w:rsidP="0018245D">
            <w:pPr>
              <w:pStyle w:val="TableHeadingCenter"/>
              <w:rPr>
                <w:ins w:id="5214" w:author="Kuei Yuan Chen" w:date="2015-12-04T11:48:00Z"/>
                <w:rFonts w:ascii="Tahoma" w:hAnsi="Tahoma" w:cs="Tahoma"/>
                <w:lang w:eastAsia="zh-CN"/>
              </w:rPr>
            </w:pPr>
            <w:ins w:id="5215" w:author="Kuei Yuan Chen" w:date="2015-12-04T11:48:00Z">
              <w:r>
                <w:rPr>
                  <w:rFonts w:ascii="Tahoma" w:hAnsi="Tahoma" w:cs="Tahoma" w:hint="eastAsia"/>
                  <w:lang w:eastAsia="zh-CN"/>
                </w:rPr>
                <w:t>Progress</w:t>
              </w:r>
            </w:ins>
          </w:p>
        </w:tc>
      </w:tr>
      <w:tr w:rsidR="00192082" w:rsidRPr="001B1C88" w:rsidTr="0018245D">
        <w:trPr>
          <w:ins w:id="5216" w:author="Kuei Yuan Chen" w:date="2015-12-04T11:48:00Z"/>
        </w:trPr>
        <w:tc>
          <w:tcPr>
            <w:tcW w:w="1059" w:type="pct"/>
            <w:gridSpan w:val="2"/>
            <w:tcBorders>
              <w:top w:val="nil"/>
              <w:bottom w:val="nil"/>
              <w:right w:val="single" w:sz="6" w:space="0" w:color="auto"/>
            </w:tcBorders>
          </w:tcPr>
          <w:p w:rsidR="00192082" w:rsidRPr="001B1C88" w:rsidRDefault="00192082" w:rsidP="0018245D">
            <w:pPr>
              <w:pStyle w:val="Table"/>
              <w:rPr>
                <w:ins w:id="5217" w:author="Kuei Yuan Chen" w:date="2015-12-04T11:48:00Z"/>
                <w:rFonts w:ascii="Tahoma" w:hAnsi="Tahoma" w:cs="Tahoma"/>
                <w:lang w:eastAsia="zh-CN"/>
              </w:rPr>
            </w:pPr>
            <w:ins w:id="5218" w:author="Kuei Yuan Chen" w:date="2015-12-04T11:48:00Z">
              <w:r>
                <w:rPr>
                  <w:rFonts w:ascii="Tahoma" w:hAnsi="Tahoma" w:cs="Tahoma" w:hint="eastAsia"/>
                  <w:lang w:eastAsia="zh-CN"/>
                </w:rPr>
                <w:t>Andrew</w:t>
              </w:r>
            </w:ins>
          </w:p>
        </w:tc>
        <w:tc>
          <w:tcPr>
            <w:tcW w:w="1058" w:type="pct"/>
            <w:tcBorders>
              <w:top w:val="nil"/>
              <w:bottom w:val="nil"/>
              <w:right w:val="single" w:sz="6" w:space="0" w:color="auto"/>
            </w:tcBorders>
          </w:tcPr>
          <w:p w:rsidR="00192082" w:rsidRPr="001B1C88" w:rsidRDefault="00192082" w:rsidP="0018245D">
            <w:pPr>
              <w:pStyle w:val="Table"/>
              <w:rPr>
                <w:ins w:id="5219" w:author="Kuei Yuan Chen" w:date="2015-12-04T11:48:00Z"/>
                <w:rFonts w:ascii="Tahoma" w:hAnsi="Tahoma" w:cs="Tahoma"/>
                <w:lang w:eastAsia="zh-CN"/>
              </w:rPr>
            </w:pPr>
            <w:ins w:id="5220" w:author="Kuei Yuan Chen" w:date="2015-12-04T11:48:00Z">
              <w:r>
                <w:rPr>
                  <w:rFonts w:ascii="Tahoma" w:hAnsi="Tahoma" w:cs="Tahoma"/>
                  <w:lang w:eastAsia="zh-CN"/>
                </w:rPr>
                <w:t>Y</w:t>
              </w:r>
              <w:r>
                <w:rPr>
                  <w:rFonts w:ascii="Tahoma" w:hAnsi="Tahoma" w:cs="Tahoma" w:hint="eastAsia"/>
                  <w:lang w:eastAsia="zh-CN"/>
                </w:rPr>
                <w:t xml:space="preserve">es </w:t>
              </w:r>
            </w:ins>
          </w:p>
        </w:tc>
        <w:tc>
          <w:tcPr>
            <w:tcW w:w="2186" w:type="pct"/>
            <w:tcBorders>
              <w:top w:val="nil"/>
              <w:left w:val="single" w:sz="6" w:space="0" w:color="auto"/>
              <w:bottom w:val="nil"/>
              <w:right w:val="single" w:sz="6" w:space="0" w:color="auto"/>
            </w:tcBorders>
          </w:tcPr>
          <w:p w:rsidR="00192082" w:rsidRPr="001B1C88" w:rsidRDefault="00192082" w:rsidP="0018245D">
            <w:pPr>
              <w:pStyle w:val="Table"/>
              <w:rPr>
                <w:ins w:id="5221" w:author="Kuei Yuan Chen" w:date="2015-12-04T11:48:00Z"/>
                <w:rFonts w:ascii="Tahoma" w:hAnsi="Tahoma" w:cs="Tahoma"/>
                <w:lang w:eastAsia="zh-CN"/>
              </w:rPr>
            </w:pPr>
            <w:ins w:id="5222" w:author="Kuei Yuan Chen" w:date="2015-12-04T11:48:00Z">
              <w:r>
                <w:rPr>
                  <w:rFonts w:ascii="Tahoma" w:hAnsi="Tahoma" w:cs="Tahoma" w:hint="eastAsia"/>
                  <w:lang w:eastAsia="zh-CN"/>
                </w:rPr>
                <w:t xml:space="preserve">Team Leader </w:t>
              </w:r>
            </w:ins>
          </w:p>
        </w:tc>
        <w:tc>
          <w:tcPr>
            <w:tcW w:w="697" w:type="pct"/>
            <w:tcBorders>
              <w:top w:val="nil"/>
              <w:left w:val="nil"/>
              <w:bottom w:val="nil"/>
            </w:tcBorders>
          </w:tcPr>
          <w:p w:rsidR="00192082" w:rsidRPr="001B1C88" w:rsidRDefault="00192082" w:rsidP="0018245D">
            <w:pPr>
              <w:pStyle w:val="Table"/>
              <w:jc w:val="center"/>
              <w:rPr>
                <w:ins w:id="5223" w:author="Kuei Yuan Chen" w:date="2015-12-04T11:48:00Z"/>
                <w:rFonts w:ascii="Tahoma" w:hAnsi="Tahoma" w:cs="Tahoma"/>
                <w:lang w:eastAsia="zh-CN"/>
              </w:rPr>
            </w:pPr>
            <w:ins w:id="5224" w:author="Kuei Yuan Chen" w:date="2015-12-04T11:48:00Z">
              <w:r>
                <w:rPr>
                  <w:rFonts w:ascii="Tahoma" w:hAnsi="Tahoma" w:cs="Tahoma" w:hint="eastAsia"/>
                  <w:lang w:eastAsia="zh-CN"/>
                </w:rPr>
                <w:t>80%</w:t>
              </w:r>
            </w:ins>
          </w:p>
        </w:tc>
      </w:tr>
      <w:tr w:rsidR="00192082" w:rsidRPr="001B1C88" w:rsidTr="0018245D">
        <w:trPr>
          <w:ins w:id="5225" w:author="Kuei Yuan Chen" w:date="2015-12-04T11:48:00Z"/>
        </w:trPr>
        <w:tc>
          <w:tcPr>
            <w:tcW w:w="541" w:type="pct"/>
            <w:tcBorders>
              <w:top w:val="single" w:sz="6" w:space="0" w:color="auto"/>
              <w:bottom w:val="single" w:sz="6" w:space="0" w:color="auto"/>
              <w:right w:val="nil"/>
            </w:tcBorders>
          </w:tcPr>
          <w:p w:rsidR="00192082" w:rsidRPr="001B1C88" w:rsidRDefault="00192082" w:rsidP="0018245D">
            <w:pPr>
              <w:pStyle w:val="Table"/>
              <w:rPr>
                <w:ins w:id="5226" w:author="Kuei Yuan Chen" w:date="2015-12-04T11:48:00Z"/>
                <w:rFonts w:ascii="Tahoma" w:hAnsi="Tahoma" w:cs="Tahoma"/>
                <w:lang w:eastAsia="zh-CN"/>
              </w:rPr>
            </w:pPr>
            <w:ins w:id="5227" w:author="Kuei Yuan Chen" w:date="2015-12-04T11:48:00Z">
              <w:r>
                <w:rPr>
                  <w:rFonts w:ascii="Tahoma" w:hAnsi="Tahoma" w:cs="Tahoma" w:hint="eastAsia"/>
                  <w:lang w:eastAsia="zh-CN"/>
                </w:rPr>
                <w:t>Zach Yu</w:t>
              </w:r>
            </w:ins>
          </w:p>
        </w:tc>
        <w:tc>
          <w:tcPr>
            <w:tcW w:w="517" w:type="pct"/>
            <w:tcBorders>
              <w:top w:val="single" w:sz="6" w:space="0" w:color="auto"/>
              <w:bottom w:val="single" w:sz="6" w:space="0" w:color="auto"/>
              <w:right w:val="single" w:sz="6" w:space="0" w:color="auto"/>
            </w:tcBorders>
          </w:tcPr>
          <w:p w:rsidR="00192082" w:rsidRPr="001B1C88" w:rsidRDefault="00192082" w:rsidP="0018245D">
            <w:pPr>
              <w:pStyle w:val="Table"/>
              <w:rPr>
                <w:ins w:id="5228" w:author="Kuei Yuan Chen" w:date="2015-12-04T11:48:00Z"/>
                <w:rFonts w:ascii="Tahoma" w:hAnsi="Tahoma" w:cs="Tahoma"/>
              </w:rPr>
            </w:pPr>
          </w:p>
        </w:tc>
        <w:tc>
          <w:tcPr>
            <w:tcW w:w="1058" w:type="pct"/>
            <w:tcBorders>
              <w:top w:val="single" w:sz="6" w:space="0" w:color="auto"/>
              <w:bottom w:val="single" w:sz="6" w:space="0" w:color="auto"/>
              <w:right w:val="single" w:sz="6" w:space="0" w:color="auto"/>
            </w:tcBorders>
          </w:tcPr>
          <w:p w:rsidR="00192082" w:rsidRPr="001B1C88" w:rsidRDefault="00192082" w:rsidP="0018245D">
            <w:pPr>
              <w:pStyle w:val="Table"/>
              <w:rPr>
                <w:ins w:id="5229" w:author="Kuei Yuan Chen" w:date="2015-12-04T11:48:00Z"/>
                <w:rFonts w:ascii="Tahoma" w:hAnsi="Tahoma" w:cs="Tahoma"/>
                <w:lang w:eastAsia="zh-CN"/>
              </w:rPr>
            </w:pPr>
            <w:ins w:id="5230" w:author="Kuei Yuan Chen" w:date="2015-12-04T11:48:00Z">
              <w:r>
                <w:rPr>
                  <w:rFonts w:ascii="Tahoma" w:hAnsi="Tahoma" w:cs="Tahoma"/>
                  <w:lang w:eastAsia="zh-CN"/>
                </w:rPr>
                <w:t>Y</w:t>
              </w:r>
              <w:r>
                <w:rPr>
                  <w:rFonts w:ascii="Tahoma" w:hAnsi="Tahoma" w:cs="Tahoma" w:hint="eastAsia"/>
                  <w:lang w:eastAsia="zh-CN"/>
                </w:rPr>
                <w:t xml:space="preserve">es </w:t>
              </w:r>
            </w:ins>
          </w:p>
        </w:tc>
        <w:tc>
          <w:tcPr>
            <w:tcW w:w="2186" w:type="pct"/>
            <w:tcBorders>
              <w:top w:val="single" w:sz="6" w:space="0" w:color="auto"/>
              <w:left w:val="single" w:sz="6" w:space="0" w:color="auto"/>
              <w:bottom w:val="single" w:sz="6" w:space="0" w:color="auto"/>
              <w:right w:val="single" w:sz="6" w:space="0" w:color="auto"/>
            </w:tcBorders>
          </w:tcPr>
          <w:p w:rsidR="00192082" w:rsidRPr="001B1C88" w:rsidRDefault="00192082" w:rsidP="0018245D">
            <w:pPr>
              <w:pStyle w:val="Table"/>
              <w:rPr>
                <w:ins w:id="5231" w:author="Kuei Yuan Chen" w:date="2015-12-04T11:48:00Z"/>
                <w:rFonts w:ascii="Tahoma" w:hAnsi="Tahoma" w:cs="Tahoma"/>
                <w:lang w:eastAsia="zh-CN"/>
              </w:rPr>
            </w:pPr>
            <w:ins w:id="5232" w:author="Kuei Yuan Chen" w:date="2015-12-04T11:48:00Z">
              <w:r>
                <w:rPr>
                  <w:rFonts w:ascii="Tahoma" w:hAnsi="Tahoma" w:cs="Tahoma" w:hint="eastAsia"/>
                  <w:lang w:eastAsia="zh-CN"/>
                </w:rPr>
                <w:t xml:space="preserve">Coordinator </w:t>
              </w:r>
            </w:ins>
          </w:p>
        </w:tc>
        <w:tc>
          <w:tcPr>
            <w:tcW w:w="697" w:type="pct"/>
            <w:tcBorders>
              <w:top w:val="single" w:sz="6" w:space="0" w:color="auto"/>
              <w:left w:val="nil"/>
              <w:bottom w:val="single" w:sz="6" w:space="0" w:color="auto"/>
            </w:tcBorders>
          </w:tcPr>
          <w:p w:rsidR="00192082" w:rsidRPr="001B1C88" w:rsidRDefault="00192082" w:rsidP="0018245D">
            <w:pPr>
              <w:pStyle w:val="Table"/>
              <w:jc w:val="center"/>
              <w:rPr>
                <w:ins w:id="5233" w:author="Kuei Yuan Chen" w:date="2015-12-04T11:48:00Z"/>
                <w:rFonts w:ascii="Tahoma" w:hAnsi="Tahoma" w:cs="Tahoma"/>
                <w:lang w:eastAsia="zh-CN"/>
              </w:rPr>
            </w:pPr>
            <w:ins w:id="5234" w:author="Kuei Yuan Chen" w:date="2015-12-04T11:48:00Z">
              <w:r>
                <w:rPr>
                  <w:rFonts w:ascii="Tahoma" w:hAnsi="Tahoma" w:cs="Tahoma" w:hint="eastAsia"/>
                  <w:lang w:eastAsia="zh-CN"/>
                </w:rPr>
                <w:t>70%</w:t>
              </w:r>
            </w:ins>
          </w:p>
        </w:tc>
      </w:tr>
      <w:tr w:rsidR="00192082" w:rsidRPr="001B1C88" w:rsidTr="0018245D">
        <w:trPr>
          <w:trHeight w:val="174"/>
          <w:ins w:id="5235" w:author="Kuei Yuan Chen" w:date="2015-12-04T11:48:00Z"/>
        </w:trPr>
        <w:tc>
          <w:tcPr>
            <w:tcW w:w="1059" w:type="pct"/>
            <w:gridSpan w:val="2"/>
            <w:tcBorders>
              <w:top w:val="single" w:sz="6" w:space="0" w:color="auto"/>
              <w:bottom w:val="single" w:sz="6" w:space="0" w:color="auto"/>
              <w:right w:val="single" w:sz="6" w:space="0" w:color="auto"/>
            </w:tcBorders>
          </w:tcPr>
          <w:p w:rsidR="00192082" w:rsidRPr="001B1C88" w:rsidRDefault="00192082" w:rsidP="0018245D">
            <w:pPr>
              <w:pStyle w:val="Table"/>
              <w:rPr>
                <w:ins w:id="5236" w:author="Kuei Yuan Chen" w:date="2015-12-04T11:48:00Z"/>
                <w:rFonts w:ascii="Tahoma" w:hAnsi="Tahoma" w:cs="Tahoma"/>
                <w:lang w:eastAsia="zh-CN"/>
              </w:rPr>
            </w:pPr>
            <w:ins w:id="5237" w:author="Kuei Yuan Chen" w:date="2015-12-04T11:48:00Z">
              <w:r>
                <w:rPr>
                  <w:rFonts w:ascii="Tahoma" w:hAnsi="Tahoma" w:cs="Tahoma" w:hint="eastAsia"/>
                  <w:lang w:eastAsia="zh-CN"/>
                </w:rPr>
                <w:t>Peter</w:t>
              </w:r>
            </w:ins>
          </w:p>
        </w:tc>
        <w:tc>
          <w:tcPr>
            <w:tcW w:w="1058" w:type="pct"/>
            <w:tcBorders>
              <w:top w:val="single" w:sz="6" w:space="0" w:color="auto"/>
              <w:bottom w:val="single" w:sz="6" w:space="0" w:color="auto"/>
              <w:right w:val="single" w:sz="6" w:space="0" w:color="auto"/>
            </w:tcBorders>
          </w:tcPr>
          <w:p w:rsidR="00192082" w:rsidRPr="001B1C88" w:rsidRDefault="00192082" w:rsidP="0018245D">
            <w:pPr>
              <w:pStyle w:val="Table"/>
              <w:rPr>
                <w:ins w:id="5238" w:author="Kuei Yuan Chen" w:date="2015-12-04T11:48:00Z"/>
                <w:rFonts w:ascii="Tahoma" w:hAnsi="Tahoma" w:cs="Tahoma"/>
                <w:lang w:eastAsia="zh-CN"/>
              </w:rPr>
            </w:pPr>
            <w:ins w:id="5239" w:author="Kuei Yuan Chen" w:date="2015-12-04T11:48:00Z">
              <w:r>
                <w:rPr>
                  <w:rFonts w:ascii="Tahoma" w:hAnsi="Tahoma" w:cs="Tahoma"/>
                  <w:lang w:eastAsia="zh-CN"/>
                </w:rPr>
                <w:t>Y</w:t>
              </w:r>
              <w:r>
                <w:rPr>
                  <w:rFonts w:ascii="Tahoma" w:hAnsi="Tahoma" w:cs="Tahoma" w:hint="eastAsia"/>
                  <w:lang w:eastAsia="zh-CN"/>
                </w:rPr>
                <w:t xml:space="preserve">es </w:t>
              </w:r>
            </w:ins>
          </w:p>
        </w:tc>
        <w:tc>
          <w:tcPr>
            <w:tcW w:w="2186" w:type="pct"/>
            <w:tcBorders>
              <w:top w:val="single" w:sz="6" w:space="0" w:color="auto"/>
              <w:left w:val="single" w:sz="6" w:space="0" w:color="auto"/>
              <w:bottom w:val="single" w:sz="6" w:space="0" w:color="auto"/>
              <w:right w:val="single" w:sz="6" w:space="0" w:color="auto"/>
            </w:tcBorders>
          </w:tcPr>
          <w:p w:rsidR="00192082" w:rsidRPr="001B1C88" w:rsidRDefault="00192082" w:rsidP="0018245D">
            <w:pPr>
              <w:pStyle w:val="Table"/>
              <w:rPr>
                <w:ins w:id="5240" w:author="Kuei Yuan Chen" w:date="2015-12-04T11:48:00Z"/>
                <w:rFonts w:ascii="Tahoma" w:hAnsi="Tahoma" w:cs="Tahoma"/>
                <w:lang w:eastAsia="zh-CN"/>
              </w:rPr>
            </w:pPr>
            <w:ins w:id="5241" w:author="Kuei Yuan Chen" w:date="2015-12-04T11:48:00Z">
              <w:r>
                <w:rPr>
                  <w:rFonts w:ascii="Tahoma" w:hAnsi="Tahoma" w:cs="Tahoma" w:hint="eastAsia"/>
                  <w:lang w:eastAsia="zh-CN"/>
                </w:rPr>
                <w:t xml:space="preserve">Team Member </w:t>
              </w:r>
            </w:ins>
          </w:p>
        </w:tc>
        <w:tc>
          <w:tcPr>
            <w:tcW w:w="697" w:type="pct"/>
            <w:tcBorders>
              <w:top w:val="single" w:sz="6" w:space="0" w:color="auto"/>
              <w:left w:val="nil"/>
              <w:bottom w:val="single" w:sz="6" w:space="0" w:color="auto"/>
            </w:tcBorders>
          </w:tcPr>
          <w:p w:rsidR="00192082" w:rsidRPr="001B1C88" w:rsidRDefault="00192082" w:rsidP="0018245D">
            <w:pPr>
              <w:pStyle w:val="Table"/>
              <w:jc w:val="center"/>
              <w:rPr>
                <w:ins w:id="5242" w:author="Kuei Yuan Chen" w:date="2015-12-04T11:48:00Z"/>
                <w:rFonts w:ascii="Tahoma" w:hAnsi="Tahoma" w:cs="Tahoma"/>
                <w:lang w:eastAsia="zh-CN"/>
              </w:rPr>
            </w:pPr>
            <w:ins w:id="5243" w:author="Kuei Yuan Chen" w:date="2015-12-04T11:48:00Z">
              <w:r>
                <w:rPr>
                  <w:rFonts w:ascii="Tahoma" w:hAnsi="Tahoma" w:cs="Tahoma" w:hint="eastAsia"/>
                  <w:lang w:eastAsia="zh-CN"/>
                </w:rPr>
                <w:t>70%</w:t>
              </w:r>
            </w:ins>
          </w:p>
        </w:tc>
      </w:tr>
      <w:tr w:rsidR="00192082" w:rsidRPr="001B1C88" w:rsidTr="0018245D">
        <w:trPr>
          <w:ins w:id="5244" w:author="Kuei Yuan Chen" w:date="2015-12-04T11:48:00Z"/>
        </w:trPr>
        <w:tc>
          <w:tcPr>
            <w:tcW w:w="541" w:type="pct"/>
            <w:tcBorders>
              <w:top w:val="single" w:sz="6" w:space="0" w:color="auto"/>
              <w:bottom w:val="single" w:sz="6" w:space="0" w:color="auto"/>
              <w:right w:val="nil"/>
            </w:tcBorders>
          </w:tcPr>
          <w:p w:rsidR="00192082" w:rsidRPr="001B1C88" w:rsidRDefault="00192082" w:rsidP="0018245D">
            <w:pPr>
              <w:pStyle w:val="Table"/>
              <w:rPr>
                <w:ins w:id="5245" w:author="Kuei Yuan Chen" w:date="2015-12-04T11:48:00Z"/>
                <w:rFonts w:ascii="Tahoma" w:hAnsi="Tahoma" w:cs="Tahoma"/>
                <w:lang w:eastAsia="zh-CN"/>
              </w:rPr>
            </w:pPr>
            <w:ins w:id="5246" w:author="Kuei Yuan Chen" w:date="2015-12-04T11:48:00Z">
              <w:r>
                <w:rPr>
                  <w:rFonts w:ascii="Tahoma" w:hAnsi="Tahoma" w:cs="Tahoma" w:hint="eastAsia"/>
                  <w:lang w:eastAsia="zh-CN"/>
                </w:rPr>
                <w:t xml:space="preserve">York </w:t>
              </w:r>
            </w:ins>
          </w:p>
        </w:tc>
        <w:tc>
          <w:tcPr>
            <w:tcW w:w="517" w:type="pct"/>
            <w:tcBorders>
              <w:top w:val="single" w:sz="6" w:space="0" w:color="auto"/>
              <w:bottom w:val="single" w:sz="6" w:space="0" w:color="auto"/>
              <w:right w:val="single" w:sz="6" w:space="0" w:color="auto"/>
            </w:tcBorders>
          </w:tcPr>
          <w:p w:rsidR="00192082" w:rsidRPr="001B1C88" w:rsidRDefault="00192082" w:rsidP="0018245D">
            <w:pPr>
              <w:pStyle w:val="Table"/>
              <w:rPr>
                <w:ins w:id="5247" w:author="Kuei Yuan Chen" w:date="2015-12-04T11:48:00Z"/>
                <w:rFonts w:ascii="Tahoma" w:hAnsi="Tahoma" w:cs="Tahoma"/>
              </w:rPr>
            </w:pPr>
          </w:p>
        </w:tc>
        <w:tc>
          <w:tcPr>
            <w:tcW w:w="1058" w:type="pct"/>
            <w:tcBorders>
              <w:top w:val="single" w:sz="6" w:space="0" w:color="auto"/>
              <w:bottom w:val="single" w:sz="6" w:space="0" w:color="auto"/>
              <w:right w:val="single" w:sz="6" w:space="0" w:color="auto"/>
            </w:tcBorders>
          </w:tcPr>
          <w:p w:rsidR="00192082" w:rsidRPr="001B1C88" w:rsidRDefault="00192082" w:rsidP="0018245D">
            <w:pPr>
              <w:pStyle w:val="Table"/>
              <w:rPr>
                <w:ins w:id="5248" w:author="Kuei Yuan Chen" w:date="2015-12-04T11:48:00Z"/>
                <w:rFonts w:ascii="Tahoma" w:hAnsi="Tahoma" w:cs="Tahoma"/>
                <w:lang w:eastAsia="zh-CN"/>
              </w:rPr>
            </w:pPr>
            <w:ins w:id="5249" w:author="Kuei Yuan Chen" w:date="2015-12-04T11:48:00Z">
              <w:r>
                <w:rPr>
                  <w:rFonts w:ascii="Tahoma" w:hAnsi="Tahoma" w:cs="Tahoma"/>
                  <w:lang w:eastAsia="zh-CN"/>
                </w:rPr>
                <w:t>Y</w:t>
              </w:r>
              <w:r>
                <w:rPr>
                  <w:rFonts w:ascii="Tahoma" w:hAnsi="Tahoma" w:cs="Tahoma" w:hint="eastAsia"/>
                  <w:lang w:eastAsia="zh-CN"/>
                </w:rPr>
                <w:t xml:space="preserve">es </w:t>
              </w:r>
            </w:ins>
          </w:p>
        </w:tc>
        <w:tc>
          <w:tcPr>
            <w:tcW w:w="2186" w:type="pct"/>
            <w:tcBorders>
              <w:top w:val="single" w:sz="6" w:space="0" w:color="auto"/>
              <w:left w:val="single" w:sz="6" w:space="0" w:color="auto"/>
              <w:bottom w:val="single" w:sz="6" w:space="0" w:color="auto"/>
              <w:right w:val="single" w:sz="6" w:space="0" w:color="auto"/>
            </w:tcBorders>
          </w:tcPr>
          <w:p w:rsidR="00192082" w:rsidRPr="001B1C88" w:rsidRDefault="00192082" w:rsidP="0018245D">
            <w:pPr>
              <w:pStyle w:val="Table"/>
              <w:rPr>
                <w:ins w:id="5250" w:author="Kuei Yuan Chen" w:date="2015-12-04T11:48:00Z"/>
                <w:rFonts w:ascii="Tahoma" w:hAnsi="Tahoma" w:cs="Tahoma"/>
                <w:lang w:eastAsia="zh-CN"/>
              </w:rPr>
            </w:pPr>
            <w:ins w:id="5251" w:author="Kuei Yuan Chen" w:date="2015-12-04T11:48:00Z">
              <w:r>
                <w:rPr>
                  <w:rFonts w:ascii="Tahoma" w:hAnsi="Tahoma" w:cs="Tahoma" w:hint="eastAsia"/>
                  <w:lang w:eastAsia="zh-CN"/>
                </w:rPr>
                <w:t xml:space="preserve">Time Scheduler </w:t>
              </w:r>
            </w:ins>
          </w:p>
        </w:tc>
        <w:tc>
          <w:tcPr>
            <w:tcW w:w="697" w:type="pct"/>
            <w:tcBorders>
              <w:top w:val="single" w:sz="6" w:space="0" w:color="auto"/>
              <w:left w:val="nil"/>
              <w:bottom w:val="single" w:sz="6" w:space="0" w:color="auto"/>
            </w:tcBorders>
          </w:tcPr>
          <w:p w:rsidR="00192082" w:rsidRPr="001B1C88" w:rsidRDefault="00192082" w:rsidP="0018245D">
            <w:pPr>
              <w:pStyle w:val="Table"/>
              <w:jc w:val="center"/>
              <w:rPr>
                <w:ins w:id="5252" w:author="Kuei Yuan Chen" w:date="2015-12-04T11:48:00Z"/>
                <w:rFonts w:ascii="Tahoma" w:hAnsi="Tahoma" w:cs="Tahoma"/>
                <w:lang w:eastAsia="zh-CN"/>
              </w:rPr>
            </w:pPr>
            <w:ins w:id="5253" w:author="Kuei Yuan Chen" w:date="2015-12-04T11:48:00Z">
              <w:r>
                <w:rPr>
                  <w:rFonts w:ascii="Tahoma" w:hAnsi="Tahoma" w:cs="Tahoma" w:hint="eastAsia"/>
                  <w:lang w:eastAsia="zh-CN"/>
                </w:rPr>
                <w:t>70%</w:t>
              </w:r>
            </w:ins>
          </w:p>
        </w:tc>
      </w:tr>
    </w:tbl>
    <w:p w:rsidR="00192082" w:rsidRPr="001B1C88" w:rsidRDefault="00192082" w:rsidP="00192082">
      <w:pPr>
        <w:pStyle w:val="Numberedlist21"/>
        <w:numPr>
          <w:ilvl w:val="0"/>
          <w:numId w:val="0"/>
        </w:numPr>
        <w:ind w:left="360" w:hanging="360"/>
        <w:rPr>
          <w:ins w:id="5254" w:author="Kuei Yuan Chen" w:date="2015-12-04T11:48:00Z"/>
          <w:rFonts w:ascii="Tahoma" w:hAnsi="Tahoma" w:cs="Tahoma"/>
        </w:rPr>
      </w:pPr>
      <w:proofErr w:type="gramStart"/>
      <w:ins w:id="5255" w:author="Kuei Yuan Chen" w:date="2015-12-04T11:48:00Z">
        <w:r>
          <w:rPr>
            <w:rFonts w:ascii="Tahoma" w:hAnsi="Tahoma" w:cs="Tahoma" w:hint="eastAsia"/>
            <w:lang w:eastAsia="zh-CN"/>
          </w:rPr>
          <w:lastRenderedPageBreak/>
          <w:t>3.</w:t>
        </w:r>
        <w:r w:rsidRPr="001B1C88">
          <w:rPr>
            <w:rFonts w:ascii="Tahoma" w:hAnsi="Tahoma" w:cs="Tahoma"/>
          </w:rPr>
          <w:t>Agenda</w:t>
        </w:r>
        <w:proofErr w:type="gramEnd"/>
        <w:r w:rsidRPr="001B1C88">
          <w:rPr>
            <w:rFonts w:ascii="Tahoma" w:hAnsi="Tahoma" w:cs="Tahoma"/>
          </w:rPr>
          <w:t xml:space="preserve"> </w:t>
        </w:r>
      </w:ins>
    </w:p>
    <w:p w:rsidR="00192082" w:rsidRPr="001B1C88" w:rsidRDefault="00192082" w:rsidP="00192082">
      <w:pPr>
        <w:rPr>
          <w:ins w:id="5256" w:author="Kuei Yuan Chen" w:date="2015-12-04T11:48: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192082" w:rsidRPr="001B1C88" w:rsidTr="0018245D">
        <w:trPr>
          <w:tblHeader/>
          <w:ins w:id="5257" w:author="Kuei Yuan Chen" w:date="2015-12-04T11:48:00Z"/>
        </w:trPr>
        <w:tc>
          <w:tcPr>
            <w:tcW w:w="450" w:type="dxa"/>
            <w:tcBorders>
              <w:top w:val="single" w:sz="12" w:space="0" w:color="auto"/>
              <w:bottom w:val="double" w:sz="4" w:space="0" w:color="auto"/>
              <w:right w:val="single" w:sz="6" w:space="0" w:color="auto"/>
            </w:tcBorders>
          </w:tcPr>
          <w:p w:rsidR="00192082" w:rsidRPr="001B1C88" w:rsidRDefault="00192082" w:rsidP="0018245D">
            <w:pPr>
              <w:pStyle w:val="TableHeadingCenter"/>
              <w:rPr>
                <w:ins w:id="5258" w:author="Kuei Yuan Chen" w:date="2015-12-04T11:48:00Z"/>
                <w:rFonts w:ascii="Tahoma" w:hAnsi="Tahoma" w:cs="Tahoma"/>
              </w:rPr>
            </w:pPr>
            <w:ins w:id="5259" w:author="Kuei Yuan Chen" w:date="2015-12-04T11:48: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192082" w:rsidRPr="001B1C88" w:rsidRDefault="00192082" w:rsidP="0018245D">
            <w:pPr>
              <w:pStyle w:val="TableHeadingCenter"/>
              <w:rPr>
                <w:ins w:id="5260" w:author="Kuei Yuan Chen" w:date="2015-12-04T11:48:00Z"/>
                <w:rFonts w:ascii="Tahoma" w:hAnsi="Tahoma" w:cs="Tahoma"/>
              </w:rPr>
            </w:pPr>
            <w:ins w:id="5261" w:author="Kuei Yuan Chen" w:date="2015-12-04T11:48: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192082" w:rsidRPr="001B1C88" w:rsidRDefault="00192082" w:rsidP="0018245D">
            <w:pPr>
              <w:pStyle w:val="TableHeadingCenter"/>
              <w:rPr>
                <w:ins w:id="5262" w:author="Kuei Yuan Chen" w:date="2015-12-04T11:48:00Z"/>
                <w:rFonts w:ascii="Tahoma" w:hAnsi="Tahoma" w:cs="Tahoma"/>
              </w:rPr>
            </w:pPr>
            <w:ins w:id="5263" w:author="Kuei Yuan Chen" w:date="2015-12-04T11:48: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192082" w:rsidRPr="001B1C88" w:rsidRDefault="00192082" w:rsidP="0018245D">
            <w:pPr>
              <w:pStyle w:val="TableHeadingCenter"/>
              <w:rPr>
                <w:ins w:id="5264" w:author="Kuei Yuan Chen" w:date="2015-12-04T11:48:00Z"/>
                <w:rFonts w:ascii="Tahoma" w:hAnsi="Tahoma" w:cs="Tahoma"/>
              </w:rPr>
            </w:pPr>
            <w:ins w:id="5265" w:author="Kuei Yuan Chen" w:date="2015-12-04T11:48:00Z">
              <w:r w:rsidRPr="001B1C88">
                <w:rPr>
                  <w:rFonts w:ascii="Tahoma" w:hAnsi="Tahoma" w:cs="Tahoma"/>
                </w:rPr>
                <w:t>Time/Status</w:t>
              </w:r>
            </w:ins>
          </w:p>
        </w:tc>
      </w:tr>
      <w:tr w:rsidR="00192082" w:rsidRPr="00956461" w:rsidTr="0018245D">
        <w:trPr>
          <w:ins w:id="5266" w:author="Kuei Yuan Chen" w:date="2015-12-04T11:48:00Z"/>
        </w:trPr>
        <w:tc>
          <w:tcPr>
            <w:tcW w:w="450" w:type="dxa"/>
            <w:tcBorders>
              <w:top w:val="single" w:sz="6" w:space="0" w:color="auto"/>
              <w:bottom w:val="single" w:sz="6" w:space="0" w:color="auto"/>
              <w:right w:val="single" w:sz="6" w:space="0" w:color="auto"/>
            </w:tcBorders>
          </w:tcPr>
          <w:p w:rsidR="00192082" w:rsidRPr="00956461" w:rsidRDefault="00192082" w:rsidP="0018245D">
            <w:pPr>
              <w:pStyle w:val="Table"/>
              <w:rPr>
                <w:ins w:id="5267" w:author="Kuei Yuan Chen" w:date="2015-12-04T11:48:00Z"/>
                <w:rFonts w:ascii="Tahoma" w:hAnsi="Tahoma" w:cs="Tahoma"/>
                <w:lang w:eastAsia="zh-CN"/>
              </w:rPr>
            </w:pPr>
            <w:ins w:id="5268" w:author="Kuei Yuan Chen" w:date="2015-12-04T11:48: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tabs>
                <w:tab w:val="left" w:pos="5090"/>
              </w:tabs>
              <w:rPr>
                <w:ins w:id="5269" w:author="Kuei Yuan Chen" w:date="2015-12-04T11:48:00Z"/>
                <w:rFonts w:ascii="Tahoma" w:hAnsi="Tahoma" w:cs="Tahoma"/>
                <w:lang w:eastAsia="zh-CN"/>
              </w:rPr>
            </w:pPr>
            <w:ins w:id="5270" w:author="Kuei Yuan Chen" w:date="2015-12-04T11:48:00Z">
              <w:r>
                <w:rPr>
                  <w:rFonts w:ascii="Tahoma" w:hAnsi="Tahoma" w:cs="Tahoma" w:hint="eastAsia"/>
                  <w:lang w:eastAsia="zh-CN"/>
                </w:rPr>
                <w:t xml:space="preserve">Task review for each team member and check the progress for whole project </w:t>
              </w:r>
            </w:ins>
          </w:p>
        </w:tc>
        <w:tc>
          <w:tcPr>
            <w:tcW w:w="1890" w:type="dxa"/>
            <w:tcBorders>
              <w:top w:val="single" w:sz="6" w:space="0" w:color="auto"/>
              <w:left w:val="single" w:sz="6" w:space="0" w:color="auto"/>
              <w:bottom w:val="single" w:sz="6" w:space="0" w:color="auto"/>
              <w:right w:val="single" w:sz="6" w:space="0" w:color="auto"/>
            </w:tcBorders>
          </w:tcPr>
          <w:p w:rsidR="00192082" w:rsidRPr="0005409D" w:rsidRDefault="00192082" w:rsidP="0018245D">
            <w:pPr>
              <w:pStyle w:val="Table"/>
              <w:rPr>
                <w:ins w:id="5271" w:author="Kuei Yuan Chen" w:date="2015-12-04T11:48:00Z"/>
                <w:rFonts w:ascii="Tahoma" w:hAnsi="Tahoma" w:cs="Tahoma"/>
                <w:lang w:eastAsia="zh-CN"/>
              </w:rPr>
            </w:pPr>
            <w:ins w:id="5272" w:author="Kuei Yuan Chen" w:date="2015-12-04T11:48: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192082" w:rsidRDefault="00192082" w:rsidP="0018245D">
            <w:pPr>
              <w:pStyle w:val="Table"/>
              <w:rPr>
                <w:ins w:id="5273" w:author="Kuei Yuan Chen" w:date="2015-12-04T11:48:00Z"/>
                <w:rFonts w:ascii="Tahoma" w:hAnsi="Tahoma" w:cs="Tahoma"/>
                <w:lang w:eastAsia="zh-CN"/>
              </w:rPr>
            </w:pPr>
            <w:ins w:id="5274" w:author="Kuei Yuan Chen" w:date="2015-12-04T11:48: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11-12</w:t>
              </w:r>
            </w:ins>
          </w:p>
          <w:p w:rsidR="00192082" w:rsidRPr="00956461" w:rsidRDefault="00192082" w:rsidP="0018245D">
            <w:pPr>
              <w:pStyle w:val="Table"/>
              <w:rPr>
                <w:ins w:id="5275" w:author="Kuei Yuan Chen" w:date="2015-12-04T11:48:00Z"/>
                <w:rFonts w:ascii="Tahoma" w:hAnsi="Tahoma" w:cs="Tahoma"/>
                <w:lang w:eastAsia="zh-CN"/>
              </w:rPr>
            </w:pPr>
          </w:p>
        </w:tc>
      </w:tr>
      <w:tr w:rsidR="00192082" w:rsidRPr="00956461" w:rsidTr="0018245D">
        <w:trPr>
          <w:ins w:id="5276" w:author="Kuei Yuan Chen" w:date="2015-12-04T11:48:00Z"/>
        </w:trPr>
        <w:tc>
          <w:tcPr>
            <w:tcW w:w="450" w:type="dxa"/>
            <w:tcBorders>
              <w:top w:val="single" w:sz="6" w:space="0" w:color="auto"/>
              <w:bottom w:val="single" w:sz="6" w:space="0" w:color="auto"/>
              <w:right w:val="single" w:sz="6" w:space="0" w:color="auto"/>
            </w:tcBorders>
          </w:tcPr>
          <w:p w:rsidR="00192082" w:rsidRPr="00956461" w:rsidRDefault="00192082" w:rsidP="0018245D">
            <w:pPr>
              <w:pStyle w:val="Table"/>
              <w:rPr>
                <w:ins w:id="5277" w:author="Kuei Yuan Chen" w:date="2015-12-04T11:48:00Z"/>
                <w:rFonts w:ascii="Tahoma" w:hAnsi="Tahoma" w:cs="Tahoma"/>
                <w:lang w:eastAsia="zh-CN"/>
              </w:rPr>
            </w:pPr>
            <w:ins w:id="5278" w:author="Kuei Yuan Chen" w:date="2015-12-04T11:48:00Z">
              <w:r w:rsidRPr="00956461">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rPr>
                <w:ins w:id="5279" w:author="Kuei Yuan Chen" w:date="2015-12-04T11:48:00Z"/>
                <w:rFonts w:ascii="Tahoma" w:hAnsi="Tahoma" w:cs="Tahoma"/>
                <w:lang w:eastAsia="zh-CN"/>
              </w:rPr>
            </w:pPr>
            <w:ins w:id="5280" w:author="Kuei Yuan Chen" w:date="2015-12-04T11:48:00Z">
              <w:r>
                <w:rPr>
                  <w:rFonts w:ascii="Tahoma" w:hAnsi="Tahoma" w:cs="Tahoma"/>
                  <w:lang w:eastAsia="zh-CN"/>
                </w:rPr>
                <w:t xml:space="preserve">Discuss the task which exist problem and make solution </w:t>
              </w:r>
            </w:ins>
          </w:p>
        </w:tc>
        <w:tc>
          <w:tcPr>
            <w:tcW w:w="189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rPr>
                <w:ins w:id="5281" w:author="Kuei Yuan Chen" w:date="2015-12-04T11:48:00Z"/>
                <w:rFonts w:ascii="Tahoma" w:hAnsi="Tahoma" w:cs="Tahoma"/>
                <w:lang w:eastAsia="zh-CN"/>
              </w:rPr>
            </w:pPr>
            <w:ins w:id="5282" w:author="Kuei Yuan Chen" w:date="2015-12-04T11:48: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192082" w:rsidRPr="00956461" w:rsidRDefault="00192082" w:rsidP="0018245D">
            <w:pPr>
              <w:pStyle w:val="Table"/>
              <w:rPr>
                <w:ins w:id="5283" w:author="Kuei Yuan Chen" w:date="2015-12-04T11:48:00Z"/>
                <w:rFonts w:ascii="Tahoma" w:hAnsi="Tahoma" w:cs="Tahoma"/>
                <w:lang w:eastAsia="zh-CN"/>
              </w:rPr>
            </w:pPr>
            <w:ins w:id="5284" w:author="Kuei Yuan Chen" w:date="2015-12-04T11:48:00Z">
              <w:r>
                <w:rPr>
                  <w:rFonts w:ascii="Tahoma" w:hAnsi="Tahoma" w:cs="Tahoma" w:hint="eastAsia"/>
                  <w:lang w:eastAsia="zh-CN"/>
                </w:rPr>
                <w:t>2015-11-12</w:t>
              </w:r>
            </w:ins>
          </w:p>
        </w:tc>
      </w:tr>
    </w:tbl>
    <w:p w:rsidR="00192082" w:rsidRPr="00956461" w:rsidRDefault="00192082" w:rsidP="00192082">
      <w:pPr>
        <w:pStyle w:val="Numberedlist21"/>
        <w:numPr>
          <w:ilvl w:val="0"/>
          <w:numId w:val="0"/>
        </w:numPr>
        <w:ind w:left="360" w:hanging="360"/>
        <w:rPr>
          <w:ins w:id="5285" w:author="Kuei Yuan Chen" w:date="2015-12-04T11:48:00Z"/>
        </w:rPr>
      </w:pPr>
      <w:proofErr w:type="gramStart"/>
      <w:ins w:id="5286" w:author="Kuei Yuan Chen" w:date="2015-12-04T11:48:00Z">
        <w:r>
          <w:rPr>
            <w:rFonts w:hint="eastAsia"/>
            <w:lang w:eastAsia="zh-CN"/>
          </w:rPr>
          <w:t>4.</w:t>
        </w:r>
        <w:r w:rsidRPr="00956461">
          <w:t>Meeting</w:t>
        </w:r>
        <w:proofErr w:type="gramEnd"/>
        <w:r w:rsidRPr="00956461">
          <w:t xml:space="preserve"> Status Update and Results</w:t>
        </w:r>
      </w:ins>
    </w:p>
    <w:p w:rsidR="00192082" w:rsidRPr="00956461" w:rsidRDefault="00192082" w:rsidP="00192082">
      <w:pPr>
        <w:pStyle w:val="TableTitle"/>
        <w:rPr>
          <w:ins w:id="5287" w:author="Kuei Yuan Chen" w:date="2015-12-04T11:48:00Z"/>
          <w:rFonts w:ascii="Tahoma" w:hAnsi="Tahoma" w:cs="Tahoma"/>
        </w:rPr>
      </w:pPr>
      <w:ins w:id="5288" w:author="Kuei Yuan Chen" w:date="2015-12-04T11:48: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192082" w:rsidRPr="00956461" w:rsidTr="0018245D">
        <w:trPr>
          <w:tblHeader/>
          <w:ins w:id="5289" w:author="Kuei Yuan Chen" w:date="2015-12-04T11:48:00Z"/>
        </w:trPr>
        <w:tc>
          <w:tcPr>
            <w:tcW w:w="0" w:type="auto"/>
            <w:tcBorders>
              <w:top w:val="single" w:sz="12" w:space="0" w:color="auto"/>
              <w:left w:val="single" w:sz="12" w:space="0" w:color="auto"/>
              <w:bottom w:val="double" w:sz="4" w:space="0" w:color="auto"/>
              <w:right w:val="single" w:sz="6" w:space="0" w:color="auto"/>
            </w:tcBorders>
          </w:tcPr>
          <w:p w:rsidR="00192082" w:rsidRPr="00956461" w:rsidRDefault="00192082" w:rsidP="0018245D">
            <w:pPr>
              <w:pStyle w:val="TableHeading"/>
              <w:rPr>
                <w:ins w:id="5290" w:author="Kuei Yuan Chen" w:date="2015-12-04T11:48:00Z"/>
                <w:rFonts w:ascii="Tahoma" w:hAnsi="Tahoma" w:cs="Tahoma"/>
              </w:rPr>
            </w:pPr>
            <w:ins w:id="5291" w:author="Kuei Yuan Chen" w:date="2015-12-04T11:48: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192082" w:rsidRPr="00956461" w:rsidRDefault="00192082" w:rsidP="0018245D">
            <w:pPr>
              <w:pStyle w:val="TableHeading"/>
              <w:rPr>
                <w:ins w:id="5292" w:author="Kuei Yuan Chen" w:date="2015-12-04T11:48:00Z"/>
                <w:rFonts w:ascii="Tahoma" w:hAnsi="Tahoma" w:cs="Tahoma"/>
              </w:rPr>
            </w:pPr>
            <w:ins w:id="5293" w:author="Kuei Yuan Chen" w:date="2015-12-04T11:48: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192082" w:rsidRPr="00956461" w:rsidRDefault="00192082" w:rsidP="0018245D">
            <w:pPr>
              <w:pStyle w:val="TableHeading"/>
              <w:rPr>
                <w:ins w:id="5294" w:author="Kuei Yuan Chen" w:date="2015-12-04T11:48:00Z"/>
                <w:rFonts w:ascii="Tahoma" w:hAnsi="Tahoma" w:cs="Tahoma"/>
              </w:rPr>
            </w:pPr>
            <w:ins w:id="5295" w:author="Kuei Yuan Chen" w:date="2015-12-04T11:48: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192082" w:rsidRPr="00956461" w:rsidRDefault="00192082" w:rsidP="0018245D">
            <w:pPr>
              <w:pStyle w:val="TableHeading"/>
              <w:rPr>
                <w:ins w:id="5296" w:author="Kuei Yuan Chen" w:date="2015-12-04T11:48:00Z"/>
                <w:rFonts w:ascii="Tahoma" w:hAnsi="Tahoma" w:cs="Tahoma"/>
                <w:lang w:eastAsia="zh-CN"/>
              </w:rPr>
            </w:pPr>
            <w:ins w:id="5297" w:author="Kuei Yuan Chen" w:date="2015-12-04T11:48:00Z">
              <w:r>
                <w:rPr>
                  <w:rFonts w:ascii="Tahoma" w:hAnsi="Tahoma" w:cs="Tahoma" w:hint="eastAsia"/>
                  <w:lang w:eastAsia="zh-CN"/>
                </w:rPr>
                <w:t xml:space="preserve">Status &amp; Progress </w:t>
              </w:r>
            </w:ins>
          </w:p>
        </w:tc>
      </w:tr>
      <w:tr w:rsidR="00192082" w:rsidRPr="00956461" w:rsidTr="0018245D">
        <w:trPr>
          <w:ins w:id="5298"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Pr="00956461" w:rsidRDefault="00192082" w:rsidP="0018245D">
            <w:pPr>
              <w:pStyle w:val="Table"/>
              <w:rPr>
                <w:ins w:id="5299" w:author="Kuei Yuan Chen" w:date="2015-12-04T11:48:00Z"/>
                <w:rFonts w:ascii="Tahoma" w:hAnsi="Tahoma" w:cs="Tahoma"/>
                <w:lang w:eastAsia="zh-CN"/>
              </w:rPr>
            </w:pPr>
            <w:ins w:id="5300" w:author="Kuei Yuan Chen" w:date="2015-12-04T11:48: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301" w:author="Kuei Yuan Chen" w:date="2015-12-04T11:48:00Z"/>
                <w:rFonts w:ascii="Tahoma" w:hAnsi="Tahoma" w:cs="Tahoma"/>
                <w:lang w:eastAsia="zh-CN"/>
              </w:rPr>
            </w:pPr>
            <w:ins w:id="5302" w:author="Kuei Yuan Chen" w:date="2015-12-04T11:48:00Z">
              <w:r>
                <w:rPr>
                  <w:rFonts w:ascii="Tahoma" w:hAnsi="Tahoma" w:cs="Tahoma" w:hint="eastAsia"/>
                  <w:lang w:eastAsia="zh-CN"/>
                </w:rPr>
                <w:t xml:space="preserve">user story 12 and the parts of </w:t>
              </w:r>
              <w:r>
                <w:rPr>
                  <w:rFonts w:ascii="Tahoma" w:hAnsi="Tahoma" w:cs="Tahoma"/>
                  <w:lang w:eastAsia="zh-CN"/>
                </w:rPr>
                <w:t>“</w:t>
              </w:r>
              <w:r>
                <w:rPr>
                  <w:rFonts w:ascii="Tahoma" w:hAnsi="Tahoma" w:cs="Tahoma" w:hint="eastAsia"/>
                  <w:lang w:eastAsia="zh-CN"/>
                </w:rPr>
                <w:t>what else needs to purchase</w:t>
              </w:r>
              <w:r>
                <w:rPr>
                  <w:rFonts w:ascii="Tahoma" w:hAnsi="Tahoma" w:cs="Tahoma"/>
                  <w:lang w:eastAsia="zh-CN"/>
                </w:rPr>
                <w:t>”</w:t>
              </w:r>
              <w:r>
                <w:rPr>
                  <w:rFonts w:ascii="Tahoma" w:hAnsi="Tahoma" w:cs="Tahoma" w:hint="eastAsia"/>
                  <w:lang w:eastAsia="zh-CN"/>
                </w:rPr>
                <w:t xml:space="preserve"> in user story 5 have already deleted by Peter </w:t>
              </w:r>
            </w:ins>
          </w:p>
          <w:p w:rsidR="00192082" w:rsidRPr="00653D19" w:rsidRDefault="00192082" w:rsidP="0018245D">
            <w:pPr>
              <w:pStyle w:val="Table"/>
              <w:rPr>
                <w:ins w:id="5303" w:author="Kuei Yuan Chen" w:date="2015-12-04T11:48:00Z"/>
                <w:rFonts w:ascii="Tahoma" w:hAnsi="Tahoma" w:cs="Tahoma"/>
                <w:lang w:eastAsia="zh-CN"/>
              </w:rPr>
            </w:pPr>
          </w:p>
        </w:tc>
        <w:tc>
          <w:tcPr>
            <w:tcW w:w="2409" w:type="dxa"/>
            <w:tcBorders>
              <w:top w:val="single" w:sz="6" w:space="0" w:color="auto"/>
              <w:left w:val="single" w:sz="6" w:space="0" w:color="auto"/>
              <w:bottom w:val="single" w:sz="6" w:space="0" w:color="auto"/>
              <w:right w:val="single" w:sz="6" w:space="0" w:color="auto"/>
            </w:tcBorders>
          </w:tcPr>
          <w:p w:rsidR="00192082" w:rsidRPr="005E16F3" w:rsidRDefault="00192082" w:rsidP="0018245D">
            <w:pPr>
              <w:pStyle w:val="Table"/>
              <w:rPr>
                <w:ins w:id="5304" w:author="Kuei Yuan Chen" w:date="2015-12-04T11:48:00Z"/>
                <w:rFonts w:ascii="Tahoma" w:hAnsi="Tahoma" w:cs="Tahoma"/>
                <w:lang w:eastAsia="zh-CN"/>
              </w:rPr>
            </w:pPr>
            <w:ins w:id="5305" w:author="Kuei Yuan Chen" w:date="2015-12-04T11:48:00Z">
              <w:r>
                <w:rPr>
                  <w:rFonts w:ascii="Tahoma" w:hAnsi="Tahoma" w:cs="Tahoma" w:hint="eastAsia"/>
                  <w:lang w:eastAsia="zh-CN"/>
                </w:rPr>
                <w:t xml:space="preserve">Peter </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5306" w:author="Kuei Yuan Chen" w:date="2015-12-04T11:48:00Z"/>
                <w:rFonts w:ascii="Tahoma" w:hAnsi="Tahoma" w:cs="Tahoma"/>
                <w:lang w:eastAsia="zh-CN"/>
              </w:rPr>
            </w:pPr>
            <w:ins w:id="5307" w:author="Kuei Yuan Chen" w:date="2015-12-04T11:48:00Z">
              <w:r>
                <w:rPr>
                  <w:rFonts w:ascii="Tahoma" w:hAnsi="Tahoma" w:cs="Tahoma"/>
                  <w:lang w:eastAsia="zh-CN"/>
                </w:rPr>
                <w:t>D</w:t>
              </w:r>
              <w:r>
                <w:rPr>
                  <w:rFonts w:ascii="Tahoma" w:hAnsi="Tahoma" w:cs="Tahoma" w:hint="eastAsia"/>
                  <w:lang w:eastAsia="zh-CN"/>
                </w:rPr>
                <w:t xml:space="preserve">one </w:t>
              </w:r>
            </w:ins>
          </w:p>
        </w:tc>
      </w:tr>
      <w:tr w:rsidR="00192082" w:rsidRPr="00956461" w:rsidTr="0018245D">
        <w:trPr>
          <w:ins w:id="5308"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Default="00192082" w:rsidP="0018245D">
            <w:pPr>
              <w:pStyle w:val="Table"/>
              <w:rPr>
                <w:ins w:id="5309" w:author="Kuei Yuan Chen" w:date="2015-12-04T11:48:00Z"/>
                <w:rFonts w:ascii="Tahoma" w:hAnsi="Tahoma" w:cs="Tahoma"/>
                <w:lang w:eastAsia="zh-CN"/>
              </w:rPr>
            </w:pPr>
            <w:ins w:id="5310" w:author="Kuei Yuan Chen" w:date="2015-12-04T11:48:00Z">
              <w:r>
                <w:rPr>
                  <w:rFonts w:ascii="Tahoma" w:hAnsi="Tahoma" w:cs="Tahoma" w:hint="eastAsia"/>
                  <w:lang w:eastAsia="zh-CN"/>
                </w:rPr>
                <w:t>2</w:t>
              </w:r>
            </w:ins>
          </w:p>
        </w:tc>
        <w:tc>
          <w:tcPr>
            <w:tcW w:w="4405" w:type="dxa"/>
            <w:tcBorders>
              <w:top w:val="single" w:sz="6" w:space="0" w:color="auto"/>
              <w:left w:val="single" w:sz="6" w:space="0" w:color="auto"/>
              <w:bottom w:val="single" w:sz="6" w:space="0" w:color="auto"/>
              <w:right w:val="single" w:sz="6" w:space="0" w:color="auto"/>
            </w:tcBorders>
          </w:tcPr>
          <w:p w:rsidR="00192082" w:rsidRPr="0005409D" w:rsidRDefault="00192082" w:rsidP="0018245D">
            <w:pPr>
              <w:pStyle w:val="Table"/>
              <w:rPr>
                <w:ins w:id="5311" w:author="Kuei Yuan Chen" w:date="2015-12-04T11:48:00Z"/>
                <w:rFonts w:ascii="Tahoma" w:hAnsi="Tahoma" w:cs="Tahoma"/>
                <w:lang w:eastAsia="zh-CN"/>
              </w:rPr>
            </w:pPr>
            <w:ins w:id="5312" w:author="Kuei Yuan Chen" w:date="2015-12-04T11:48:00Z">
              <w:r>
                <w:rPr>
                  <w:rFonts w:ascii="Tahoma" w:hAnsi="Tahoma" w:cs="Tahoma" w:hint="eastAsia"/>
                  <w:lang w:eastAsia="zh-CN"/>
                </w:rPr>
                <w:t xml:space="preserve"> ER Diagram Normalization  </w:t>
              </w:r>
            </w:ins>
          </w:p>
        </w:tc>
        <w:tc>
          <w:tcPr>
            <w:tcW w:w="2409"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313" w:author="Kuei Yuan Chen" w:date="2015-12-04T11:48:00Z"/>
                <w:rFonts w:ascii="Tahoma" w:hAnsi="Tahoma" w:cs="Tahoma"/>
                <w:lang w:eastAsia="zh-CN"/>
              </w:rPr>
            </w:pPr>
            <w:ins w:id="5314" w:author="Kuei Yuan Chen" w:date="2015-12-04T11:48:00Z">
              <w:r>
                <w:rPr>
                  <w:rFonts w:ascii="Tahoma" w:hAnsi="Tahoma" w:cs="Tahoma" w:hint="eastAsia"/>
                  <w:lang w:eastAsia="zh-CN"/>
                </w:rPr>
                <w:t xml:space="preserve">Zach </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5315" w:author="Kuei Yuan Chen" w:date="2015-12-04T11:48:00Z"/>
                <w:rFonts w:ascii="Tahoma" w:hAnsi="Tahoma" w:cs="Tahoma"/>
                <w:lang w:eastAsia="zh-CN"/>
              </w:rPr>
            </w:pPr>
            <w:ins w:id="5316" w:author="Kuei Yuan Chen" w:date="2015-12-04T11:48:00Z">
              <w:r>
                <w:rPr>
                  <w:rFonts w:ascii="Tahoma" w:hAnsi="Tahoma" w:cs="Tahoma" w:hint="eastAsia"/>
                  <w:lang w:eastAsia="zh-CN"/>
                </w:rPr>
                <w:t xml:space="preserve"> </w:t>
              </w:r>
              <w:r>
                <w:rPr>
                  <w:rFonts w:ascii="Tahoma" w:hAnsi="Tahoma" w:cs="Tahoma"/>
                  <w:lang w:eastAsia="zh-CN"/>
                </w:rPr>
                <w:t>D</w:t>
              </w:r>
              <w:r>
                <w:rPr>
                  <w:rFonts w:ascii="Tahoma" w:hAnsi="Tahoma" w:cs="Tahoma" w:hint="eastAsia"/>
                  <w:lang w:eastAsia="zh-CN"/>
                </w:rPr>
                <w:t xml:space="preserve">one </w:t>
              </w:r>
            </w:ins>
          </w:p>
        </w:tc>
      </w:tr>
      <w:tr w:rsidR="00192082" w:rsidRPr="00956461" w:rsidTr="0018245D">
        <w:trPr>
          <w:ins w:id="5317"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Default="00192082" w:rsidP="0018245D">
            <w:pPr>
              <w:pStyle w:val="Table"/>
              <w:rPr>
                <w:ins w:id="5318" w:author="Kuei Yuan Chen" w:date="2015-12-04T11:48:00Z"/>
                <w:rFonts w:ascii="Tahoma" w:hAnsi="Tahoma" w:cs="Tahoma"/>
                <w:lang w:eastAsia="zh-CN"/>
              </w:rPr>
            </w:pPr>
            <w:ins w:id="5319" w:author="Kuei Yuan Chen" w:date="2015-12-04T11:48:00Z">
              <w:r>
                <w:rPr>
                  <w:rFonts w:ascii="Tahoma" w:hAnsi="Tahoma" w:cs="Tahoma" w:hint="eastAsia"/>
                  <w:lang w:eastAsia="zh-CN"/>
                </w:rPr>
                <w:t>3</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320" w:author="Kuei Yuan Chen" w:date="2015-12-04T11:48:00Z"/>
                <w:rFonts w:ascii="Tahoma" w:hAnsi="Tahoma" w:cs="Tahoma"/>
                <w:lang w:eastAsia="zh-CN"/>
              </w:rPr>
            </w:pPr>
            <w:ins w:id="5321" w:author="Kuei Yuan Chen" w:date="2015-12-04T11:48:00Z">
              <w:r>
                <w:rPr>
                  <w:rFonts w:ascii="Tahoma" w:hAnsi="Tahoma" w:cs="Tahoma" w:hint="eastAsia"/>
                  <w:lang w:eastAsia="zh-CN"/>
                </w:rPr>
                <w:t xml:space="preserve"> </w:t>
              </w:r>
              <w:r>
                <w:rPr>
                  <w:rFonts w:ascii="Tahoma" w:hAnsi="Tahoma" w:cs="Tahoma"/>
                  <w:lang w:eastAsia="zh-CN"/>
                </w:rPr>
                <w:t>S</w:t>
              </w:r>
              <w:r>
                <w:rPr>
                  <w:rFonts w:ascii="Tahoma" w:hAnsi="Tahoma" w:cs="Tahoma" w:hint="eastAsia"/>
                  <w:lang w:eastAsia="zh-CN"/>
                </w:rPr>
                <w:t xml:space="preserve">ample data for SQL form is in processing. </w:t>
              </w:r>
            </w:ins>
          </w:p>
        </w:tc>
        <w:tc>
          <w:tcPr>
            <w:tcW w:w="2409"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322" w:author="Kuei Yuan Chen" w:date="2015-12-04T11:48:00Z"/>
                <w:rFonts w:ascii="Tahoma" w:hAnsi="Tahoma" w:cs="Tahoma"/>
                <w:lang w:eastAsia="zh-CN"/>
              </w:rPr>
            </w:pPr>
            <w:ins w:id="5323" w:author="Kuei Yuan Chen" w:date="2015-12-04T11:48:00Z">
              <w:r>
                <w:rPr>
                  <w:rFonts w:ascii="Tahoma" w:hAnsi="Tahoma" w:cs="Tahoma" w:hint="eastAsia"/>
                  <w:lang w:eastAsia="zh-CN"/>
                </w:rPr>
                <w:t xml:space="preserve">Zach </w:t>
              </w:r>
            </w:ins>
          </w:p>
        </w:tc>
        <w:tc>
          <w:tcPr>
            <w:tcW w:w="2552" w:type="dxa"/>
            <w:tcBorders>
              <w:top w:val="single" w:sz="6" w:space="0" w:color="auto"/>
              <w:left w:val="single" w:sz="6" w:space="0" w:color="auto"/>
              <w:bottom w:val="single" w:sz="6" w:space="0" w:color="auto"/>
              <w:right w:val="single" w:sz="12" w:space="0" w:color="auto"/>
            </w:tcBorders>
          </w:tcPr>
          <w:p w:rsidR="00192082" w:rsidRDefault="00192082" w:rsidP="0018245D">
            <w:pPr>
              <w:pStyle w:val="Table"/>
              <w:rPr>
                <w:ins w:id="5324" w:author="Kuei Yuan Chen" w:date="2015-12-04T11:48:00Z"/>
                <w:rFonts w:ascii="Tahoma" w:hAnsi="Tahoma" w:cs="Tahoma"/>
                <w:lang w:eastAsia="zh-CN"/>
              </w:rPr>
            </w:pPr>
            <w:ins w:id="5325" w:author="Kuei Yuan Chen" w:date="2015-12-04T11:48:00Z">
              <w:r>
                <w:rPr>
                  <w:rFonts w:ascii="Tahoma" w:hAnsi="Tahoma" w:cs="Tahoma"/>
                  <w:lang w:eastAsia="zh-CN"/>
                </w:rPr>
                <w:t>I</w:t>
              </w:r>
              <w:r>
                <w:rPr>
                  <w:rFonts w:ascii="Tahoma" w:hAnsi="Tahoma" w:cs="Tahoma" w:hint="eastAsia"/>
                  <w:lang w:eastAsia="zh-CN"/>
                </w:rPr>
                <w:t xml:space="preserve">n process </w:t>
              </w:r>
            </w:ins>
          </w:p>
          <w:p w:rsidR="00192082" w:rsidRPr="00956461" w:rsidRDefault="00192082" w:rsidP="0018245D">
            <w:pPr>
              <w:pStyle w:val="Table"/>
              <w:rPr>
                <w:ins w:id="5326" w:author="Kuei Yuan Chen" w:date="2015-12-04T11:48:00Z"/>
                <w:rFonts w:ascii="Tahoma" w:hAnsi="Tahoma" w:cs="Tahoma"/>
                <w:lang w:eastAsia="zh-CN"/>
              </w:rPr>
            </w:pPr>
          </w:p>
        </w:tc>
      </w:tr>
      <w:tr w:rsidR="00192082" w:rsidRPr="00956461" w:rsidTr="0018245D">
        <w:trPr>
          <w:ins w:id="5327"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Default="00192082" w:rsidP="0018245D">
            <w:pPr>
              <w:pStyle w:val="Table"/>
              <w:rPr>
                <w:ins w:id="5328" w:author="Kuei Yuan Chen" w:date="2015-12-04T11:48:00Z"/>
                <w:rFonts w:ascii="Tahoma" w:hAnsi="Tahoma" w:cs="Tahoma"/>
                <w:lang w:eastAsia="zh-CN"/>
              </w:rPr>
            </w:pPr>
            <w:ins w:id="5329" w:author="Kuei Yuan Chen" w:date="2015-12-04T11:48:00Z">
              <w:r>
                <w:rPr>
                  <w:rFonts w:ascii="Tahoma" w:hAnsi="Tahoma" w:cs="Tahoma" w:hint="eastAsia"/>
                  <w:lang w:eastAsia="zh-CN"/>
                </w:rPr>
                <w:t>4</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330" w:author="Kuei Yuan Chen" w:date="2015-12-04T11:48:00Z"/>
                <w:rFonts w:ascii="Tahoma" w:hAnsi="Tahoma" w:cs="Tahoma"/>
                <w:lang w:eastAsia="zh-CN"/>
              </w:rPr>
            </w:pPr>
            <w:ins w:id="5331" w:author="Kuei Yuan Chen" w:date="2015-12-04T11:48:00Z">
              <w:r>
                <w:rPr>
                  <w:rFonts w:ascii="Tahoma" w:hAnsi="Tahoma" w:cs="Tahoma" w:hint="eastAsia"/>
                  <w:lang w:eastAsia="zh-CN"/>
                </w:rPr>
                <w:t>SQL statement have done by Andrew</w:t>
              </w:r>
            </w:ins>
          </w:p>
        </w:tc>
        <w:tc>
          <w:tcPr>
            <w:tcW w:w="2409"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332" w:author="Kuei Yuan Chen" w:date="2015-12-04T11:48:00Z"/>
                <w:rFonts w:ascii="Tahoma" w:hAnsi="Tahoma" w:cs="Tahoma"/>
                <w:lang w:eastAsia="zh-CN"/>
              </w:rPr>
            </w:pPr>
            <w:ins w:id="5333" w:author="Kuei Yuan Chen" w:date="2015-12-04T11:48:00Z">
              <w:r>
                <w:rPr>
                  <w:rFonts w:ascii="Tahoma" w:hAnsi="Tahoma" w:cs="Tahoma" w:hint="eastAsia"/>
                  <w:lang w:eastAsia="zh-CN"/>
                </w:rPr>
                <w:t xml:space="preserve">Andrew </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5334" w:author="Kuei Yuan Chen" w:date="2015-12-04T11:48:00Z"/>
                <w:rFonts w:ascii="Tahoma" w:hAnsi="Tahoma" w:cs="Tahoma"/>
                <w:lang w:eastAsia="zh-CN"/>
              </w:rPr>
            </w:pPr>
            <w:ins w:id="5335" w:author="Kuei Yuan Chen" w:date="2015-12-04T11:48:00Z">
              <w:r>
                <w:rPr>
                  <w:rFonts w:ascii="Tahoma" w:hAnsi="Tahoma" w:cs="Tahoma"/>
                  <w:lang w:eastAsia="zh-CN"/>
                </w:rPr>
                <w:t>D</w:t>
              </w:r>
              <w:r>
                <w:rPr>
                  <w:rFonts w:ascii="Tahoma" w:hAnsi="Tahoma" w:cs="Tahoma" w:hint="eastAsia"/>
                  <w:lang w:eastAsia="zh-CN"/>
                </w:rPr>
                <w:t xml:space="preserve">one </w:t>
              </w:r>
            </w:ins>
          </w:p>
        </w:tc>
      </w:tr>
      <w:tr w:rsidR="00192082" w:rsidRPr="00956461" w:rsidTr="0018245D">
        <w:trPr>
          <w:ins w:id="5336"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Default="00192082" w:rsidP="0018245D">
            <w:pPr>
              <w:pStyle w:val="Table"/>
              <w:rPr>
                <w:ins w:id="5337" w:author="Kuei Yuan Chen" w:date="2015-12-04T11:48:00Z"/>
                <w:rFonts w:ascii="Tahoma" w:hAnsi="Tahoma" w:cs="Tahoma"/>
                <w:lang w:eastAsia="zh-CN"/>
              </w:rPr>
            </w:pPr>
            <w:ins w:id="5338" w:author="Kuei Yuan Chen" w:date="2015-12-04T11:48:00Z">
              <w:r>
                <w:rPr>
                  <w:rFonts w:ascii="Tahoma" w:hAnsi="Tahoma" w:cs="Tahoma" w:hint="eastAsia"/>
                  <w:lang w:eastAsia="zh-CN"/>
                </w:rPr>
                <w:t>5</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339" w:author="Kuei Yuan Chen" w:date="2015-12-04T11:48:00Z"/>
                <w:rFonts w:ascii="Tahoma" w:hAnsi="Tahoma" w:cs="Tahoma"/>
                <w:lang w:eastAsia="zh-CN"/>
              </w:rPr>
            </w:pPr>
            <w:ins w:id="5340" w:author="Kuei Yuan Chen" w:date="2015-12-04T11:48:00Z">
              <w:r>
                <w:rPr>
                  <w:rFonts w:ascii="Tahoma" w:hAnsi="Tahoma" w:cs="Tahoma" w:hint="eastAsia"/>
                  <w:lang w:eastAsia="zh-CN"/>
                </w:rPr>
                <w:t>Referential Integrity will be handled by Peter</w:t>
              </w:r>
            </w:ins>
          </w:p>
        </w:tc>
        <w:tc>
          <w:tcPr>
            <w:tcW w:w="2409"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341" w:author="Kuei Yuan Chen" w:date="2015-12-04T11:48:00Z"/>
                <w:rFonts w:ascii="Tahoma" w:hAnsi="Tahoma" w:cs="Tahoma"/>
                <w:lang w:eastAsia="zh-CN"/>
              </w:rPr>
            </w:pPr>
            <w:ins w:id="5342" w:author="Kuei Yuan Chen" w:date="2015-12-04T11:48:00Z">
              <w:r>
                <w:rPr>
                  <w:rFonts w:ascii="Tahoma" w:hAnsi="Tahoma" w:cs="Tahoma" w:hint="eastAsia"/>
                  <w:lang w:eastAsia="zh-CN"/>
                </w:rPr>
                <w:t xml:space="preserve">Peter </w:t>
              </w:r>
            </w:ins>
          </w:p>
        </w:tc>
        <w:tc>
          <w:tcPr>
            <w:tcW w:w="2552" w:type="dxa"/>
            <w:tcBorders>
              <w:top w:val="single" w:sz="6" w:space="0" w:color="auto"/>
              <w:left w:val="single" w:sz="6" w:space="0" w:color="auto"/>
              <w:bottom w:val="single" w:sz="6" w:space="0" w:color="auto"/>
              <w:right w:val="single" w:sz="12" w:space="0" w:color="auto"/>
            </w:tcBorders>
          </w:tcPr>
          <w:p w:rsidR="00192082" w:rsidRDefault="00192082" w:rsidP="0018245D">
            <w:pPr>
              <w:pStyle w:val="Table"/>
              <w:rPr>
                <w:ins w:id="5343" w:author="Kuei Yuan Chen" w:date="2015-12-04T11:48:00Z"/>
                <w:rFonts w:ascii="Tahoma" w:hAnsi="Tahoma" w:cs="Tahoma"/>
                <w:lang w:eastAsia="zh-CN"/>
              </w:rPr>
            </w:pPr>
            <w:ins w:id="5344" w:author="Kuei Yuan Chen" w:date="2015-12-04T11:48:00Z">
              <w:r>
                <w:rPr>
                  <w:rFonts w:ascii="Tahoma" w:hAnsi="Tahoma" w:cs="Tahoma"/>
                  <w:lang w:eastAsia="zh-CN"/>
                </w:rPr>
                <w:t>I</w:t>
              </w:r>
              <w:r>
                <w:rPr>
                  <w:rFonts w:ascii="Tahoma" w:hAnsi="Tahoma" w:cs="Tahoma" w:hint="eastAsia"/>
                  <w:lang w:eastAsia="zh-CN"/>
                </w:rPr>
                <w:t xml:space="preserve">n process </w:t>
              </w:r>
            </w:ins>
          </w:p>
        </w:tc>
      </w:tr>
      <w:tr w:rsidR="00192082" w:rsidRPr="00956461" w:rsidTr="0018245D">
        <w:trPr>
          <w:ins w:id="5345"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Default="00192082" w:rsidP="0018245D">
            <w:pPr>
              <w:pStyle w:val="Table"/>
              <w:rPr>
                <w:ins w:id="5346" w:author="Kuei Yuan Chen" w:date="2015-12-04T11:48:00Z"/>
                <w:rFonts w:ascii="Tahoma" w:hAnsi="Tahoma" w:cs="Tahoma"/>
                <w:lang w:eastAsia="zh-CN"/>
              </w:rPr>
            </w:pPr>
            <w:ins w:id="5347" w:author="Kuei Yuan Chen" w:date="2015-12-04T11:48:00Z">
              <w:r>
                <w:rPr>
                  <w:rFonts w:ascii="Tahoma" w:hAnsi="Tahoma" w:cs="Tahoma" w:hint="eastAsia"/>
                  <w:lang w:eastAsia="zh-CN"/>
                </w:rPr>
                <w:t>6</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348" w:author="Kuei Yuan Chen" w:date="2015-12-04T11:48:00Z"/>
                <w:rFonts w:ascii="Tahoma" w:hAnsi="Tahoma" w:cs="Tahoma"/>
                <w:lang w:eastAsia="zh-CN"/>
              </w:rPr>
            </w:pPr>
            <w:ins w:id="5349" w:author="Kuei Yuan Chen" w:date="2015-12-04T11:48:00Z">
              <w:r>
                <w:rPr>
                  <w:rFonts w:ascii="Tahoma" w:hAnsi="Tahoma" w:cs="Tahoma" w:hint="eastAsia"/>
                  <w:lang w:eastAsia="zh-CN"/>
                </w:rPr>
                <w:t xml:space="preserve">Gantt chart update for milestone 4 </w:t>
              </w:r>
            </w:ins>
          </w:p>
        </w:tc>
        <w:tc>
          <w:tcPr>
            <w:tcW w:w="2409" w:type="dxa"/>
            <w:tcBorders>
              <w:top w:val="single" w:sz="6" w:space="0" w:color="auto"/>
              <w:left w:val="single" w:sz="6" w:space="0" w:color="auto"/>
              <w:bottom w:val="single" w:sz="6" w:space="0" w:color="auto"/>
              <w:right w:val="single" w:sz="6" w:space="0" w:color="auto"/>
            </w:tcBorders>
          </w:tcPr>
          <w:p w:rsidR="00192082" w:rsidRPr="00A22EBC" w:rsidRDefault="00192082" w:rsidP="0018245D">
            <w:pPr>
              <w:pStyle w:val="Table"/>
              <w:rPr>
                <w:ins w:id="5350" w:author="Kuei Yuan Chen" w:date="2015-12-04T11:48:00Z"/>
                <w:rFonts w:ascii="Tahoma" w:hAnsi="Tahoma" w:cs="Tahoma"/>
                <w:lang w:eastAsia="zh-CN"/>
              </w:rPr>
            </w:pPr>
            <w:ins w:id="5351" w:author="Kuei Yuan Chen" w:date="2015-12-04T11:48:00Z">
              <w:r>
                <w:rPr>
                  <w:rFonts w:ascii="Tahoma" w:hAnsi="Tahoma" w:cs="Tahoma" w:hint="eastAsia"/>
                  <w:lang w:eastAsia="zh-CN"/>
                </w:rPr>
                <w:t xml:space="preserve">York </w:t>
              </w:r>
            </w:ins>
          </w:p>
        </w:tc>
        <w:tc>
          <w:tcPr>
            <w:tcW w:w="2552" w:type="dxa"/>
            <w:tcBorders>
              <w:top w:val="single" w:sz="6" w:space="0" w:color="auto"/>
              <w:left w:val="single" w:sz="6" w:space="0" w:color="auto"/>
              <w:bottom w:val="single" w:sz="6" w:space="0" w:color="auto"/>
              <w:right w:val="single" w:sz="12" w:space="0" w:color="auto"/>
            </w:tcBorders>
          </w:tcPr>
          <w:p w:rsidR="00192082" w:rsidRDefault="00192082" w:rsidP="0018245D">
            <w:pPr>
              <w:pStyle w:val="Table"/>
              <w:rPr>
                <w:ins w:id="5352" w:author="Kuei Yuan Chen" w:date="2015-12-04T11:48:00Z"/>
                <w:rFonts w:ascii="Tahoma" w:hAnsi="Tahoma" w:cs="Tahoma"/>
                <w:lang w:eastAsia="zh-CN"/>
              </w:rPr>
            </w:pPr>
            <w:ins w:id="5353" w:author="Kuei Yuan Chen" w:date="2015-12-04T11:48:00Z">
              <w:r>
                <w:rPr>
                  <w:rFonts w:ascii="Tahoma" w:hAnsi="Tahoma" w:cs="Tahoma"/>
                  <w:lang w:eastAsia="zh-CN"/>
                </w:rPr>
                <w:t>I</w:t>
              </w:r>
              <w:r>
                <w:rPr>
                  <w:rFonts w:ascii="Tahoma" w:hAnsi="Tahoma" w:cs="Tahoma" w:hint="eastAsia"/>
                  <w:lang w:eastAsia="zh-CN"/>
                </w:rPr>
                <w:t xml:space="preserve">n process </w:t>
              </w:r>
            </w:ins>
          </w:p>
        </w:tc>
      </w:tr>
    </w:tbl>
    <w:p w:rsidR="00192082" w:rsidRDefault="00192082" w:rsidP="00192082">
      <w:pPr>
        <w:rPr>
          <w:ins w:id="5354" w:author="Kuei Yuan Chen" w:date="2015-12-04T11:48:00Z"/>
          <w:rFonts w:ascii="Tahoma" w:hAnsi="Tahoma" w:cs="Tahoma"/>
          <w:lang w:eastAsia="zh-CN"/>
        </w:rPr>
      </w:pPr>
    </w:p>
    <w:p w:rsidR="00192082" w:rsidRDefault="00192082" w:rsidP="00192082">
      <w:pPr>
        <w:rPr>
          <w:ins w:id="5355" w:author="Kuei Yuan Chen" w:date="2015-12-04T11:48:00Z"/>
          <w:rFonts w:ascii="Tahoma" w:hAnsi="Tahoma" w:cs="Tahoma"/>
          <w:lang w:eastAsia="zh-CN"/>
        </w:rPr>
      </w:pPr>
    </w:p>
    <w:p w:rsidR="00192082" w:rsidRDefault="00192082" w:rsidP="00192082">
      <w:pPr>
        <w:rPr>
          <w:ins w:id="5356" w:author="Kuei Yuan Chen" w:date="2015-12-04T11:48:00Z"/>
          <w:rFonts w:ascii="Tahoma" w:hAnsi="Tahoma" w:cs="Tahoma"/>
          <w:lang w:eastAsia="zh-CN"/>
        </w:rPr>
      </w:pPr>
    </w:p>
    <w:p w:rsidR="00192082" w:rsidRDefault="00192082" w:rsidP="00192082">
      <w:pPr>
        <w:rPr>
          <w:ins w:id="5357" w:author="Kuei Yuan Chen" w:date="2015-12-04T11:48:00Z"/>
          <w:rFonts w:ascii="Tahoma" w:hAnsi="Tahoma" w:cs="Tahoma"/>
          <w:lang w:eastAsia="zh-CN"/>
        </w:rPr>
      </w:pPr>
    </w:p>
    <w:p w:rsidR="00192082" w:rsidRDefault="00192082" w:rsidP="00192082">
      <w:pPr>
        <w:rPr>
          <w:ins w:id="5358" w:author="Kuei Yuan Chen" w:date="2015-12-04T11:48:00Z"/>
          <w:rFonts w:ascii="Tahoma" w:hAnsi="Tahoma" w:cs="Tahoma"/>
          <w:lang w:eastAsia="zh-CN"/>
        </w:rPr>
      </w:pPr>
    </w:p>
    <w:p w:rsidR="00192082" w:rsidRDefault="00192082" w:rsidP="00192082">
      <w:pPr>
        <w:rPr>
          <w:ins w:id="5359" w:author="Kuei Yuan Chen" w:date="2015-12-04T11:48:00Z"/>
          <w:rFonts w:ascii="Tahoma" w:hAnsi="Tahoma" w:cs="Tahoma"/>
          <w:lang w:eastAsia="zh-CN"/>
        </w:rPr>
      </w:pPr>
      <w:ins w:id="5360" w:author="Kuei Yuan Chen" w:date="2015-12-04T11:48:00Z">
        <w:r w:rsidRPr="00471A94">
          <w:rPr>
            <w:rFonts w:ascii="Tahoma" w:hAnsi="Tahoma" w:cs="Tahoma"/>
            <w:noProof/>
          </w:rPr>
          <mc:AlternateContent>
            <mc:Choice Requires="wps">
              <w:drawing>
                <wp:anchor distT="0" distB="0" distL="114300" distR="114300" simplePos="0" relativeHeight="251674624" behindDoc="0" locked="0" layoutInCell="1" allowOverlap="1" wp14:anchorId="1ED29B73" wp14:editId="10A25569">
                  <wp:simplePos x="0" y="0"/>
                  <wp:positionH relativeFrom="column">
                    <wp:posOffset>-6350</wp:posOffset>
                  </wp:positionH>
                  <wp:positionV relativeFrom="paragraph">
                    <wp:posOffset>127635</wp:posOffset>
                  </wp:positionV>
                  <wp:extent cx="6305550" cy="485775"/>
                  <wp:effectExtent l="19050" t="23495" r="38100" b="527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8577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97429" id="Rectangle 16" o:spid="_x0000_s1026" style="position:absolute;margin-left:-.5pt;margin-top:10.05pt;width:496.5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" fillcolor="#4f81bd" strokecolor="#f2f2f2" strokeweight="3pt">
                  <v:shadow on="t" color="#243f60" opacity=".5" offset="1pt"/>
                </v:rect>
              </w:pict>
            </mc:Fallback>
          </mc:AlternateContent>
        </w:r>
      </w:ins>
    </w:p>
    <w:p w:rsidR="00192082" w:rsidRDefault="00192082" w:rsidP="00192082">
      <w:pPr>
        <w:pStyle w:val="HPTableTitle"/>
        <w:rPr>
          <w:ins w:id="5361" w:author="Kuei Yuan Chen" w:date="2015-12-04T11:48:00Z"/>
          <w:rFonts w:ascii="Tahoma" w:hAnsi="Tahoma" w:cs="Tahoma"/>
        </w:rPr>
      </w:pPr>
      <w:ins w:id="5362" w:author="Kuei Yuan Chen" w:date="2015-12-04T11:48:00Z">
        <w:r>
          <w:rPr>
            <w:rFonts w:ascii="Tahoma" w:hAnsi="Tahoma" w:cs="Tahoma"/>
          </w:rPr>
          <w:lastRenderedPageBreak/>
          <w:t>Document Information</w:t>
        </w:r>
      </w:ins>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0"/>
        <w:gridCol w:w="3780"/>
        <w:gridCol w:w="2160"/>
        <w:gridCol w:w="1643"/>
      </w:tblGrid>
      <w:tr w:rsidR="00192082" w:rsidRPr="006D5472" w:rsidTr="0018245D">
        <w:trPr>
          <w:ins w:id="5363" w:author="Kuei Yuan Chen" w:date="2015-12-04T11:48:00Z"/>
        </w:trPr>
        <w:tc>
          <w:tcPr>
            <w:tcW w:w="2340" w:type="dxa"/>
          </w:tcPr>
          <w:p w:rsidR="00192082" w:rsidRPr="006D5472" w:rsidRDefault="00192082" w:rsidP="0018245D">
            <w:pPr>
              <w:pStyle w:val="TableSmHeadingRight"/>
              <w:ind w:right="320" w:firstLineChars="100" w:firstLine="161"/>
              <w:jc w:val="left"/>
              <w:rPr>
                <w:ins w:id="5364" w:author="Kuei Yuan Chen" w:date="2015-12-04T11:48:00Z"/>
                <w:rFonts w:ascii="Tahoma" w:hAnsi="Tahoma" w:cs="Tahoma"/>
              </w:rPr>
            </w:pPr>
            <w:ins w:id="5365" w:author="Kuei Yuan Chen" w:date="2015-12-04T11:48:00Z">
              <w:r w:rsidRPr="006D5472">
                <w:rPr>
                  <w:rFonts w:ascii="Tahoma" w:hAnsi="Tahoma" w:cs="Tahoma"/>
                </w:rPr>
                <w:t>Project Name:</w:t>
              </w:r>
            </w:ins>
          </w:p>
        </w:tc>
        <w:tc>
          <w:tcPr>
            <w:tcW w:w="7583" w:type="dxa"/>
            <w:gridSpan w:val="3"/>
          </w:tcPr>
          <w:p w:rsidR="00192082" w:rsidRPr="003C4E3D" w:rsidRDefault="00192082" w:rsidP="0018245D">
            <w:pPr>
              <w:pStyle w:val="TableMedium"/>
              <w:rPr>
                <w:ins w:id="5366" w:author="Kuei Yuan Chen" w:date="2015-12-04T11:48:00Z"/>
                <w:rFonts w:ascii="Tahoma" w:hAnsi="Tahoma" w:cs="Tahoma"/>
                <w:b/>
              </w:rPr>
            </w:pPr>
            <w:ins w:id="5367" w:author="Kuei Yuan Chen" w:date="2015-12-04T11:48:00Z">
              <w:r>
                <w:rPr>
                  <w:rFonts w:ascii="Tahoma" w:hAnsi="Tahoma" w:cs="Tahoma" w:hint="eastAsia"/>
                  <w:b/>
                  <w:lang w:eastAsia="zh-CN"/>
                </w:rPr>
                <w:t>ACIT1630 DB Project</w:t>
              </w:r>
            </w:ins>
          </w:p>
        </w:tc>
      </w:tr>
      <w:tr w:rsidR="00192082" w:rsidRPr="001B1C88" w:rsidTr="0018245D">
        <w:trPr>
          <w:gridAfter w:val="2"/>
          <w:wAfter w:w="3803" w:type="dxa"/>
          <w:trHeight w:val="236"/>
          <w:ins w:id="5368" w:author="Kuei Yuan Chen" w:date="2015-12-04T11:48:00Z"/>
        </w:trPr>
        <w:tc>
          <w:tcPr>
            <w:tcW w:w="2340" w:type="dxa"/>
          </w:tcPr>
          <w:p w:rsidR="00192082" w:rsidRPr="001B1C88" w:rsidRDefault="00192082" w:rsidP="0018245D">
            <w:pPr>
              <w:pStyle w:val="TableSmHeadingRight"/>
              <w:ind w:right="320"/>
              <w:jc w:val="center"/>
              <w:rPr>
                <w:ins w:id="5369" w:author="Kuei Yuan Chen" w:date="2015-12-04T11:48:00Z"/>
                <w:rFonts w:ascii="Tahoma" w:hAnsi="Tahoma" w:cs="Tahoma"/>
              </w:rPr>
            </w:pPr>
            <w:ins w:id="5370" w:author="Kuei Yuan Chen" w:date="2015-12-04T11:48:00Z">
              <w:r w:rsidRPr="001B1C88">
                <w:rPr>
                  <w:rFonts w:ascii="Tahoma" w:hAnsi="Tahoma" w:cs="Tahoma"/>
                </w:rPr>
                <w:t>Project Manager:</w:t>
              </w:r>
            </w:ins>
          </w:p>
        </w:tc>
        <w:tc>
          <w:tcPr>
            <w:tcW w:w="3780" w:type="dxa"/>
          </w:tcPr>
          <w:p w:rsidR="00192082" w:rsidRPr="001B1C88" w:rsidRDefault="00192082" w:rsidP="0018245D">
            <w:pPr>
              <w:pStyle w:val="TableMedium"/>
              <w:rPr>
                <w:ins w:id="5371" w:author="Kuei Yuan Chen" w:date="2015-12-04T11:48:00Z"/>
                <w:rFonts w:ascii="Tahoma" w:hAnsi="Tahoma" w:cs="Tahoma"/>
                <w:lang w:eastAsia="zh-CN"/>
              </w:rPr>
            </w:pPr>
            <w:ins w:id="5372" w:author="Kuei Yuan Chen" w:date="2015-12-04T11:48:00Z">
              <w:r>
                <w:rPr>
                  <w:rFonts w:ascii="Tahoma" w:hAnsi="Tahoma" w:cs="Tahoma" w:hint="eastAsia"/>
                  <w:lang w:eastAsia="zh-CN"/>
                </w:rPr>
                <w:t>York Liu</w:t>
              </w:r>
            </w:ins>
          </w:p>
        </w:tc>
      </w:tr>
      <w:tr w:rsidR="00192082" w:rsidRPr="00CE4F95" w:rsidTr="0018245D">
        <w:trPr>
          <w:trHeight w:val="236"/>
          <w:ins w:id="5373" w:author="Kuei Yuan Chen" w:date="2015-12-04T11:48:00Z"/>
        </w:trPr>
        <w:tc>
          <w:tcPr>
            <w:tcW w:w="2340" w:type="dxa"/>
          </w:tcPr>
          <w:p w:rsidR="00192082" w:rsidRPr="00CE4F95" w:rsidRDefault="00192082" w:rsidP="0018245D">
            <w:pPr>
              <w:pStyle w:val="TableSmHeadingRight"/>
              <w:ind w:right="320" w:firstLineChars="100" w:firstLine="161"/>
              <w:jc w:val="left"/>
              <w:rPr>
                <w:ins w:id="5374" w:author="Kuei Yuan Chen" w:date="2015-12-04T11:48:00Z"/>
                <w:rFonts w:ascii="Tahoma" w:hAnsi="Tahoma" w:cs="Tahoma"/>
              </w:rPr>
            </w:pPr>
            <w:ins w:id="5375" w:author="Kuei Yuan Chen" w:date="2015-12-04T11:48:00Z">
              <w:r w:rsidRPr="00CE4F95">
                <w:rPr>
                  <w:rFonts w:ascii="Tahoma" w:hAnsi="Tahoma" w:cs="Tahoma"/>
                </w:rPr>
                <w:t xml:space="preserve">Prepared By:  </w:t>
              </w:r>
            </w:ins>
          </w:p>
        </w:tc>
        <w:tc>
          <w:tcPr>
            <w:tcW w:w="3780" w:type="dxa"/>
          </w:tcPr>
          <w:p w:rsidR="00192082" w:rsidRPr="00CE4F95" w:rsidRDefault="00192082" w:rsidP="0018245D">
            <w:pPr>
              <w:pStyle w:val="TableMedium"/>
              <w:rPr>
                <w:ins w:id="5376" w:author="Kuei Yuan Chen" w:date="2015-12-04T11:48:00Z"/>
                <w:rFonts w:ascii="Tahoma" w:hAnsi="Tahoma" w:cs="Tahoma"/>
                <w:lang w:eastAsia="zh-CN"/>
              </w:rPr>
            </w:pPr>
            <w:ins w:id="5377" w:author="Kuei Yuan Chen" w:date="2015-12-04T11:48:00Z">
              <w:r>
                <w:rPr>
                  <w:rFonts w:ascii="Tahoma" w:hAnsi="Tahoma" w:cs="Tahoma" w:hint="eastAsia"/>
                  <w:lang w:eastAsia="zh-CN"/>
                </w:rPr>
                <w:t>York Liu</w:t>
              </w:r>
            </w:ins>
          </w:p>
        </w:tc>
        <w:tc>
          <w:tcPr>
            <w:tcW w:w="2160" w:type="dxa"/>
          </w:tcPr>
          <w:p w:rsidR="00192082" w:rsidRPr="00CE4F95" w:rsidRDefault="00192082" w:rsidP="0018245D">
            <w:pPr>
              <w:pStyle w:val="TableSmHeadingRight"/>
              <w:rPr>
                <w:ins w:id="5378" w:author="Kuei Yuan Chen" w:date="2015-12-04T11:48:00Z"/>
                <w:rFonts w:ascii="Tahoma" w:hAnsi="Tahoma" w:cs="Tahoma"/>
              </w:rPr>
            </w:pPr>
          </w:p>
        </w:tc>
        <w:tc>
          <w:tcPr>
            <w:tcW w:w="1643" w:type="dxa"/>
          </w:tcPr>
          <w:p w:rsidR="00192082" w:rsidRPr="00CE4F95" w:rsidRDefault="00192082" w:rsidP="0018245D">
            <w:pPr>
              <w:pStyle w:val="TableMedium"/>
              <w:rPr>
                <w:ins w:id="5379" w:author="Kuei Yuan Chen" w:date="2015-12-04T11:48:00Z"/>
                <w:rFonts w:ascii="Tahoma" w:hAnsi="Tahoma" w:cs="Tahoma"/>
                <w:lang w:eastAsia="zh-CN"/>
              </w:rPr>
            </w:pPr>
          </w:p>
        </w:tc>
      </w:tr>
    </w:tbl>
    <w:p w:rsidR="00192082" w:rsidRPr="00CE4F95" w:rsidRDefault="00192082" w:rsidP="00192082">
      <w:pPr>
        <w:pStyle w:val="Numberedlist21"/>
        <w:numPr>
          <w:ilvl w:val="0"/>
          <w:numId w:val="0"/>
        </w:numPr>
        <w:rPr>
          <w:ins w:id="5380" w:author="Kuei Yuan Chen" w:date="2015-12-04T11:48:00Z"/>
          <w:rFonts w:ascii="Tahoma" w:hAnsi="Tahoma" w:cs="Tahoma"/>
        </w:rPr>
      </w:pPr>
      <w:proofErr w:type="gramStart"/>
      <w:ins w:id="5381" w:author="Kuei Yuan Chen" w:date="2015-12-04T11:48:00Z">
        <w:r>
          <w:rPr>
            <w:rFonts w:ascii="Tahoma" w:hAnsi="Tahoma" w:cs="Tahoma" w:hint="eastAsia"/>
            <w:lang w:eastAsia="zh-CN"/>
          </w:rPr>
          <w:t>1.</w:t>
        </w:r>
        <w:r w:rsidRPr="00CE4F95">
          <w:rPr>
            <w:rFonts w:ascii="Tahoma" w:hAnsi="Tahoma" w:cs="Tahoma"/>
          </w:rPr>
          <w:t>Meeting</w:t>
        </w:r>
        <w:proofErr w:type="gramEnd"/>
        <w:r w:rsidRPr="00CE4F95">
          <w:rPr>
            <w:rFonts w:ascii="Tahoma" w:hAnsi="Tahoma" w:cs="Tahoma"/>
          </w:rPr>
          <w:t xml:space="preserve"> Specifics</w:t>
        </w:r>
      </w:ins>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250"/>
        <w:gridCol w:w="1080"/>
        <w:gridCol w:w="1260"/>
        <w:gridCol w:w="630"/>
        <w:gridCol w:w="990"/>
        <w:gridCol w:w="2093"/>
      </w:tblGrid>
      <w:tr w:rsidR="00192082" w:rsidRPr="00CE4F95" w:rsidTr="0018245D">
        <w:trPr>
          <w:cantSplit/>
          <w:ins w:id="5382" w:author="Kuei Yuan Chen" w:date="2015-12-04T11:48:00Z"/>
        </w:trPr>
        <w:tc>
          <w:tcPr>
            <w:tcW w:w="1620" w:type="dxa"/>
          </w:tcPr>
          <w:p w:rsidR="00192082" w:rsidRPr="00CE4F95" w:rsidRDefault="00192082" w:rsidP="0018245D">
            <w:pPr>
              <w:pStyle w:val="TableSmHeadingRight"/>
              <w:rPr>
                <w:ins w:id="5383" w:author="Kuei Yuan Chen" w:date="2015-12-04T11:48:00Z"/>
                <w:rFonts w:ascii="Tahoma" w:hAnsi="Tahoma" w:cs="Tahoma"/>
              </w:rPr>
            </w:pPr>
            <w:ins w:id="5384" w:author="Kuei Yuan Chen" w:date="2015-12-04T11:48:00Z">
              <w:r w:rsidRPr="00CE4F95">
                <w:rPr>
                  <w:rFonts w:ascii="Tahoma" w:hAnsi="Tahoma" w:cs="Tahoma"/>
                </w:rPr>
                <w:t>Type:</w:t>
              </w:r>
            </w:ins>
          </w:p>
        </w:tc>
        <w:tc>
          <w:tcPr>
            <w:tcW w:w="8303" w:type="dxa"/>
            <w:gridSpan w:val="6"/>
          </w:tcPr>
          <w:p w:rsidR="00192082" w:rsidRPr="00CE4F95" w:rsidRDefault="00192082" w:rsidP="0018245D">
            <w:pPr>
              <w:pStyle w:val="Table"/>
              <w:rPr>
                <w:ins w:id="5385" w:author="Kuei Yuan Chen" w:date="2015-12-04T11:48:00Z"/>
                <w:rFonts w:ascii="Tahoma" w:hAnsi="Tahoma" w:cs="Tahoma"/>
                <w:lang w:eastAsia="zh-CN"/>
              </w:rPr>
            </w:pPr>
            <w:ins w:id="5386" w:author="Kuei Yuan Chen" w:date="2015-12-04T11:48:00Z">
              <w:r>
                <w:rPr>
                  <w:rFonts w:ascii="Tahoma" w:hAnsi="Tahoma" w:cs="Tahoma" w:hint="eastAsia"/>
                  <w:b/>
                  <w:color w:val="00B050"/>
                  <w:lang w:eastAsia="zh-CN"/>
                </w:rPr>
                <w:t>Milestone4- phase</w:t>
              </w:r>
              <w:r>
                <w:rPr>
                  <w:rFonts w:ascii="Tahoma" w:hAnsi="Tahoma" w:cs="Tahoma"/>
                  <w:b/>
                  <w:color w:val="00B050"/>
                  <w:lang w:eastAsia="zh-CN"/>
                </w:rPr>
                <w:t xml:space="preserve"> </w:t>
              </w:r>
              <w:r>
                <w:rPr>
                  <w:rFonts w:ascii="Tahoma" w:hAnsi="Tahoma" w:cs="Tahoma" w:hint="eastAsia"/>
                  <w:b/>
                  <w:color w:val="00B050"/>
                  <w:lang w:eastAsia="zh-CN"/>
                </w:rPr>
                <w:t>3-2</w:t>
              </w:r>
            </w:ins>
          </w:p>
        </w:tc>
      </w:tr>
      <w:tr w:rsidR="00192082" w:rsidRPr="00CE4F95" w:rsidTr="0018245D">
        <w:trPr>
          <w:cantSplit/>
          <w:ins w:id="5387" w:author="Kuei Yuan Chen" w:date="2015-12-04T11:48:00Z"/>
        </w:trPr>
        <w:tc>
          <w:tcPr>
            <w:tcW w:w="1620" w:type="dxa"/>
          </w:tcPr>
          <w:p w:rsidR="00192082" w:rsidRPr="00CE4F95" w:rsidRDefault="00192082" w:rsidP="0018245D">
            <w:pPr>
              <w:pStyle w:val="TableSmHeadingRight"/>
              <w:rPr>
                <w:ins w:id="5388" w:author="Kuei Yuan Chen" w:date="2015-12-04T11:48:00Z"/>
                <w:rFonts w:ascii="Tahoma" w:hAnsi="Tahoma" w:cs="Tahoma"/>
              </w:rPr>
            </w:pPr>
            <w:ins w:id="5389" w:author="Kuei Yuan Chen" w:date="2015-12-04T11:48:00Z">
              <w:r w:rsidRPr="00CE4F95">
                <w:rPr>
                  <w:rFonts w:ascii="Tahoma" w:hAnsi="Tahoma" w:cs="Tahoma"/>
                </w:rPr>
                <w:t>Purpose:</w:t>
              </w:r>
            </w:ins>
          </w:p>
        </w:tc>
        <w:tc>
          <w:tcPr>
            <w:tcW w:w="8303" w:type="dxa"/>
            <w:gridSpan w:val="6"/>
          </w:tcPr>
          <w:p w:rsidR="00192082" w:rsidRPr="00CE4F95" w:rsidRDefault="00192082" w:rsidP="0018245D">
            <w:pPr>
              <w:pStyle w:val="Table"/>
              <w:rPr>
                <w:ins w:id="5390" w:author="Kuei Yuan Chen" w:date="2015-12-04T11:48:00Z"/>
                <w:rFonts w:ascii="Tahoma" w:hAnsi="Tahoma" w:cs="Tahoma"/>
              </w:rPr>
            </w:pPr>
            <w:ins w:id="5391" w:author="Kuei Yuan Chen" w:date="2015-12-04T11:48:00Z">
              <w:r w:rsidRPr="00CE4F95">
                <w:rPr>
                  <w:rFonts w:ascii="Tahoma" w:hAnsi="Tahoma" w:cs="Tahoma"/>
                </w:rPr>
                <w:t>Ongoing information sharing and project status update</w:t>
              </w:r>
            </w:ins>
          </w:p>
        </w:tc>
      </w:tr>
      <w:tr w:rsidR="00192082" w:rsidRPr="00CE4F95" w:rsidTr="0018245D">
        <w:trPr>
          <w:ins w:id="5392" w:author="Kuei Yuan Chen" w:date="2015-12-04T11:48:00Z"/>
        </w:trPr>
        <w:tc>
          <w:tcPr>
            <w:tcW w:w="1620" w:type="dxa"/>
          </w:tcPr>
          <w:p w:rsidR="00192082" w:rsidRPr="00CE4F95" w:rsidRDefault="00192082" w:rsidP="0018245D">
            <w:pPr>
              <w:pStyle w:val="TableSmHeadingRight"/>
              <w:rPr>
                <w:ins w:id="5393" w:author="Kuei Yuan Chen" w:date="2015-12-04T11:48:00Z"/>
                <w:rFonts w:ascii="Tahoma" w:hAnsi="Tahoma" w:cs="Tahoma"/>
              </w:rPr>
            </w:pPr>
            <w:ins w:id="5394" w:author="Kuei Yuan Chen" w:date="2015-12-04T11:48:00Z">
              <w:r w:rsidRPr="00CE4F95">
                <w:rPr>
                  <w:rFonts w:ascii="Tahoma" w:hAnsi="Tahoma" w:cs="Tahoma"/>
                </w:rPr>
                <w:t>Meeting Date:</w:t>
              </w:r>
            </w:ins>
          </w:p>
        </w:tc>
        <w:tc>
          <w:tcPr>
            <w:tcW w:w="2250" w:type="dxa"/>
          </w:tcPr>
          <w:p w:rsidR="00192082" w:rsidRPr="00CE4F95" w:rsidRDefault="00192082" w:rsidP="0018245D">
            <w:pPr>
              <w:pStyle w:val="Table"/>
              <w:rPr>
                <w:ins w:id="5395" w:author="Kuei Yuan Chen" w:date="2015-12-04T11:48:00Z"/>
                <w:rFonts w:ascii="Tahoma" w:hAnsi="Tahoma" w:cs="Tahoma"/>
                <w:lang w:eastAsia="zh-CN"/>
              </w:rPr>
            </w:pPr>
            <w:ins w:id="5396" w:author="Kuei Yuan Chen" w:date="2015-12-04T11:48:00Z">
              <w:r w:rsidRPr="00CE4F95">
                <w:rPr>
                  <w:rFonts w:ascii="Tahoma" w:hAnsi="Tahoma" w:cs="Tahoma"/>
                </w:rPr>
                <w:t>20</w:t>
              </w:r>
              <w:r>
                <w:rPr>
                  <w:rFonts w:ascii="Tahoma" w:hAnsi="Tahoma" w:cs="Tahoma" w:hint="eastAsia"/>
                  <w:lang w:eastAsia="zh-CN"/>
                </w:rPr>
                <w:t>15</w:t>
              </w:r>
              <w:r w:rsidRPr="00CE4F95">
                <w:rPr>
                  <w:rFonts w:ascii="Tahoma" w:hAnsi="Tahoma" w:cs="Tahoma"/>
                </w:rPr>
                <w:t>-</w:t>
              </w:r>
              <w:r>
                <w:rPr>
                  <w:rFonts w:ascii="Tahoma" w:hAnsi="Tahoma" w:cs="Tahoma" w:hint="eastAsia"/>
                  <w:lang w:eastAsia="zh-CN"/>
                </w:rPr>
                <w:t>11-13</w:t>
              </w:r>
            </w:ins>
          </w:p>
        </w:tc>
        <w:tc>
          <w:tcPr>
            <w:tcW w:w="1080" w:type="dxa"/>
          </w:tcPr>
          <w:p w:rsidR="00192082" w:rsidRPr="00CE4F95" w:rsidRDefault="00192082" w:rsidP="0018245D">
            <w:pPr>
              <w:pStyle w:val="TableSmHeadingRight"/>
              <w:rPr>
                <w:ins w:id="5397" w:author="Kuei Yuan Chen" w:date="2015-12-04T11:48:00Z"/>
                <w:rFonts w:ascii="Tahoma" w:hAnsi="Tahoma" w:cs="Tahoma"/>
              </w:rPr>
            </w:pPr>
            <w:ins w:id="5398" w:author="Kuei Yuan Chen" w:date="2015-12-04T11:48:00Z">
              <w:r w:rsidRPr="00CE4F95">
                <w:rPr>
                  <w:rFonts w:ascii="Tahoma" w:hAnsi="Tahoma" w:cs="Tahoma"/>
                </w:rPr>
                <w:t>Start Time:</w:t>
              </w:r>
            </w:ins>
          </w:p>
        </w:tc>
        <w:tc>
          <w:tcPr>
            <w:tcW w:w="1890" w:type="dxa"/>
            <w:gridSpan w:val="2"/>
          </w:tcPr>
          <w:p w:rsidR="00192082" w:rsidRPr="00CE4F95" w:rsidRDefault="00192082" w:rsidP="0018245D">
            <w:pPr>
              <w:pStyle w:val="Table"/>
              <w:rPr>
                <w:ins w:id="5399" w:author="Kuei Yuan Chen" w:date="2015-12-04T11:48:00Z"/>
                <w:rFonts w:ascii="Tahoma" w:hAnsi="Tahoma" w:cs="Tahoma"/>
              </w:rPr>
            </w:pPr>
            <w:ins w:id="5400" w:author="Kuei Yuan Chen" w:date="2015-12-04T11:48:00Z">
              <w:r>
                <w:rPr>
                  <w:rFonts w:ascii="Tahoma" w:hAnsi="Tahoma" w:cs="Tahoma"/>
                </w:rPr>
                <w:t>3:30</w:t>
              </w:r>
              <w:r w:rsidRPr="00CE4F95">
                <w:rPr>
                  <w:rFonts w:ascii="Tahoma" w:hAnsi="Tahoma" w:cs="Tahoma"/>
                </w:rPr>
                <w:t>pm</w:t>
              </w:r>
            </w:ins>
          </w:p>
        </w:tc>
        <w:tc>
          <w:tcPr>
            <w:tcW w:w="990" w:type="dxa"/>
          </w:tcPr>
          <w:p w:rsidR="00192082" w:rsidRPr="00CE4F95" w:rsidRDefault="00192082" w:rsidP="0018245D">
            <w:pPr>
              <w:pStyle w:val="TableSmHeadingRight"/>
              <w:rPr>
                <w:ins w:id="5401" w:author="Kuei Yuan Chen" w:date="2015-12-04T11:48:00Z"/>
                <w:rFonts w:ascii="Tahoma" w:hAnsi="Tahoma" w:cs="Tahoma"/>
              </w:rPr>
            </w:pPr>
            <w:ins w:id="5402" w:author="Kuei Yuan Chen" w:date="2015-12-04T11:48:00Z">
              <w:r w:rsidRPr="00CE4F95">
                <w:rPr>
                  <w:rFonts w:ascii="Tahoma" w:hAnsi="Tahoma" w:cs="Tahoma"/>
                </w:rPr>
                <w:t>End Time:</w:t>
              </w:r>
            </w:ins>
          </w:p>
        </w:tc>
        <w:tc>
          <w:tcPr>
            <w:tcW w:w="2093" w:type="dxa"/>
          </w:tcPr>
          <w:p w:rsidR="00192082" w:rsidRPr="00CE4F95" w:rsidRDefault="00192082" w:rsidP="0018245D">
            <w:pPr>
              <w:pStyle w:val="Table"/>
              <w:rPr>
                <w:ins w:id="5403" w:author="Kuei Yuan Chen" w:date="2015-12-04T11:48:00Z"/>
                <w:rFonts w:ascii="Tahoma" w:hAnsi="Tahoma" w:cs="Tahoma"/>
                <w:lang w:eastAsia="zh-CN"/>
              </w:rPr>
            </w:pPr>
            <w:ins w:id="5404" w:author="Kuei Yuan Chen" w:date="2015-12-04T11:48:00Z">
              <w:r>
                <w:rPr>
                  <w:rFonts w:ascii="Tahoma" w:hAnsi="Tahoma" w:cs="Tahoma"/>
                  <w:lang w:eastAsia="zh-CN"/>
                </w:rPr>
                <w:t>5:30</w:t>
              </w:r>
              <w:r w:rsidRPr="00CE4F95">
                <w:rPr>
                  <w:rFonts w:ascii="Tahoma" w:hAnsi="Tahoma" w:cs="Tahoma" w:hint="eastAsia"/>
                  <w:lang w:eastAsia="zh-CN"/>
                </w:rPr>
                <w:t>pm</w:t>
              </w:r>
            </w:ins>
          </w:p>
        </w:tc>
      </w:tr>
      <w:tr w:rsidR="00192082" w:rsidRPr="00CE4F95" w:rsidTr="0018245D">
        <w:trPr>
          <w:cantSplit/>
          <w:ins w:id="5405" w:author="Kuei Yuan Chen" w:date="2015-12-04T11:48:00Z"/>
        </w:trPr>
        <w:tc>
          <w:tcPr>
            <w:tcW w:w="1620" w:type="dxa"/>
          </w:tcPr>
          <w:p w:rsidR="00192082" w:rsidRPr="00CE4F95" w:rsidRDefault="00192082" w:rsidP="0018245D">
            <w:pPr>
              <w:pStyle w:val="TableSmHeadingRight"/>
              <w:rPr>
                <w:ins w:id="5406" w:author="Kuei Yuan Chen" w:date="2015-12-04T11:48:00Z"/>
                <w:rFonts w:ascii="Tahoma" w:hAnsi="Tahoma" w:cs="Tahoma"/>
              </w:rPr>
            </w:pPr>
            <w:ins w:id="5407" w:author="Kuei Yuan Chen" w:date="2015-12-04T11:48:00Z">
              <w:r w:rsidRPr="00CE4F95">
                <w:rPr>
                  <w:rFonts w:ascii="Tahoma" w:hAnsi="Tahoma" w:cs="Tahoma"/>
                </w:rPr>
                <w:t>Meeting Host:</w:t>
              </w:r>
            </w:ins>
          </w:p>
        </w:tc>
        <w:tc>
          <w:tcPr>
            <w:tcW w:w="3330" w:type="dxa"/>
            <w:gridSpan w:val="2"/>
          </w:tcPr>
          <w:p w:rsidR="00192082" w:rsidRPr="00CE4F95" w:rsidRDefault="00192082" w:rsidP="0018245D">
            <w:pPr>
              <w:pStyle w:val="Table"/>
              <w:rPr>
                <w:ins w:id="5408" w:author="Kuei Yuan Chen" w:date="2015-12-04T11:48:00Z"/>
                <w:rFonts w:ascii="Tahoma" w:hAnsi="Tahoma" w:cs="Tahoma"/>
                <w:lang w:eastAsia="zh-CN"/>
              </w:rPr>
            </w:pPr>
            <w:ins w:id="5409" w:author="Kuei Yuan Chen" w:date="2015-12-04T11:48:00Z">
              <w:r>
                <w:rPr>
                  <w:rFonts w:ascii="Tahoma" w:hAnsi="Tahoma" w:cs="Tahoma" w:hint="eastAsia"/>
                  <w:lang w:eastAsia="zh-CN"/>
                </w:rPr>
                <w:t>Zach</w:t>
              </w:r>
            </w:ins>
          </w:p>
        </w:tc>
        <w:tc>
          <w:tcPr>
            <w:tcW w:w="1260" w:type="dxa"/>
          </w:tcPr>
          <w:p w:rsidR="00192082" w:rsidRPr="00CE4F95" w:rsidRDefault="00192082" w:rsidP="0018245D">
            <w:pPr>
              <w:pStyle w:val="TableSmHeadingRight"/>
              <w:rPr>
                <w:ins w:id="5410" w:author="Kuei Yuan Chen" w:date="2015-12-04T11:48:00Z"/>
                <w:rFonts w:ascii="Tahoma" w:hAnsi="Tahoma" w:cs="Tahoma"/>
              </w:rPr>
            </w:pPr>
            <w:ins w:id="5411" w:author="Kuei Yuan Chen" w:date="2015-12-04T11:48:00Z">
              <w:r w:rsidRPr="00CE4F95">
                <w:rPr>
                  <w:rFonts w:ascii="Tahoma" w:hAnsi="Tahoma" w:cs="Tahoma"/>
                </w:rPr>
                <w:t>Location:</w:t>
              </w:r>
            </w:ins>
          </w:p>
        </w:tc>
        <w:tc>
          <w:tcPr>
            <w:tcW w:w="3713" w:type="dxa"/>
            <w:gridSpan w:val="3"/>
          </w:tcPr>
          <w:p w:rsidR="00192082" w:rsidRPr="00CE4F95" w:rsidRDefault="00192082" w:rsidP="0018245D">
            <w:pPr>
              <w:pStyle w:val="Table"/>
              <w:rPr>
                <w:ins w:id="5412" w:author="Kuei Yuan Chen" w:date="2015-12-04T11:48:00Z"/>
                <w:rFonts w:ascii="Tahoma" w:hAnsi="Tahoma" w:cs="Tahoma"/>
                <w:lang w:eastAsia="zh-CN"/>
              </w:rPr>
            </w:pPr>
            <w:ins w:id="5413" w:author="Kuei Yuan Chen" w:date="2015-12-04T11:48:00Z">
              <w:r>
                <w:rPr>
                  <w:rFonts w:ascii="Tahoma" w:hAnsi="Tahoma" w:cs="Tahoma" w:hint="eastAsia"/>
                  <w:lang w:eastAsia="zh-CN"/>
                </w:rPr>
                <w:t>Free table</w:t>
              </w:r>
              <w:r>
                <w:rPr>
                  <w:rFonts w:ascii="Tahoma" w:hAnsi="Tahoma" w:cs="Tahoma"/>
                  <w:lang w:eastAsia="zh-CN"/>
                </w:rPr>
                <w:t>-2 Floor</w:t>
              </w:r>
              <w:r>
                <w:rPr>
                  <w:rFonts w:ascii="Tahoma" w:hAnsi="Tahoma" w:cs="Tahoma" w:hint="eastAsia"/>
                  <w:lang w:eastAsia="zh-CN"/>
                </w:rPr>
                <w:t>-SW1</w:t>
              </w:r>
            </w:ins>
          </w:p>
        </w:tc>
      </w:tr>
      <w:tr w:rsidR="00192082" w:rsidRPr="00CE4F95" w:rsidTr="0018245D">
        <w:trPr>
          <w:cantSplit/>
          <w:ins w:id="5414" w:author="Kuei Yuan Chen" w:date="2015-12-04T11:48:00Z"/>
        </w:trPr>
        <w:tc>
          <w:tcPr>
            <w:tcW w:w="1620" w:type="dxa"/>
          </w:tcPr>
          <w:p w:rsidR="00192082" w:rsidRPr="00CE4F95" w:rsidRDefault="00192082" w:rsidP="0018245D">
            <w:pPr>
              <w:pStyle w:val="TableSmHeadingRight"/>
              <w:rPr>
                <w:ins w:id="5415" w:author="Kuei Yuan Chen" w:date="2015-12-04T11:48:00Z"/>
                <w:rFonts w:ascii="Tahoma" w:hAnsi="Tahoma" w:cs="Tahoma"/>
              </w:rPr>
            </w:pPr>
            <w:ins w:id="5416" w:author="Kuei Yuan Chen" w:date="2015-12-04T11:48:00Z">
              <w:r w:rsidRPr="00CE4F95">
                <w:rPr>
                  <w:rFonts w:ascii="Tahoma" w:hAnsi="Tahoma" w:cs="Tahoma"/>
                </w:rPr>
                <w:t>Minute Taker:</w:t>
              </w:r>
            </w:ins>
          </w:p>
        </w:tc>
        <w:tc>
          <w:tcPr>
            <w:tcW w:w="3330" w:type="dxa"/>
            <w:gridSpan w:val="2"/>
          </w:tcPr>
          <w:p w:rsidR="00192082" w:rsidRPr="00CE4F95" w:rsidRDefault="00192082" w:rsidP="0018245D">
            <w:pPr>
              <w:pStyle w:val="Table"/>
              <w:rPr>
                <w:ins w:id="5417" w:author="Kuei Yuan Chen" w:date="2015-12-04T11:48:00Z"/>
                <w:rFonts w:ascii="Tahoma" w:hAnsi="Tahoma" w:cs="Tahoma"/>
                <w:lang w:eastAsia="zh-CN"/>
              </w:rPr>
            </w:pPr>
            <w:ins w:id="5418" w:author="Kuei Yuan Chen" w:date="2015-12-04T11:48:00Z">
              <w:r>
                <w:rPr>
                  <w:rFonts w:ascii="Tahoma" w:hAnsi="Tahoma" w:cs="Tahoma" w:hint="eastAsia"/>
                  <w:lang w:eastAsia="zh-CN"/>
                </w:rPr>
                <w:t>York</w:t>
              </w:r>
            </w:ins>
          </w:p>
        </w:tc>
        <w:tc>
          <w:tcPr>
            <w:tcW w:w="1260" w:type="dxa"/>
          </w:tcPr>
          <w:p w:rsidR="00192082" w:rsidRPr="00CE4F95" w:rsidRDefault="00192082" w:rsidP="0018245D">
            <w:pPr>
              <w:pStyle w:val="TableSmHeadingRight"/>
              <w:rPr>
                <w:ins w:id="5419" w:author="Kuei Yuan Chen" w:date="2015-12-04T11:48:00Z"/>
                <w:rFonts w:ascii="Tahoma" w:hAnsi="Tahoma" w:cs="Tahoma"/>
              </w:rPr>
            </w:pPr>
          </w:p>
        </w:tc>
        <w:tc>
          <w:tcPr>
            <w:tcW w:w="3713" w:type="dxa"/>
            <w:gridSpan w:val="3"/>
          </w:tcPr>
          <w:p w:rsidR="00192082" w:rsidRPr="00CE4F95" w:rsidRDefault="00192082" w:rsidP="0018245D">
            <w:pPr>
              <w:pStyle w:val="Table"/>
              <w:rPr>
                <w:ins w:id="5420" w:author="Kuei Yuan Chen" w:date="2015-12-04T11:48:00Z"/>
                <w:rFonts w:ascii="Tahoma" w:hAnsi="Tahoma" w:cs="Tahoma"/>
              </w:rPr>
            </w:pPr>
          </w:p>
        </w:tc>
      </w:tr>
    </w:tbl>
    <w:p w:rsidR="00192082" w:rsidRPr="001B1C88" w:rsidRDefault="00192082" w:rsidP="00192082">
      <w:pPr>
        <w:pStyle w:val="Numberedlist21"/>
        <w:numPr>
          <w:ilvl w:val="0"/>
          <w:numId w:val="0"/>
        </w:numPr>
        <w:ind w:left="360" w:hanging="360"/>
        <w:rPr>
          <w:ins w:id="5421" w:author="Kuei Yuan Chen" w:date="2015-12-04T11:48:00Z"/>
          <w:rFonts w:ascii="Tahoma" w:hAnsi="Tahoma" w:cs="Tahoma"/>
        </w:rPr>
      </w:pPr>
      <w:proofErr w:type="gramStart"/>
      <w:ins w:id="5422" w:author="Kuei Yuan Chen" w:date="2015-12-04T11:48:00Z">
        <w:r>
          <w:rPr>
            <w:rFonts w:ascii="Tahoma" w:hAnsi="Tahoma" w:cs="Tahoma" w:hint="eastAsia"/>
            <w:lang w:eastAsia="zh-CN"/>
          </w:rPr>
          <w:t>2.</w:t>
        </w:r>
        <w:r w:rsidRPr="001B1C88">
          <w:rPr>
            <w:rFonts w:ascii="Tahoma" w:hAnsi="Tahoma" w:cs="Tahoma"/>
          </w:rPr>
          <w:t>Meeting</w:t>
        </w:r>
        <w:proofErr w:type="gramEnd"/>
        <w:r w:rsidRPr="001B1C88">
          <w:rPr>
            <w:rFonts w:ascii="Tahoma" w:hAnsi="Tahoma" w:cs="Tahoma"/>
          </w:rPr>
          <w:t xml:space="preserve"> Attendees</w:t>
        </w:r>
      </w:ins>
    </w:p>
    <w:tbl>
      <w:tblPr>
        <w:tblW w:w="4946" w:type="pct"/>
        <w:tblInd w:w="10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85"/>
        <w:gridCol w:w="940"/>
        <w:gridCol w:w="1923"/>
        <w:gridCol w:w="3976"/>
        <w:gridCol w:w="1405"/>
      </w:tblGrid>
      <w:tr w:rsidR="00192082" w:rsidRPr="001B1C88" w:rsidTr="0018245D">
        <w:trPr>
          <w:tblHeader/>
          <w:ins w:id="5423" w:author="Kuei Yuan Chen" w:date="2015-12-04T11:48:00Z"/>
        </w:trPr>
        <w:tc>
          <w:tcPr>
            <w:tcW w:w="533" w:type="pct"/>
            <w:tcBorders>
              <w:top w:val="single" w:sz="12" w:space="0" w:color="auto"/>
              <w:bottom w:val="double" w:sz="4" w:space="0" w:color="auto"/>
              <w:right w:val="nil"/>
            </w:tcBorders>
          </w:tcPr>
          <w:p w:rsidR="00192082" w:rsidRPr="001B1C88" w:rsidRDefault="00192082" w:rsidP="0018245D">
            <w:pPr>
              <w:pStyle w:val="TableHeadingCenter"/>
              <w:rPr>
                <w:ins w:id="5424" w:author="Kuei Yuan Chen" w:date="2015-12-04T11:48:00Z"/>
                <w:rFonts w:ascii="Tahoma" w:hAnsi="Tahoma" w:cs="Tahoma"/>
              </w:rPr>
            </w:pPr>
            <w:ins w:id="5425" w:author="Kuei Yuan Chen" w:date="2015-12-04T11:48:00Z">
              <w:r w:rsidRPr="001B1C88">
                <w:rPr>
                  <w:rFonts w:ascii="Tahoma" w:hAnsi="Tahoma" w:cs="Tahoma"/>
                </w:rPr>
                <w:t>Name</w:t>
              </w:r>
            </w:ins>
          </w:p>
        </w:tc>
        <w:tc>
          <w:tcPr>
            <w:tcW w:w="509" w:type="pct"/>
            <w:tcBorders>
              <w:top w:val="single" w:sz="12" w:space="0" w:color="auto"/>
              <w:bottom w:val="double" w:sz="4" w:space="0" w:color="auto"/>
              <w:right w:val="single" w:sz="6" w:space="0" w:color="auto"/>
            </w:tcBorders>
          </w:tcPr>
          <w:p w:rsidR="00192082" w:rsidRPr="001B1C88" w:rsidRDefault="00192082" w:rsidP="0018245D">
            <w:pPr>
              <w:pStyle w:val="TableHeadingCenter"/>
              <w:rPr>
                <w:ins w:id="5426" w:author="Kuei Yuan Chen" w:date="2015-12-04T11:48:00Z"/>
                <w:rFonts w:ascii="Tahoma" w:hAnsi="Tahoma" w:cs="Tahoma"/>
              </w:rPr>
            </w:pPr>
          </w:p>
        </w:tc>
        <w:tc>
          <w:tcPr>
            <w:tcW w:w="1042" w:type="pct"/>
            <w:tcBorders>
              <w:top w:val="single" w:sz="12" w:space="0" w:color="auto"/>
              <w:bottom w:val="double" w:sz="4" w:space="0" w:color="auto"/>
              <w:right w:val="single" w:sz="6" w:space="0" w:color="auto"/>
            </w:tcBorders>
          </w:tcPr>
          <w:p w:rsidR="00192082" w:rsidRPr="001B1C88" w:rsidRDefault="00192082" w:rsidP="0018245D">
            <w:pPr>
              <w:pStyle w:val="TableHeadingCenter"/>
              <w:rPr>
                <w:ins w:id="5427" w:author="Kuei Yuan Chen" w:date="2015-12-04T11:48:00Z"/>
                <w:rFonts w:ascii="Tahoma" w:hAnsi="Tahoma" w:cs="Tahoma"/>
              </w:rPr>
            </w:pPr>
            <w:ins w:id="5428" w:author="Kuei Yuan Chen" w:date="2015-12-04T11:48:00Z">
              <w:r w:rsidRPr="001B1C88">
                <w:rPr>
                  <w:rFonts w:ascii="Tahoma" w:hAnsi="Tahoma" w:cs="Tahoma"/>
                </w:rPr>
                <w:t>Attendance status</w:t>
              </w:r>
            </w:ins>
          </w:p>
        </w:tc>
        <w:tc>
          <w:tcPr>
            <w:tcW w:w="2154" w:type="pct"/>
            <w:tcBorders>
              <w:top w:val="single" w:sz="12" w:space="0" w:color="auto"/>
              <w:left w:val="single" w:sz="6" w:space="0" w:color="auto"/>
              <w:bottom w:val="double" w:sz="4" w:space="0" w:color="auto"/>
              <w:right w:val="single" w:sz="6" w:space="0" w:color="auto"/>
            </w:tcBorders>
          </w:tcPr>
          <w:p w:rsidR="00192082" w:rsidRPr="001B1C88" w:rsidRDefault="00192082" w:rsidP="0018245D">
            <w:pPr>
              <w:pStyle w:val="TableHeadingCenter"/>
              <w:rPr>
                <w:ins w:id="5429" w:author="Kuei Yuan Chen" w:date="2015-12-04T11:48:00Z"/>
                <w:rFonts w:ascii="Tahoma" w:hAnsi="Tahoma" w:cs="Tahoma"/>
              </w:rPr>
            </w:pPr>
            <w:ins w:id="5430" w:author="Kuei Yuan Chen" w:date="2015-12-04T11:48:00Z">
              <w:r w:rsidRPr="001B1C88">
                <w:rPr>
                  <w:rFonts w:ascii="Tahoma" w:hAnsi="Tahoma" w:cs="Tahoma"/>
                </w:rPr>
                <w:t>Position</w:t>
              </w:r>
            </w:ins>
          </w:p>
        </w:tc>
        <w:tc>
          <w:tcPr>
            <w:tcW w:w="761" w:type="pct"/>
            <w:tcBorders>
              <w:top w:val="single" w:sz="12" w:space="0" w:color="auto"/>
              <w:left w:val="nil"/>
              <w:bottom w:val="double" w:sz="4" w:space="0" w:color="auto"/>
            </w:tcBorders>
          </w:tcPr>
          <w:p w:rsidR="00192082" w:rsidRPr="001B1C88" w:rsidRDefault="00192082" w:rsidP="0018245D">
            <w:pPr>
              <w:pStyle w:val="TableHeadingCenter"/>
              <w:rPr>
                <w:ins w:id="5431" w:author="Kuei Yuan Chen" w:date="2015-12-04T11:48:00Z"/>
                <w:rFonts w:ascii="Tahoma" w:hAnsi="Tahoma" w:cs="Tahoma"/>
                <w:lang w:eastAsia="zh-CN"/>
              </w:rPr>
            </w:pPr>
            <w:ins w:id="5432" w:author="Kuei Yuan Chen" w:date="2015-12-04T11:48:00Z">
              <w:r>
                <w:rPr>
                  <w:rFonts w:ascii="Tahoma" w:hAnsi="Tahoma" w:cs="Tahoma" w:hint="eastAsia"/>
                  <w:lang w:eastAsia="zh-CN"/>
                </w:rPr>
                <w:t>Progress</w:t>
              </w:r>
            </w:ins>
          </w:p>
        </w:tc>
      </w:tr>
      <w:tr w:rsidR="00192082" w:rsidRPr="001B1C88" w:rsidTr="0018245D">
        <w:trPr>
          <w:ins w:id="5433" w:author="Kuei Yuan Chen" w:date="2015-12-04T11:48:00Z"/>
        </w:trPr>
        <w:tc>
          <w:tcPr>
            <w:tcW w:w="1042" w:type="pct"/>
            <w:gridSpan w:val="2"/>
            <w:tcBorders>
              <w:top w:val="nil"/>
              <w:bottom w:val="nil"/>
              <w:right w:val="single" w:sz="6" w:space="0" w:color="auto"/>
            </w:tcBorders>
          </w:tcPr>
          <w:p w:rsidR="00192082" w:rsidRPr="001B1C88" w:rsidRDefault="00192082" w:rsidP="0018245D">
            <w:pPr>
              <w:pStyle w:val="Table"/>
              <w:rPr>
                <w:ins w:id="5434" w:author="Kuei Yuan Chen" w:date="2015-12-04T11:48:00Z"/>
                <w:rFonts w:ascii="Tahoma" w:hAnsi="Tahoma" w:cs="Tahoma"/>
                <w:lang w:eastAsia="zh-CN"/>
              </w:rPr>
            </w:pPr>
            <w:ins w:id="5435" w:author="Kuei Yuan Chen" w:date="2015-12-04T11:48:00Z">
              <w:r>
                <w:rPr>
                  <w:rFonts w:ascii="Tahoma" w:hAnsi="Tahoma" w:cs="Tahoma" w:hint="eastAsia"/>
                  <w:lang w:eastAsia="zh-CN"/>
                </w:rPr>
                <w:t>Andrew</w:t>
              </w:r>
            </w:ins>
          </w:p>
        </w:tc>
        <w:tc>
          <w:tcPr>
            <w:tcW w:w="1042" w:type="pct"/>
            <w:tcBorders>
              <w:top w:val="nil"/>
              <w:bottom w:val="nil"/>
              <w:right w:val="single" w:sz="6" w:space="0" w:color="auto"/>
            </w:tcBorders>
          </w:tcPr>
          <w:p w:rsidR="00192082" w:rsidRPr="001B1C88" w:rsidRDefault="00192082" w:rsidP="0018245D">
            <w:pPr>
              <w:pStyle w:val="Table"/>
              <w:rPr>
                <w:ins w:id="5436" w:author="Kuei Yuan Chen" w:date="2015-12-04T11:48:00Z"/>
                <w:rFonts w:ascii="Tahoma" w:hAnsi="Tahoma" w:cs="Tahoma"/>
                <w:lang w:eastAsia="zh-CN"/>
              </w:rPr>
            </w:pPr>
            <w:ins w:id="5437" w:author="Kuei Yuan Chen" w:date="2015-12-04T11:48:00Z">
              <w:r>
                <w:rPr>
                  <w:rFonts w:ascii="Tahoma" w:hAnsi="Tahoma" w:cs="Tahoma"/>
                  <w:lang w:eastAsia="zh-CN"/>
                </w:rPr>
                <w:t>Y</w:t>
              </w:r>
              <w:r>
                <w:rPr>
                  <w:rFonts w:ascii="Tahoma" w:hAnsi="Tahoma" w:cs="Tahoma" w:hint="eastAsia"/>
                  <w:lang w:eastAsia="zh-CN"/>
                </w:rPr>
                <w:t xml:space="preserve">es </w:t>
              </w:r>
            </w:ins>
          </w:p>
        </w:tc>
        <w:tc>
          <w:tcPr>
            <w:tcW w:w="2154" w:type="pct"/>
            <w:tcBorders>
              <w:top w:val="nil"/>
              <w:left w:val="single" w:sz="6" w:space="0" w:color="auto"/>
              <w:bottom w:val="nil"/>
              <w:right w:val="single" w:sz="6" w:space="0" w:color="auto"/>
            </w:tcBorders>
          </w:tcPr>
          <w:p w:rsidR="00192082" w:rsidRPr="001B1C88" w:rsidRDefault="00192082" w:rsidP="0018245D">
            <w:pPr>
              <w:pStyle w:val="Table"/>
              <w:rPr>
                <w:ins w:id="5438" w:author="Kuei Yuan Chen" w:date="2015-12-04T11:48:00Z"/>
                <w:rFonts w:ascii="Tahoma" w:hAnsi="Tahoma" w:cs="Tahoma"/>
                <w:lang w:eastAsia="zh-CN"/>
              </w:rPr>
            </w:pPr>
            <w:ins w:id="5439" w:author="Kuei Yuan Chen" w:date="2015-12-04T11:48:00Z">
              <w:r>
                <w:rPr>
                  <w:rFonts w:ascii="Tahoma" w:hAnsi="Tahoma" w:cs="Tahoma" w:hint="eastAsia"/>
                  <w:lang w:eastAsia="zh-CN"/>
                </w:rPr>
                <w:t xml:space="preserve">Team Leader </w:t>
              </w:r>
            </w:ins>
          </w:p>
        </w:tc>
        <w:tc>
          <w:tcPr>
            <w:tcW w:w="761" w:type="pct"/>
            <w:tcBorders>
              <w:top w:val="nil"/>
              <w:left w:val="nil"/>
              <w:bottom w:val="nil"/>
            </w:tcBorders>
          </w:tcPr>
          <w:p w:rsidR="00192082" w:rsidRPr="001B1C88" w:rsidRDefault="00192082" w:rsidP="0018245D">
            <w:pPr>
              <w:pStyle w:val="Table"/>
              <w:jc w:val="center"/>
              <w:rPr>
                <w:ins w:id="5440" w:author="Kuei Yuan Chen" w:date="2015-12-04T11:48:00Z"/>
                <w:rFonts w:ascii="Tahoma" w:hAnsi="Tahoma" w:cs="Tahoma"/>
                <w:lang w:eastAsia="zh-CN"/>
              </w:rPr>
            </w:pPr>
            <w:ins w:id="5441" w:author="Kuei Yuan Chen" w:date="2015-12-04T11:48:00Z">
              <w:r>
                <w:rPr>
                  <w:rFonts w:ascii="Tahoma" w:hAnsi="Tahoma" w:cs="Tahoma" w:hint="eastAsia"/>
                  <w:lang w:eastAsia="zh-CN"/>
                </w:rPr>
                <w:t>100%</w:t>
              </w:r>
            </w:ins>
          </w:p>
        </w:tc>
      </w:tr>
      <w:tr w:rsidR="00192082" w:rsidRPr="001B1C88" w:rsidTr="0018245D">
        <w:trPr>
          <w:ins w:id="5442" w:author="Kuei Yuan Chen" w:date="2015-12-04T11:48:00Z"/>
        </w:trPr>
        <w:tc>
          <w:tcPr>
            <w:tcW w:w="533" w:type="pct"/>
            <w:tcBorders>
              <w:top w:val="single" w:sz="6" w:space="0" w:color="auto"/>
              <w:bottom w:val="single" w:sz="6" w:space="0" w:color="auto"/>
              <w:right w:val="nil"/>
            </w:tcBorders>
          </w:tcPr>
          <w:p w:rsidR="00192082" w:rsidRPr="001B1C88" w:rsidRDefault="00192082" w:rsidP="0018245D">
            <w:pPr>
              <w:pStyle w:val="Table"/>
              <w:rPr>
                <w:ins w:id="5443" w:author="Kuei Yuan Chen" w:date="2015-12-04T11:48:00Z"/>
                <w:rFonts w:ascii="Tahoma" w:hAnsi="Tahoma" w:cs="Tahoma"/>
                <w:lang w:eastAsia="zh-CN"/>
              </w:rPr>
            </w:pPr>
            <w:ins w:id="5444" w:author="Kuei Yuan Chen" w:date="2015-12-04T11:48:00Z">
              <w:r>
                <w:rPr>
                  <w:rFonts w:ascii="Tahoma" w:hAnsi="Tahoma" w:cs="Tahoma" w:hint="eastAsia"/>
                  <w:lang w:eastAsia="zh-CN"/>
                </w:rPr>
                <w:t>Zach Yu</w:t>
              </w:r>
            </w:ins>
          </w:p>
        </w:tc>
        <w:tc>
          <w:tcPr>
            <w:tcW w:w="509" w:type="pct"/>
            <w:tcBorders>
              <w:top w:val="single" w:sz="6" w:space="0" w:color="auto"/>
              <w:bottom w:val="single" w:sz="6" w:space="0" w:color="auto"/>
              <w:right w:val="single" w:sz="6" w:space="0" w:color="auto"/>
            </w:tcBorders>
          </w:tcPr>
          <w:p w:rsidR="00192082" w:rsidRPr="001B1C88" w:rsidRDefault="00192082" w:rsidP="0018245D">
            <w:pPr>
              <w:pStyle w:val="Table"/>
              <w:rPr>
                <w:ins w:id="5445" w:author="Kuei Yuan Chen" w:date="2015-12-04T11:48:00Z"/>
                <w:rFonts w:ascii="Tahoma" w:hAnsi="Tahoma" w:cs="Tahoma"/>
              </w:rPr>
            </w:pPr>
          </w:p>
        </w:tc>
        <w:tc>
          <w:tcPr>
            <w:tcW w:w="1042" w:type="pct"/>
            <w:tcBorders>
              <w:top w:val="single" w:sz="6" w:space="0" w:color="auto"/>
              <w:bottom w:val="single" w:sz="6" w:space="0" w:color="auto"/>
              <w:right w:val="single" w:sz="6" w:space="0" w:color="auto"/>
            </w:tcBorders>
          </w:tcPr>
          <w:p w:rsidR="00192082" w:rsidRPr="001B1C88" w:rsidRDefault="00192082" w:rsidP="0018245D">
            <w:pPr>
              <w:pStyle w:val="Table"/>
              <w:rPr>
                <w:ins w:id="5446" w:author="Kuei Yuan Chen" w:date="2015-12-04T11:48:00Z"/>
                <w:rFonts w:ascii="Tahoma" w:hAnsi="Tahoma" w:cs="Tahoma"/>
                <w:lang w:eastAsia="zh-CN"/>
              </w:rPr>
            </w:pPr>
            <w:ins w:id="5447" w:author="Kuei Yuan Chen" w:date="2015-12-04T11:48:00Z">
              <w:r>
                <w:rPr>
                  <w:rFonts w:ascii="Tahoma" w:hAnsi="Tahoma" w:cs="Tahoma"/>
                  <w:lang w:eastAsia="zh-CN"/>
                </w:rPr>
                <w:t>Y</w:t>
              </w:r>
              <w:r>
                <w:rPr>
                  <w:rFonts w:ascii="Tahoma" w:hAnsi="Tahoma" w:cs="Tahoma" w:hint="eastAsia"/>
                  <w:lang w:eastAsia="zh-CN"/>
                </w:rPr>
                <w:t>es</w:t>
              </w:r>
            </w:ins>
          </w:p>
        </w:tc>
        <w:tc>
          <w:tcPr>
            <w:tcW w:w="2154" w:type="pct"/>
            <w:tcBorders>
              <w:top w:val="single" w:sz="6" w:space="0" w:color="auto"/>
              <w:left w:val="single" w:sz="6" w:space="0" w:color="auto"/>
              <w:bottom w:val="single" w:sz="6" w:space="0" w:color="auto"/>
              <w:right w:val="single" w:sz="6" w:space="0" w:color="auto"/>
            </w:tcBorders>
          </w:tcPr>
          <w:p w:rsidR="00192082" w:rsidRPr="001B1C88" w:rsidRDefault="00192082" w:rsidP="0018245D">
            <w:pPr>
              <w:pStyle w:val="Table"/>
              <w:rPr>
                <w:ins w:id="5448" w:author="Kuei Yuan Chen" w:date="2015-12-04T11:48:00Z"/>
                <w:rFonts w:ascii="Tahoma" w:hAnsi="Tahoma" w:cs="Tahoma"/>
                <w:lang w:eastAsia="zh-CN"/>
              </w:rPr>
            </w:pPr>
            <w:ins w:id="5449" w:author="Kuei Yuan Chen" w:date="2015-12-04T11:48:00Z">
              <w:r>
                <w:rPr>
                  <w:rFonts w:ascii="Tahoma" w:hAnsi="Tahoma" w:cs="Tahoma" w:hint="eastAsia"/>
                  <w:lang w:eastAsia="zh-CN"/>
                </w:rPr>
                <w:t xml:space="preserve">Coordinator </w:t>
              </w:r>
            </w:ins>
          </w:p>
        </w:tc>
        <w:tc>
          <w:tcPr>
            <w:tcW w:w="761" w:type="pct"/>
            <w:tcBorders>
              <w:top w:val="single" w:sz="6" w:space="0" w:color="auto"/>
              <w:left w:val="nil"/>
              <w:bottom w:val="single" w:sz="6" w:space="0" w:color="auto"/>
            </w:tcBorders>
          </w:tcPr>
          <w:p w:rsidR="00192082" w:rsidRPr="001B1C88" w:rsidRDefault="00192082" w:rsidP="0018245D">
            <w:pPr>
              <w:pStyle w:val="Table"/>
              <w:jc w:val="center"/>
              <w:rPr>
                <w:ins w:id="5450" w:author="Kuei Yuan Chen" w:date="2015-12-04T11:48:00Z"/>
                <w:rFonts w:ascii="Tahoma" w:hAnsi="Tahoma" w:cs="Tahoma"/>
              </w:rPr>
            </w:pPr>
            <w:ins w:id="5451" w:author="Kuei Yuan Chen" w:date="2015-12-04T11:48:00Z">
              <w:r>
                <w:rPr>
                  <w:rFonts w:ascii="Tahoma" w:hAnsi="Tahoma" w:cs="Tahoma" w:hint="eastAsia"/>
                  <w:lang w:eastAsia="zh-CN"/>
                </w:rPr>
                <w:t>100%</w:t>
              </w:r>
            </w:ins>
          </w:p>
        </w:tc>
      </w:tr>
      <w:tr w:rsidR="00192082" w:rsidRPr="001B1C88" w:rsidTr="0018245D">
        <w:trPr>
          <w:trHeight w:val="174"/>
          <w:ins w:id="5452" w:author="Kuei Yuan Chen" w:date="2015-12-04T11:48:00Z"/>
        </w:trPr>
        <w:tc>
          <w:tcPr>
            <w:tcW w:w="1042" w:type="pct"/>
            <w:gridSpan w:val="2"/>
            <w:tcBorders>
              <w:top w:val="single" w:sz="6" w:space="0" w:color="auto"/>
              <w:bottom w:val="single" w:sz="6" w:space="0" w:color="auto"/>
              <w:right w:val="single" w:sz="6" w:space="0" w:color="auto"/>
            </w:tcBorders>
          </w:tcPr>
          <w:p w:rsidR="00192082" w:rsidRPr="001B1C88" w:rsidRDefault="00192082" w:rsidP="0018245D">
            <w:pPr>
              <w:pStyle w:val="Table"/>
              <w:rPr>
                <w:ins w:id="5453" w:author="Kuei Yuan Chen" w:date="2015-12-04T11:48:00Z"/>
                <w:rFonts w:ascii="Tahoma" w:hAnsi="Tahoma" w:cs="Tahoma"/>
                <w:lang w:eastAsia="zh-CN"/>
              </w:rPr>
            </w:pPr>
            <w:ins w:id="5454" w:author="Kuei Yuan Chen" w:date="2015-12-04T11:48:00Z">
              <w:r>
                <w:rPr>
                  <w:rFonts w:ascii="Tahoma" w:hAnsi="Tahoma" w:cs="Tahoma" w:hint="eastAsia"/>
                  <w:lang w:eastAsia="zh-CN"/>
                </w:rPr>
                <w:t>Peter</w:t>
              </w:r>
            </w:ins>
          </w:p>
        </w:tc>
        <w:tc>
          <w:tcPr>
            <w:tcW w:w="1042" w:type="pct"/>
            <w:tcBorders>
              <w:top w:val="single" w:sz="6" w:space="0" w:color="auto"/>
              <w:bottom w:val="single" w:sz="6" w:space="0" w:color="auto"/>
              <w:right w:val="single" w:sz="6" w:space="0" w:color="auto"/>
            </w:tcBorders>
          </w:tcPr>
          <w:p w:rsidR="00192082" w:rsidRPr="001B1C88" w:rsidRDefault="00192082" w:rsidP="0018245D">
            <w:pPr>
              <w:pStyle w:val="Table"/>
              <w:rPr>
                <w:ins w:id="5455" w:author="Kuei Yuan Chen" w:date="2015-12-04T11:48:00Z"/>
                <w:rFonts w:ascii="Tahoma" w:hAnsi="Tahoma" w:cs="Tahoma"/>
                <w:lang w:eastAsia="zh-CN"/>
              </w:rPr>
            </w:pPr>
            <w:ins w:id="5456" w:author="Kuei Yuan Chen" w:date="2015-12-04T11:48:00Z">
              <w:r>
                <w:rPr>
                  <w:rFonts w:ascii="Tahoma" w:hAnsi="Tahoma" w:cs="Tahoma"/>
                  <w:lang w:eastAsia="zh-CN"/>
                </w:rPr>
                <w:t>Y</w:t>
              </w:r>
              <w:r>
                <w:rPr>
                  <w:rFonts w:ascii="Tahoma" w:hAnsi="Tahoma" w:cs="Tahoma" w:hint="eastAsia"/>
                  <w:lang w:eastAsia="zh-CN"/>
                </w:rPr>
                <w:t>es</w:t>
              </w:r>
            </w:ins>
          </w:p>
        </w:tc>
        <w:tc>
          <w:tcPr>
            <w:tcW w:w="2154" w:type="pct"/>
            <w:tcBorders>
              <w:top w:val="single" w:sz="6" w:space="0" w:color="auto"/>
              <w:left w:val="single" w:sz="6" w:space="0" w:color="auto"/>
              <w:bottom w:val="single" w:sz="6" w:space="0" w:color="auto"/>
              <w:right w:val="single" w:sz="6" w:space="0" w:color="auto"/>
            </w:tcBorders>
          </w:tcPr>
          <w:p w:rsidR="00192082" w:rsidRPr="001B1C88" w:rsidRDefault="00192082" w:rsidP="0018245D">
            <w:pPr>
              <w:pStyle w:val="Table"/>
              <w:rPr>
                <w:ins w:id="5457" w:author="Kuei Yuan Chen" w:date="2015-12-04T11:48:00Z"/>
                <w:rFonts w:ascii="Tahoma" w:hAnsi="Tahoma" w:cs="Tahoma"/>
                <w:lang w:eastAsia="zh-CN"/>
              </w:rPr>
            </w:pPr>
            <w:ins w:id="5458" w:author="Kuei Yuan Chen" w:date="2015-12-04T11:48:00Z">
              <w:r>
                <w:rPr>
                  <w:rFonts w:ascii="Tahoma" w:hAnsi="Tahoma" w:cs="Tahoma" w:hint="eastAsia"/>
                  <w:lang w:eastAsia="zh-CN"/>
                </w:rPr>
                <w:t xml:space="preserve">Team Member </w:t>
              </w:r>
            </w:ins>
          </w:p>
        </w:tc>
        <w:tc>
          <w:tcPr>
            <w:tcW w:w="761" w:type="pct"/>
            <w:tcBorders>
              <w:top w:val="single" w:sz="6" w:space="0" w:color="auto"/>
              <w:left w:val="nil"/>
              <w:bottom w:val="single" w:sz="6" w:space="0" w:color="auto"/>
            </w:tcBorders>
          </w:tcPr>
          <w:p w:rsidR="00192082" w:rsidRPr="001B1C88" w:rsidRDefault="00192082" w:rsidP="0018245D">
            <w:pPr>
              <w:pStyle w:val="Table"/>
              <w:jc w:val="center"/>
              <w:rPr>
                <w:ins w:id="5459" w:author="Kuei Yuan Chen" w:date="2015-12-04T11:48:00Z"/>
                <w:rFonts w:ascii="Tahoma" w:hAnsi="Tahoma" w:cs="Tahoma"/>
              </w:rPr>
            </w:pPr>
            <w:ins w:id="5460" w:author="Kuei Yuan Chen" w:date="2015-12-04T11:48:00Z">
              <w:r>
                <w:rPr>
                  <w:rFonts w:ascii="Tahoma" w:hAnsi="Tahoma" w:cs="Tahoma" w:hint="eastAsia"/>
                  <w:lang w:eastAsia="zh-CN"/>
                </w:rPr>
                <w:t>100%</w:t>
              </w:r>
            </w:ins>
          </w:p>
        </w:tc>
      </w:tr>
      <w:tr w:rsidR="00192082" w:rsidRPr="001B1C88" w:rsidTr="0018245D">
        <w:trPr>
          <w:ins w:id="5461" w:author="Kuei Yuan Chen" w:date="2015-12-04T11:48:00Z"/>
        </w:trPr>
        <w:tc>
          <w:tcPr>
            <w:tcW w:w="533" w:type="pct"/>
            <w:tcBorders>
              <w:top w:val="single" w:sz="6" w:space="0" w:color="auto"/>
              <w:bottom w:val="single" w:sz="6" w:space="0" w:color="auto"/>
              <w:right w:val="nil"/>
            </w:tcBorders>
          </w:tcPr>
          <w:p w:rsidR="00192082" w:rsidRPr="001B1C88" w:rsidRDefault="00192082" w:rsidP="0018245D">
            <w:pPr>
              <w:pStyle w:val="Table"/>
              <w:rPr>
                <w:ins w:id="5462" w:author="Kuei Yuan Chen" w:date="2015-12-04T11:48:00Z"/>
                <w:rFonts w:ascii="Tahoma" w:hAnsi="Tahoma" w:cs="Tahoma"/>
                <w:lang w:eastAsia="zh-CN"/>
              </w:rPr>
            </w:pPr>
            <w:ins w:id="5463" w:author="Kuei Yuan Chen" w:date="2015-12-04T11:48:00Z">
              <w:r>
                <w:rPr>
                  <w:rFonts w:ascii="Tahoma" w:hAnsi="Tahoma" w:cs="Tahoma" w:hint="eastAsia"/>
                  <w:lang w:eastAsia="zh-CN"/>
                </w:rPr>
                <w:t xml:space="preserve">York </w:t>
              </w:r>
            </w:ins>
          </w:p>
        </w:tc>
        <w:tc>
          <w:tcPr>
            <w:tcW w:w="509" w:type="pct"/>
            <w:tcBorders>
              <w:top w:val="single" w:sz="6" w:space="0" w:color="auto"/>
              <w:bottom w:val="single" w:sz="6" w:space="0" w:color="auto"/>
              <w:right w:val="single" w:sz="6" w:space="0" w:color="auto"/>
            </w:tcBorders>
          </w:tcPr>
          <w:p w:rsidR="00192082" w:rsidRPr="001B1C88" w:rsidRDefault="00192082" w:rsidP="0018245D">
            <w:pPr>
              <w:pStyle w:val="Table"/>
              <w:rPr>
                <w:ins w:id="5464" w:author="Kuei Yuan Chen" w:date="2015-12-04T11:48:00Z"/>
                <w:rFonts w:ascii="Tahoma" w:hAnsi="Tahoma" w:cs="Tahoma"/>
              </w:rPr>
            </w:pPr>
          </w:p>
        </w:tc>
        <w:tc>
          <w:tcPr>
            <w:tcW w:w="1042" w:type="pct"/>
            <w:tcBorders>
              <w:top w:val="single" w:sz="6" w:space="0" w:color="auto"/>
              <w:bottom w:val="single" w:sz="6" w:space="0" w:color="auto"/>
              <w:right w:val="single" w:sz="6" w:space="0" w:color="auto"/>
            </w:tcBorders>
          </w:tcPr>
          <w:p w:rsidR="00192082" w:rsidRPr="001B1C88" w:rsidRDefault="00192082" w:rsidP="0018245D">
            <w:pPr>
              <w:pStyle w:val="Table"/>
              <w:rPr>
                <w:ins w:id="5465" w:author="Kuei Yuan Chen" w:date="2015-12-04T11:48:00Z"/>
                <w:rFonts w:ascii="Tahoma" w:hAnsi="Tahoma" w:cs="Tahoma"/>
                <w:lang w:eastAsia="zh-CN"/>
              </w:rPr>
            </w:pPr>
            <w:ins w:id="5466" w:author="Kuei Yuan Chen" w:date="2015-12-04T11:48:00Z">
              <w:r>
                <w:rPr>
                  <w:rFonts w:ascii="Tahoma" w:hAnsi="Tahoma" w:cs="Tahoma"/>
                  <w:lang w:eastAsia="zh-CN"/>
                </w:rPr>
                <w:t>Y</w:t>
              </w:r>
              <w:r>
                <w:rPr>
                  <w:rFonts w:ascii="Tahoma" w:hAnsi="Tahoma" w:cs="Tahoma" w:hint="eastAsia"/>
                  <w:lang w:eastAsia="zh-CN"/>
                </w:rPr>
                <w:t xml:space="preserve">es </w:t>
              </w:r>
            </w:ins>
          </w:p>
        </w:tc>
        <w:tc>
          <w:tcPr>
            <w:tcW w:w="2154" w:type="pct"/>
            <w:tcBorders>
              <w:top w:val="single" w:sz="6" w:space="0" w:color="auto"/>
              <w:left w:val="single" w:sz="6" w:space="0" w:color="auto"/>
              <w:bottom w:val="single" w:sz="6" w:space="0" w:color="auto"/>
              <w:right w:val="single" w:sz="6" w:space="0" w:color="auto"/>
            </w:tcBorders>
          </w:tcPr>
          <w:p w:rsidR="00192082" w:rsidRPr="001B1C88" w:rsidRDefault="00192082" w:rsidP="0018245D">
            <w:pPr>
              <w:pStyle w:val="Table"/>
              <w:rPr>
                <w:ins w:id="5467" w:author="Kuei Yuan Chen" w:date="2015-12-04T11:48:00Z"/>
                <w:rFonts w:ascii="Tahoma" w:hAnsi="Tahoma" w:cs="Tahoma"/>
                <w:lang w:eastAsia="zh-CN"/>
              </w:rPr>
            </w:pPr>
            <w:ins w:id="5468" w:author="Kuei Yuan Chen" w:date="2015-12-04T11:48:00Z">
              <w:r>
                <w:rPr>
                  <w:rFonts w:ascii="Tahoma" w:hAnsi="Tahoma" w:cs="Tahoma" w:hint="eastAsia"/>
                  <w:lang w:eastAsia="zh-CN"/>
                </w:rPr>
                <w:t xml:space="preserve">Time Scheduler </w:t>
              </w:r>
            </w:ins>
          </w:p>
        </w:tc>
        <w:tc>
          <w:tcPr>
            <w:tcW w:w="761" w:type="pct"/>
            <w:tcBorders>
              <w:top w:val="single" w:sz="6" w:space="0" w:color="auto"/>
              <w:left w:val="nil"/>
              <w:bottom w:val="single" w:sz="6" w:space="0" w:color="auto"/>
            </w:tcBorders>
          </w:tcPr>
          <w:p w:rsidR="00192082" w:rsidRPr="001B1C88" w:rsidRDefault="00192082" w:rsidP="0018245D">
            <w:pPr>
              <w:pStyle w:val="Table"/>
              <w:jc w:val="center"/>
              <w:rPr>
                <w:ins w:id="5469" w:author="Kuei Yuan Chen" w:date="2015-12-04T11:48:00Z"/>
                <w:rFonts w:ascii="Tahoma" w:hAnsi="Tahoma" w:cs="Tahoma"/>
              </w:rPr>
            </w:pPr>
            <w:ins w:id="5470" w:author="Kuei Yuan Chen" w:date="2015-12-04T11:48:00Z">
              <w:r>
                <w:rPr>
                  <w:rFonts w:ascii="Tahoma" w:hAnsi="Tahoma" w:cs="Tahoma" w:hint="eastAsia"/>
                  <w:lang w:eastAsia="zh-CN"/>
                </w:rPr>
                <w:t>100%</w:t>
              </w:r>
            </w:ins>
          </w:p>
        </w:tc>
      </w:tr>
    </w:tbl>
    <w:p w:rsidR="00192082" w:rsidRPr="001B1C88" w:rsidRDefault="00192082" w:rsidP="00192082">
      <w:pPr>
        <w:pStyle w:val="Numberedlist21"/>
        <w:numPr>
          <w:ilvl w:val="0"/>
          <w:numId w:val="0"/>
        </w:numPr>
        <w:ind w:left="360" w:hanging="360"/>
        <w:rPr>
          <w:ins w:id="5471" w:author="Kuei Yuan Chen" w:date="2015-12-04T11:48:00Z"/>
          <w:rFonts w:ascii="Tahoma" w:hAnsi="Tahoma" w:cs="Tahoma"/>
        </w:rPr>
      </w:pPr>
      <w:proofErr w:type="gramStart"/>
      <w:ins w:id="5472" w:author="Kuei Yuan Chen" w:date="2015-12-04T11:48:00Z">
        <w:r>
          <w:rPr>
            <w:rFonts w:ascii="Tahoma" w:hAnsi="Tahoma" w:cs="Tahoma" w:hint="eastAsia"/>
            <w:lang w:eastAsia="zh-CN"/>
          </w:rPr>
          <w:t>3.</w:t>
        </w:r>
        <w:r w:rsidRPr="001B1C88">
          <w:rPr>
            <w:rFonts w:ascii="Tahoma" w:hAnsi="Tahoma" w:cs="Tahoma"/>
          </w:rPr>
          <w:t>Agenda</w:t>
        </w:r>
        <w:proofErr w:type="gramEnd"/>
        <w:r w:rsidRPr="001B1C88">
          <w:rPr>
            <w:rFonts w:ascii="Tahoma" w:hAnsi="Tahoma" w:cs="Tahoma"/>
          </w:rPr>
          <w:t xml:space="preserve"> </w:t>
        </w:r>
      </w:ins>
    </w:p>
    <w:p w:rsidR="00192082" w:rsidRPr="001B1C88" w:rsidRDefault="00192082" w:rsidP="00192082">
      <w:pPr>
        <w:rPr>
          <w:ins w:id="5473" w:author="Kuei Yuan Chen" w:date="2015-12-04T11:48:00Z"/>
          <w:rFonts w:ascii="Tahoma" w:hAnsi="Tahoma" w:cs="Tahoma"/>
        </w:rPr>
      </w:pPr>
    </w:p>
    <w:tbl>
      <w:tblPr>
        <w:tblW w:w="9923"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50"/>
        <w:gridCol w:w="6120"/>
        <w:gridCol w:w="1890"/>
        <w:gridCol w:w="1463"/>
      </w:tblGrid>
      <w:tr w:rsidR="00192082" w:rsidRPr="001B1C88" w:rsidTr="0018245D">
        <w:trPr>
          <w:tblHeader/>
          <w:ins w:id="5474" w:author="Kuei Yuan Chen" w:date="2015-12-04T11:48:00Z"/>
        </w:trPr>
        <w:tc>
          <w:tcPr>
            <w:tcW w:w="450" w:type="dxa"/>
            <w:tcBorders>
              <w:top w:val="single" w:sz="12" w:space="0" w:color="auto"/>
              <w:bottom w:val="double" w:sz="4" w:space="0" w:color="auto"/>
              <w:right w:val="single" w:sz="6" w:space="0" w:color="auto"/>
            </w:tcBorders>
          </w:tcPr>
          <w:p w:rsidR="00192082" w:rsidRPr="001B1C88" w:rsidRDefault="00192082" w:rsidP="0018245D">
            <w:pPr>
              <w:pStyle w:val="TableHeadingCenter"/>
              <w:rPr>
                <w:ins w:id="5475" w:author="Kuei Yuan Chen" w:date="2015-12-04T11:48:00Z"/>
                <w:rFonts w:ascii="Tahoma" w:hAnsi="Tahoma" w:cs="Tahoma"/>
              </w:rPr>
            </w:pPr>
            <w:ins w:id="5476" w:author="Kuei Yuan Chen" w:date="2015-12-04T11:48:00Z">
              <w:r w:rsidRPr="001B1C88">
                <w:rPr>
                  <w:rFonts w:ascii="Tahoma" w:hAnsi="Tahoma" w:cs="Tahoma"/>
                </w:rPr>
                <w:t>Id</w:t>
              </w:r>
            </w:ins>
          </w:p>
        </w:tc>
        <w:tc>
          <w:tcPr>
            <w:tcW w:w="6120" w:type="dxa"/>
            <w:tcBorders>
              <w:top w:val="single" w:sz="12" w:space="0" w:color="auto"/>
              <w:left w:val="single" w:sz="6" w:space="0" w:color="auto"/>
              <w:bottom w:val="double" w:sz="4" w:space="0" w:color="auto"/>
              <w:right w:val="single" w:sz="6" w:space="0" w:color="auto"/>
            </w:tcBorders>
          </w:tcPr>
          <w:p w:rsidR="00192082" w:rsidRPr="001B1C88" w:rsidRDefault="00192082" w:rsidP="0018245D">
            <w:pPr>
              <w:pStyle w:val="TableHeadingCenter"/>
              <w:rPr>
                <w:ins w:id="5477" w:author="Kuei Yuan Chen" w:date="2015-12-04T11:48:00Z"/>
                <w:rFonts w:ascii="Tahoma" w:hAnsi="Tahoma" w:cs="Tahoma"/>
              </w:rPr>
            </w:pPr>
            <w:ins w:id="5478" w:author="Kuei Yuan Chen" w:date="2015-12-04T11:48:00Z">
              <w:r w:rsidRPr="001B1C88">
                <w:rPr>
                  <w:rFonts w:ascii="Tahoma" w:hAnsi="Tahoma" w:cs="Tahoma"/>
                </w:rPr>
                <w:t>Topic</w:t>
              </w:r>
            </w:ins>
          </w:p>
        </w:tc>
        <w:tc>
          <w:tcPr>
            <w:tcW w:w="1890" w:type="dxa"/>
            <w:tcBorders>
              <w:top w:val="single" w:sz="12" w:space="0" w:color="auto"/>
              <w:left w:val="single" w:sz="6" w:space="0" w:color="auto"/>
              <w:bottom w:val="double" w:sz="4" w:space="0" w:color="auto"/>
              <w:right w:val="single" w:sz="6" w:space="0" w:color="auto"/>
            </w:tcBorders>
          </w:tcPr>
          <w:p w:rsidR="00192082" w:rsidRPr="001B1C88" w:rsidRDefault="00192082" w:rsidP="0018245D">
            <w:pPr>
              <w:pStyle w:val="TableHeadingCenter"/>
              <w:rPr>
                <w:ins w:id="5479" w:author="Kuei Yuan Chen" w:date="2015-12-04T11:48:00Z"/>
                <w:rFonts w:ascii="Tahoma" w:hAnsi="Tahoma" w:cs="Tahoma"/>
              </w:rPr>
            </w:pPr>
            <w:ins w:id="5480" w:author="Kuei Yuan Chen" w:date="2015-12-04T11:48:00Z">
              <w:r w:rsidRPr="001B1C88">
                <w:rPr>
                  <w:rFonts w:ascii="Tahoma" w:hAnsi="Tahoma" w:cs="Tahoma"/>
                </w:rPr>
                <w:t>Presenter</w:t>
              </w:r>
            </w:ins>
          </w:p>
        </w:tc>
        <w:tc>
          <w:tcPr>
            <w:tcW w:w="1463" w:type="dxa"/>
            <w:tcBorders>
              <w:top w:val="single" w:sz="12" w:space="0" w:color="auto"/>
              <w:left w:val="single" w:sz="6" w:space="0" w:color="auto"/>
              <w:bottom w:val="double" w:sz="4" w:space="0" w:color="auto"/>
            </w:tcBorders>
          </w:tcPr>
          <w:p w:rsidR="00192082" w:rsidRPr="001B1C88" w:rsidRDefault="00192082" w:rsidP="0018245D">
            <w:pPr>
              <w:pStyle w:val="TableHeadingCenter"/>
              <w:rPr>
                <w:ins w:id="5481" w:author="Kuei Yuan Chen" w:date="2015-12-04T11:48:00Z"/>
                <w:rFonts w:ascii="Tahoma" w:hAnsi="Tahoma" w:cs="Tahoma"/>
              </w:rPr>
            </w:pPr>
            <w:ins w:id="5482" w:author="Kuei Yuan Chen" w:date="2015-12-04T11:48:00Z">
              <w:r w:rsidRPr="001B1C88">
                <w:rPr>
                  <w:rFonts w:ascii="Tahoma" w:hAnsi="Tahoma" w:cs="Tahoma"/>
                </w:rPr>
                <w:t>Time/Status</w:t>
              </w:r>
            </w:ins>
          </w:p>
        </w:tc>
      </w:tr>
      <w:tr w:rsidR="00192082" w:rsidRPr="00956461" w:rsidTr="0018245D">
        <w:trPr>
          <w:ins w:id="5483" w:author="Kuei Yuan Chen" w:date="2015-12-04T11:48:00Z"/>
        </w:trPr>
        <w:tc>
          <w:tcPr>
            <w:tcW w:w="450" w:type="dxa"/>
            <w:tcBorders>
              <w:top w:val="single" w:sz="6" w:space="0" w:color="auto"/>
              <w:bottom w:val="single" w:sz="6" w:space="0" w:color="auto"/>
              <w:right w:val="single" w:sz="6" w:space="0" w:color="auto"/>
            </w:tcBorders>
          </w:tcPr>
          <w:p w:rsidR="00192082" w:rsidRPr="00956461" w:rsidRDefault="00192082" w:rsidP="0018245D">
            <w:pPr>
              <w:pStyle w:val="Table"/>
              <w:rPr>
                <w:ins w:id="5484" w:author="Kuei Yuan Chen" w:date="2015-12-04T11:48:00Z"/>
                <w:rFonts w:ascii="Tahoma" w:hAnsi="Tahoma" w:cs="Tahoma"/>
                <w:lang w:eastAsia="zh-CN"/>
              </w:rPr>
            </w:pPr>
            <w:ins w:id="5485" w:author="Kuei Yuan Chen" w:date="2015-12-04T11:48:00Z">
              <w:r w:rsidRPr="00956461">
                <w:rPr>
                  <w:rFonts w:ascii="Tahoma" w:hAnsi="Tahoma" w:cs="Tahoma" w:hint="eastAsia"/>
                  <w:lang w:eastAsia="zh-CN"/>
                </w:rPr>
                <w:t>1</w:t>
              </w:r>
            </w:ins>
          </w:p>
        </w:tc>
        <w:tc>
          <w:tcPr>
            <w:tcW w:w="612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tabs>
                <w:tab w:val="left" w:pos="5090"/>
              </w:tabs>
              <w:rPr>
                <w:ins w:id="5486" w:author="Kuei Yuan Chen" w:date="2015-12-04T11:48:00Z"/>
                <w:rFonts w:ascii="Tahoma" w:hAnsi="Tahoma" w:cs="Tahoma"/>
                <w:lang w:eastAsia="zh-CN"/>
              </w:rPr>
            </w:pPr>
            <w:ins w:id="5487" w:author="Kuei Yuan Chen" w:date="2015-12-04T11:48:00Z">
              <w:r>
                <w:rPr>
                  <w:rFonts w:ascii="Tahoma" w:hAnsi="Tahoma" w:cs="Tahoma"/>
                  <w:lang w:eastAsia="zh-CN"/>
                </w:rPr>
                <w:t>U</w:t>
              </w:r>
              <w:r>
                <w:rPr>
                  <w:rFonts w:ascii="Tahoma" w:hAnsi="Tahoma" w:cs="Tahoma" w:hint="eastAsia"/>
                  <w:lang w:eastAsia="zh-CN"/>
                </w:rPr>
                <w:t>pdate the unfinished task</w:t>
              </w:r>
            </w:ins>
          </w:p>
        </w:tc>
        <w:tc>
          <w:tcPr>
            <w:tcW w:w="189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rPr>
                <w:ins w:id="5488" w:author="Kuei Yuan Chen" w:date="2015-12-04T11:48:00Z"/>
                <w:rFonts w:ascii="Tahoma" w:hAnsi="Tahoma" w:cs="Tahoma"/>
                <w:lang w:eastAsia="zh-CN"/>
              </w:rPr>
            </w:pPr>
            <w:ins w:id="5489" w:author="Kuei Yuan Chen" w:date="2015-12-04T11:48:00Z">
              <w:r>
                <w:rPr>
                  <w:rFonts w:ascii="Tahoma" w:hAnsi="Tahoma" w:cs="Tahoma" w:hint="eastAsia"/>
                  <w:lang w:eastAsia="zh-CN"/>
                </w:rPr>
                <w:t xml:space="preserve">All team member </w:t>
              </w:r>
            </w:ins>
          </w:p>
        </w:tc>
        <w:tc>
          <w:tcPr>
            <w:tcW w:w="1463" w:type="dxa"/>
            <w:tcBorders>
              <w:top w:val="single" w:sz="6" w:space="0" w:color="auto"/>
              <w:left w:val="single" w:sz="6" w:space="0" w:color="auto"/>
              <w:bottom w:val="single" w:sz="6" w:space="0" w:color="auto"/>
            </w:tcBorders>
          </w:tcPr>
          <w:p w:rsidR="00192082" w:rsidRDefault="00192082" w:rsidP="0018245D">
            <w:pPr>
              <w:pStyle w:val="Table"/>
              <w:rPr>
                <w:ins w:id="5490" w:author="Kuei Yuan Chen" w:date="2015-12-04T11:48:00Z"/>
                <w:rFonts w:ascii="Tahoma" w:hAnsi="Tahoma" w:cs="Tahoma"/>
                <w:lang w:eastAsia="zh-CN"/>
              </w:rPr>
            </w:pPr>
            <w:ins w:id="5491" w:author="Kuei Yuan Chen" w:date="2015-12-04T11:48: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11-13</w:t>
              </w:r>
            </w:ins>
          </w:p>
          <w:p w:rsidR="00192082" w:rsidRPr="00956461" w:rsidRDefault="00192082" w:rsidP="0018245D">
            <w:pPr>
              <w:pStyle w:val="Table"/>
              <w:rPr>
                <w:ins w:id="5492" w:author="Kuei Yuan Chen" w:date="2015-12-04T11:48:00Z"/>
                <w:rFonts w:ascii="Tahoma" w:hAnsi="Tahoma" w:cs="Tahoma"/>
                <w:lang w:eastAsia="zh-CN"/>
              </w:rPr>
            </w:pPr>
          </w:p>
        </w:tc>
      </w:tr>
      <w:tr w:rsidR="00192082" w:rsidRPr="00956461" w:rsidTr="0018245D">
        <w:trPr>
          <w:ins w:id="5493" w:author="Kuei Yuan Chen" w:date="2015-12-04T11:48:00Z"/>
        </w:trPr>
        <w:tc>
          <w:tcPr>
            <w:tcW w:w="450" w:type="dxa"/>
            <w:tcBorders>
              <w:top w:val="single" w:sz="6" w:space="0" w:color="auto"/>
              <w:bottom w:val="single" w:sz="6" w:space="0" w:color="auto"/>
              <w:right w:val="single" w:sz="6" w:space="0" w:color="auto"/>
            </w:tcBorders>
          </w:tcPr>
          <w:p w:rsidR="00192082" w:rsidRPr="00956461" w:rsidRDefault="00192082" w:rsidP="0018245D">
            <w:pPr>
              <w:pStyle w:val="Table"/>
              <w:rPr>
                <w:ins w:id="5494" w:author="Kuei Yuan Chen" w:date="2015-12-04T11:48:00Z"/>
                <w:rFonts w:ascii="Tahoma" w:hAnsi="Tahoma" w:cs="Tahoma"/>
                <w:lang w:eastAsia="zh-CN"/>
              </w:rPr>
            </w:pPr>
            <w:ins w:id="5495" w:author="Kuei Yuan Chen" w:date="2015-12-04T11:48:00Z">
              <w:r>
                <w:rPr>
                  <w:rFonts w:ascii="Tahoma" w:hAnsi="Tahoma" w:cs="Tahoma" w:hint="eastAsia"/>
                  <w:lang w:eastAsia="zh-CN"/>
                </w:rPr>
                <w:t>2</w:t>
              </w:r>
            </w:ins>
          </w:p>
        </w:tc>
        <w:tc>
          <w:tcPr>
            <w:tcW w:w="6120"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496" w:author="Kuei Yuan Chen" w:date="2015-12-04T11:48:00Z"/>
                <w:rFonts w:ascii="Tahoma" w:hAnsi="Tahoma" w:cs="Tahoma"/>
                <w:lang w:eastAsia="zh-CN"/>
              </w:rPr>
            </w:pPr>
            <w:ins w:id="5497" w:author="Kuei Yuan Chen" w:date="2015-12-04T11:48:00Z">
              <w:r>
                <w:rPr>
                  <w:rFonts w:ascii="Tahoma" w:hAnsi="Tahoma" w:cs="Tahoma" w:hint="eastAsia"/>
                  <w:lang w:eastAsia="zh-CN"/>
                </w:rPr>
                <w:t>Collect all the file and update to the new version</w:t>
              </w:r>
            </w:ins>
          </w:p>
        </w:tc>
        <w:tc>
          <w:tcPr>
            <w:tcW w:w="1890"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498" w:author="Kuei Yuan Chen" w:date="2015-12-04T11:48:00Z"/>
                <w:rFonts w:ascii="Tahoma" w:hAnsi="Tahoma" w:cs="Tahoma"/>
                <w:lang w:eastAsia="zh-CN"/>
              </w:rPr>
            </w:pPr>
            <w:ins w:id="5499" w:author="Kuei Yuan Chen" w:date="2015-12-04T11:48:00Z">
              <w:r>
                <w:rPr>
                  <w:rFonts w:ascii="Tahoma" w:hAnsi="Tahoma" w:cs="Tahoma" w:hint="eastAsia"/>
                  <w:lang w:eastAsia="zh-CN"/>
                </w:rPr>
                <w:t xml:space="preserve">Peter </w:t>
              </w:r>
            </w:ins>
          </w:p>
        </w:tc>
        <w:tc>
          <w:tcPr>
            <w:tcW w:w="1463" w:type="dxa"/>
            <w:tcBorders>
              <w:top w:val="single" w:sz="6" w:space="0" w:color="auto"/>
              <w:left w:val="single" w:sz="6" w:space="0" w:color="auto"/>
              <w:bottom w:val="single" w:sz="6" w:space="0" w:color="auto"/>
            </w:tcBorders>
          </w:tcPr>
          <w:p w:rsidR="00192082" w:rsidRDefault="00192082" w:rsidP="0018245D">
            <w:pPr>
              <w:pStyle w:val="Table"/>
              <w:rPr>
                <w:ins w:id="5500" w:author="Kuei Yuan Chen" w:date="2015-12-04T11:48:00Z"/>
                <w:rFonts w:ascii="Tahoma" w:hAnsi="Tahoma" w:cs="Tahoma"/>
                <w:lang w:eastAsia="zh-CN"/>
              </w:rPr>
            </w:pPr>
            <w:ins w:id="5501" w:author="Kuei Yuan Chen" w:date="2015-12-04T11:48:00Z">
              <w:r w:rsidRPr="00956461">
                <w:rPr>
                  <w:rFonts w:ascii="Tahoma" w:hAnsi="Tahoma" w:cs="Tahoma"/>
                </w:rPr>
                <w:t>20</w:t>
              </w:r>
              <w:r>
                <w:rPr>
                  <w:rFonts w:ascii="Tahoma" w:hAnsi="Tahoma" w:cs="Tahoma" w:hint="eastAsia"/>
                  <w:lang w:eastAsia="zh-CN"/>
                </w:rPr>
                <w:t>15</w:t>
              </w:r>
              <w:r w:rsidRPr="00956461">
                <w:rPr>
                  <w:rFonts w:ascii="Tahoma" w:hAnsi="Tahoma" w:cs="Tahoma"/>
                </w:rPr>
                <w:t>-</w:t>
              </w:r>
              <w:r>
                <w:rPr>
                  <w:rFonts w:ascii="Tahoma" w:hAnsi="Tahoma" w:cs="Tahoma" w:hint="eastAsia"/>
                  <w:lang w:eastAsia="zh-CN"/>
                </w:rPr>
                <w:t>11-13</w:t>
              </w:r>
            </w:ins>
          </w:p>
          <w:p w:rsidR="00192082" w:rsidRDefault="00192082" w:rsidP="0018245D">
            <w:pPr>
              <w:pStyle w:val="Table"/>
              <w:rPr>
                <w:ins w:id="5502" w:author="Kuei Yuan Chen" w:date="2015-12-04T11:48:00Z"/>
                <w:rFonts w:ascii="Tahoma" w:hAnsi="Tahoma" w:cs="Tahoma"/>
                <w:lang w:eastAsia="zh-CN"/>
              </w:rPr>
            </w:pPr>
          </w:p>
        </w:tc>
      </w:tr>
      <w:tr w:rsidR="00192082" w:rsidRPr="00956461" w:rsidTr="0018245D">
        <w:trPr>
          <w:ins w:id="5503" w:author="Kuei Yuan Chen" w:date="2015-12-04T11:48:00Z"/>
        </w:trPr>
        <w:tc>
          <w:tcPr>
            <w:tcW w:w="450" w:type="dxa"/>
            <w:tcBorders>
              <w:top w:val="single" w:sz="6" w:space="0" w:color="auto"/>
              <w:bottom w:val="single" w:sz="6" w:space="0" w:color="auto"/>
              <w:right w:val="single" w:sz="6" w:space="0" w:color="auto"/>
            </w:tcBorders>
          </w:tcPr>
          <w:p w:rsidR="00192082" w:rsidRPr="00956461" w:rsidRDefault="00192082" w:rsidP="0018245D">
            <w:pPr>
              <w:pStyle w:val="Table"/>
              <w:rPr>
                <w:ins w:id="5504" w:author="Kuei Yuan Chen" w:date="2015-12-04T11:48:00Z"/>
                <w:rFonts w:ascii="Tahoma" w:hAnsi="Tahoma" w:cs="Tahoma"/>
                <w:lang w:eastAsia="zh-CN"/>
              </w:rPr>
            </w:pPr>
            <w:ins w:id="5505" w:author="Kuei Yuan Chen" w:date="2015-12-04T11:48:00Z">
              <w:r>
                <w:rPr>
                  <w:rFonts w:ascii="Tahoma" w:hAnsi="Tahoma" w:cs="Tahoma" w:hint="eastAsia"/>
                  <w:lang w:eastAsia="zh-CN"/>
                </w:rPr>
                <w:t>3</w:t>
              </w:r>
            </w:ins>
          </w:p>
        </w:tc>
        <w:tc>
          <w:tcPr>
            <w:tcW w:w="612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rPr>
                <w:ins w:id="5506" w:author="Kuei Yuan Chen" w:date="2015-12-04T11:48:00Z"/>
                <w:rFonts w:ascii="Tahoma" w:hAnsi="Tahoma" w:cs="Tahoma"/>
                <w:lang w:eastAsia="zh-CN"/>
              </w:rPr>
            </w:pPr>
            <w:ins w:id="5507" w:author="Kuei Yuan Chen" w:date="2015-12-04T11:48:00Z">
              <w:r>
                <w:rPr>
                  <w:rFonts w:ascii="Tahoma" w:hAnsi="Tahoma" w:cs="Tahoma" w:hint="eastAsia"/>
                  <w:lang w:eastAsia="zh-CN"/>
                </w:rPr>
                <w:t xml:space="preserve">Gantt Chart update </w:t>
              </w:r>
            </w:ins>
          </w:p>
        </w:tc>
        <w:tc>
          <w:tcPr>
            <w:tcW w:w="1890" w:type="dxa"/>
            <w:tcBorders>
              <w:top w:val="single" w:sz="6" w:space="0" w:color="auto"/>
              <w:left w:val="single" w:sz="6" w:space="0" w:color="auto"/>
              <w:bottom w:val="single" w:sz="6" w:space="0" w:color="auto"/>
              <w:right w:val="single" w:sz="6" w:space="0" w:color="auto"/>
            </w:tcBorders>
          </w:tcPr>
          <w:p w:rsidR="00192082" w:rsidRPr="00956461" w:rsidRDefault="00192082" w:rsidP="0018245D">
            <w:pPr>
              <w:pStyle w:val="Table"/>
              <w:rPr>
                <w:ins w:id="5508" w:author="Kuei Yuan Chen" w:date="2015-12-04T11:48:00Z"/>
                <w:rFonts w:ascii="Tahoma" w:hAnsi="Tahoma" w:cs="Tahoma"/>
                <w:lang w:eastAsia="zh-CN"/>
              </w:rPr>
            </w:pPr>
            <w:ins w:id="5509" w:author="Kuei Yuan Chen" w:date="2015-12-04T11:48:00Z">
              <w:r>
                <w:rPr>
                  <w:rFonts w:ascii="Tahoma" w:hAnsi="Tahoma" w:cs="Tahoma" w:hint="eastAsia"/>
                  <w:lang w:eastAsia="zh-CN"/>
                </w:rPr>
                <w:t xml:space="preserve">York </w:t>
              </w:r>
            </w:ins>
          </w:p>
        </w:tc>
        <w:tc>
          <w:tcPr>
            <w:tcW w:w="1463" w:type="dxa"/>
            <w:tcBorders>
              <w:top w:val="single" w:sz="6" w:space="0" w:color="auto"/>
              <w:left w:val="single" w:sz="6" w:space="0" w:color="auto"/>
              <w:bottom w:val="single" w:sz="6" w:space="0" w:color="auto"/>
            </w:tcBorders>
          </w:tcPr>
          <w:p w:rsidR="00192082" w:rsidRPr="00956461" w:rsidRDefault="00192082" w:rsidP="0018245D">
            <w:pPr>
              <w:pStyle w:val="Table"/>
              <w:rPr>
                <w:ins w:id="5510" w:author="Kuei Yuan Chen" w:date="2015-12-04T11:48:00Z"/>
                <w:rFonts w:ascii="Tahoma" w:hAnsi="Tahoma" w:cs="Tahoma"/>
                <w:lang w:eastAsia="zh-CN"/>
              </w:rPr>
            </w:pPr>
            <w:ins w:id="5511" w:author="Kuei Yuan Chen" w:date="2015-12-04T11:48:00Z">
              <w:r>
                <w:rPr>
                  <w:rFonts w:ascii="Tahoma" w:hAnsi="Tahoma" w:cs="Tahoma" w:hint="eastAsia"/>
                  <w:lang w:eastAsia="zh-CN"/>
                </w:rPr>
                <w:t>2015-11-13</w:t>
              </w:r>
            </w:ins>
          </w:p>
        </w:tc>
      </w:tr>
    </w:tbl>
    <w:p w:rsidR="00192082" w:rsidRPr="003C4E3D" w:rsidRDefault="00192082" w:rsidP="00192082">
      <w:pPr>
        <w:pStyle w:val="Numberedlist21"/>
        <w:numPr>
          <w:ilvl w:val="0"/>
          <w:numId w:val="0"/>
        </w:numPr>
        <w:ind w:left="360" w:hanging="360"/>
        <w:rPr>
          <w:ins w:id="5512" w:author="Kuei Yuan Chen" w:date="2015-12-04T11:48:00Z"/>
          <w:rFonts w:ascii="Tahoma" w:hAnsi="Tahoma" w:cs="Tahoma"/>
          <w:lang w:eastAsia="zh-CN"/>
        </w:rPr>
      </w:pPr>
      <w:proofErr w:type="gramStart"/>
      <w:ins w:id="5513" w:author="Kuei Yuan Chen" w:date="2015-12-04T11:48:00Z">
        <w:r w:rsidRPr="003C4E3D">
          <w:rPr>
            <w:rFonts w:ascii="Tahoma" w:hAnsi="Tahoma" w:cs="Tahoma" w:hint="eastAsia"/>
            <w:lang w:eastAsia="zh-CN"/>
          </w:rPr>
          <w:t>4.</w:t>
        </w:r>
        <w:r w:rsidRPr="003C4E3D">
          <w:rPr>
            <w:rFonts w:ascii="Tahoma" w:hAnsi="Tahoma" w:cs="Tahoma"/>
            <w:lang w:eastAsia="zh-CN"/>
          </w:rPr>
          <w:t>Meeting</w:t>
        </w:r>
        <w:proofErr w:type="gramEnd"/>
        <w:r w:rsidRPr="003C4E3D">
          <w:rPr>
            <w:rFonts w:ascii="Tahoma" w:hAnsi="Tahoma" w:cs="Tahoma"/>
            <w:lang w:eastAsia="zh-CN"/>
          </w:rPr>
          <w:t xml:space="preserve"> Status Update and Results</w:t>
        </w:r>
      </w:ins>
    </w:p>
    <w:p w:rsidR="00192082" w:rsidRPr="00956461" w:rsidRDefault="00192082" w:rsidP="00192082">
      <w:pPr>
        <w:pStyle w:val="TableTitle"/>
        <w:rPr>
          <w:ins w:id="5514" w:author="Kuei Yuan Chen" w:date="2015-12-04T11:48:00Z"/>
          <w:rFonts w:ascii="Tahoma" w:hAnsi="Tahoma" w:cs="Tahoma"/>
        </w:rPr>
      </w:pPr>
      <w:ins w:id="5515" w:author="Kuei Yuan Chen" w:date="2015-12-04T11:48:00Z">
        <w:r w:rsidRPr="00956461">
          <w:rPr>
            <w:rFonts w:ascii="Tahoma" w:hAnsi="Tahoma" w:cs="Tahoma"/>
          </w:rPr>
          <w:t>Results Table</w:t>
        </w:r>
      </w:ins>
    </w:p>
    <w:tbl>
      <w:tblPr>
        <w:tblW w:w="9923" w:type="dxa"/>
        <w:tblInd w:w="108"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7"/>
        <w:gridCol w:w="4405"/>
        <w:gridCol w:w="2409"/>
        <w:gridCol w:w="2552"/>
      </w:tblGrid>
      <w:tr w:rsidR="00192082" w:rsidRPr="00956461" w:rsidTr="0018245D">
        <w:trPr>
          <w:tblHeader/>
          <w:ins w:id="5516" w:author="Kuei Yuan Chen" w:date="2015-12-04T11:48:00Z"/>
        </w:trPr>
        <w:tc>
          <w:tcPr>
            <w:tcW w:w="0" w:type="auto"/>
            <w:tcBorders>
              <w:top w:val="single" w:sz="12" w:space="0" w:color="auto"/>
              <w:left w:val="single" w:sz="12" w:space="0" w:color="auto"/>
              <w:bottom w:val="double" w:sz="4" w:space="0" w:color="auto"/>
              <w:right w:val="single" w:sz="6" w:space="0" w:color="auto"/>
            </w:tcBorders>
          </w:tcPr>
          <w:p w:rsidR="00192082" w:rsidRPr="00956461" w:rsidRDefault="00192082" w:rsidP="0018245D">
            <w:pPr>
              <w:pStyle w:val="TableHeading"/>
              <w:rPr>
                <w:ins w:id="5517" w:author="Kuei Yuan Chen" w:date="2015-12-04T11:48:00Z"/>
                <w:rFonts w:ascii="Tahoma" w:hAnsi="Tahoma" w:cs="Tahoma"/>
              </w:rPr>
            </w:pPr>
            <w:ins w:id="5518" w:author="Kuei Yuan Chen" w:date="2015-12-04T11:48:00Z">
              <w:r w:rsidRPr="00956461">
                <w:rPr>
                  <w:rFonts w:ascii="Tahoma" w:hAnsi="Tahoma" w:cs="Tahoma"/>
                </w:rPr>
                <w:t>No.</w:t>
              </w:r>
            </w:ins>
          </w:p>
        </w:tc>
        <w:tc>
          <w:tcPr>
            <w:tcW w:w="4405" w:type="dxa"/>
            <w:tcBorders>
              <w:top w:val="single" w:sz="12" w:space="0" w:color="auto"/>
              <w:left w:val="single" w:sz="6" w:space="0" w:color="auto"/>
              <w:bottom w:val="double" w:sz="4" w:space="0" w:color="auto"/>
              <w:right w:val="single" w:sz="6" w:space="0" w:color="auto"/>
            </w:tcBorders>
          </w:tcPr>
          <w:p w:rsidR="00192082" w:rsidRPr="00956461" w:rsidRDefault="00192082" w:rsidP="0018245D">
            <w:pPr>
              <w:pStyle w:val="TableHeading"/>
              <w:rPr>
                <w:ins w:id="5519" w:author="Kuei Yuan Chen" w:date="2015-12-04T11:48:00Z"/>
                <w:rFonts w:ascii="Tahoma" w:hAnsi="Tahoma" w:cs="Tahoma"/>
              </w:rPr>
            </w:pPr>
            <w:ins w:id="5520" w:author="Kuei Yuan Chen" w:date="2015-12-04T11:48:00Z">
              <w:r w:rsidRPr="00956461">
                <w:rPr>
                  <w:rFonts w:ascii="Tahoma" w:hAnsi="Tahoma" w:cs="Tahoma"/>
                </w:rPr>
                <w:t>Subject/Description</w:t>
              </w:r>
            </w:ins>
          </w:p>
        </w:tc>
        <w:tc>
          <w:tcPr>
            <w:tcW w:w="2409" w:type="dxa"/>
            <w:tcBorders>
              <w:top w:val="single" w:sz="12" w:space="0" w:color="auto"/>
              <w:left w:val="single" w:sz="6" w:space="0" w:color="auto"/>
              <w:bottom w:val="double" w:sz="4" w:space="0" w:color="auto"/>
              <w:right w:val="single" w:sz="6" w:space="0" w:color="auto"/>
            </w:tcBorders>
          </w:tcPr>
          <w:p w:rsidR="00192082" w:rsidRPr="00956461" w:rsidRDefault="00192082" w:rsidP="0018245D">
            <w:pPr>
              <w:pStyle w:val="TableHeading"/>
              <w:rPr>
                <w:ins w:id="5521" w:author="Kuei Yuan Chen" w:date="2015-12-04T11:48:00Z"/>
                <w:rFonts w:ascii="Tahoma" w:hAnsi="Tahoma" w:cs="Tahoma"/>
              </w:rPr>
            </w:pPr>
            <w:ins w:id="5522" w:author="Kuei Yuan Chen" w:date="2015-12-04T11:48:00Z">
              <w:r w:rsidRPr="00956461">
                <w:rPr>
                  <w:rFonts w:ascii="Tahoma" w:hAnsi="Tahoma" w:cs="Tahoma"/>
                </w:rPr>
                <w:t>Owner</w:t>
              </w:r>
            </w:ins>
          </w:p>
        </w:tc>
        <w:tc>
          <w:tcPr>
            <w:tcW w:w="2552" w:type="dxa"/>
            <w:tcBorders>
              <w:top w:val="single" w:sz="12" w:space="0" w:color="auto"/>
              <w:left w:val="single" w:sz="6" w:space="0" w:color="auto"/>
              <w:bottom w:val="double" w:sz="4" w:space="0" w:color="auto"/>
              <w:right w:val="single" w:sz="12" w:space="0" w:color="auto"/>
            </w:tcBorders>
          </w:tcPr>
          <w:p w:rsidR="00192082" w:rsidRPr="00956461" w:rsidRDefault="00192082" w:rsidP="0018245D">
            <w:pPr>
              <w:pStyle w:val="TableHeading"/>
              <w:rPr>
                <w:ins w:id="5523" w:author="Kuei Yuan Chen" w:date="2015-12-04T11:48:00Z"/>
                <w:rFonts w:ascii="Tahoma" w:hAnsi="Tahoma" w:cs="Tahoma"/>
                <w:lang w:eastAsia="zh-CN"/>
              </w:rPr>
            </w:pPr>
            <w:ins w:id="5524" w:author="Kuei Yuan Chen" w:date="2015-12-04T11:48:00Z">
              <w:r>
                <w:rPr>
                  <w:rFonts w:ascii="Tahoma" w:hAnsi="Tahoma" w:cs="Tahoma" w:hint="eastAsia"/>
                  <w:lang w:eastAsia="zh-CN"/>
                </w:rPr>
                <w:t xml:space="preserve">Status &amp; Progress </w:t>
              </w:r>
            </w:ins>
          </w:p>
        </w:tc>
      </w:tr>
      <w:tr w:rsidR="00192082" w:rsidRPr="00956461" w:rsidTr="0018245D">
        <w:trPr>
          <w:ins w:id="5525"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Pr="00956461" w:rsidRDefault="00192082" w:rsidP="0018245D">
            <w:pPr>
              <w:pStyle w:val="Table"/>
              <w:rPr>
                <w:ins w:id="5526" w:author="Kuei Yuan Chen" w:date="2015-12-04T11:48:00Z"/>
                <w:rFonts w:ascii="Tahoma" w:hAnsi="Tahoma" w:cs="Tahoma"/>
                <w:lang w:eastAsia="zh-CN"/>
              </w:rPr>
            </w:pPr>
            <w:ins w:id="5527" w:author="Kuei Yuan Chen" w:date="2015-12-04T11:48:00Z">
              <w:r>
                <w:rPr>
                  <w:rFonts w:ascii="Tahoma" w:hAnsi="Tahoma" w:cs="Tahoma" w:hint="eastAsia"/>
                  <w:lang w:eastAsia="zh-CN"/>
                </w:rPr>
                <w:t>1</w:t>
              </w:r>
            </w:ins>
          </w:p>
        </w:tc>
        <w:tc>
          <w:tcPr>
            <w:tcW w:w="4405" w:type="dxa"/>
            <w:tcBorders>
              <w:top w:val="single" w:sz="6" w:space="0" w:color="auto"/>
              <w:left w:val="single" w:sz="6" w:space="0" w:color="auto"/>
              <w:bottom w:val="single" w:sz="6" w:space="0" w:color="auto"/>
              <w:right w:val="single" w:sz="6" w:space="0" w:color="auto"/>
            </w:tcBorders>
          </w:tcPr>
          <w:p w:rsidR="00192082" w:rsidRPr="00653D19" w:rsidRDefault="00192082" w:rsidP="0018245D">
            <w:pPr>
              <w:pStyle w:val="Table"/>
              <w:rPr>
                <w:ins w:id="5528" w:author="Kuei Yuan Chen" w:date="2015-12-04T11:48:00Z"/>
                <w:rFonts w:ascii="Tahoma" w:hAnsi="Tahoma" w:cs="Tahoma"/>
                <w:lang w:eastAsia="zh-CN"/>
              </w:rPr>
            </w:pPr>
            <w:ins w:id="5529" w:author="Kuei Yuan Chen" w:date="2015-12-04T11:48:00Z">
              <w:r>
                <w:rPr>
                  <w:rFonts w:ascii="Tahoma" w:hAnsi="Tahoma" w:cs="Tahoma"/>
                  <w:lang w:eastAsia="zh-CN"/>
                </w:rPr>
                <w:t>S</w:t>
              </w:r>
              <w:r>
                <w:rPr>
                  <w:rFonts w:ascii="Tahoma" w:hAnsi="Tahoma" w:cs="Tahoma" w:hint="eastAsia"/>
                  <w:lang w:eastAsia="zh-CN"/>
                </w:rPr>
                <w:t>ample data for SQL form update</w:t>
              </w:r>
            </w:ins>
          </w:p>
        </w:tc>
        <w:tc>
          <w:tcPr>
            <w:tcW w:w="2409" w:type="dxa"/>
            <w:tcBorders>
              <w:top w:val="single" w:sz="6" w:space="0" w:color="auto"/>
              <w:left w:val="single" w:sz="6" w:space="0" w:color="auto"/>
              <w:bottom w:val="single" w:sz="6" w:space="0" w:color="auto"/>
              <w:right w:val="single" w:sz="6" w:space="0" w:color="auto"/>
            </w:tcBorders>
          </w:tcPr>
          <w:p w:rsidR="00192082" w:rsidRPr="00262709" w:rsidRDefault="00192082" w:rsidP="0018245D">
            <w:pPr>
              <w:pStyle w:val="Table"/>
              <w:rPr>
                <w:ins w:id="5530" w:author="Kuei Yuan Chen" w:date="2015-12-04T11:48:00Z"/>
                <w:rFonts w:ascii="Tahoma" w:hAnsi="Tahoma" w:cs="Tahoma"/>
                <w:lang w:eastAsia="zh-CN"/>
              </w:rPr>
            </w:pPr>
            <w:ins w:id="5531" w:author="Kuei Yuan Chen" w:date="2015-12-04T11:48:00Z">
              <w:r>
                <w:rPr>
                  <w:rFonts w:ascii="Tahoma" w:hAnsi="Tahoma" w:cs="Tahoma" w:hint="eastAsia"/>
                  <w:lang w:eastAsia="zh-CN"/>
                </w:rPr>
                <w:t xml:space="preserve">Zach </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5532" w:author="Kuei Yuan Chen" w:date="2015-12-04T11:48:00Z"/>
                <w:rFonts w:ascii="Tahoma" w:hAnsi="Tahoma" w:cs="Tahoma"/>
                <w:lang w:eastAsia="zh-CN"/>
              </w:rPr>
            </w:pPr>
            <w:ins w:id="5533" w:author="Kuei Yuan Chen" w:date="2015-12-04T11:48:00Z">
              <w:r>
                <w:rPr>
                  <w:rFonts w:ascii="Tahoma" w:hAnsi="Tahoma" w:cs="Tahoma" w:hint="eastAsia"/>
                  <w:lang w:eastAsia="zh-CN"/>
                </w:rPr>
                <w:t xml:space="preserve">Done </w:t>
              </w:r>
            </w:ins>
          </w:p>
        </w:tc>
      </w:tr>
      <w:tr w:rsidR="00192082" w:rsidRPr="00956461" w:rsidTr="0018245D">
        <w:trPr>
          <w:ins w:id="5534"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Default="00192082" w:rsidP="0018245D">
            <w:pPr>
              <w:pStyle w:val="Table"/>
              <w:rPr>
                <w:ins w:id="5535" w:author="Kuei Yuan Chen" w:date="2015-12-04T11:48:00Z"/>
                <w:rFonts w:ascii="Tahoma" w:hAnsi="Tahoma" w:cs="Tahoma"/>
                <w:lang w:eastAsia="zh-CN"/>
              </w:rPr>
            </w:pPr>
            <w:ins w:id="5536" w:author="Kuei Yuan Chen" w:date="2015-12-04T11:48:00Z">
              <w:r>
                <w:rPr>
                  <w:rFonts w:ascii="Tahoma" w:hAnsi="Tahoma" w:cs="Tahoma" w:hint="eastAsia"/>
                  <w:lang w:eastAsia="zh-CN"/>
                </w:rPr>
                <w:t>2</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537" w:author="Kuei Yuan Chen" w:date="2015-12-04T11:48:00Z"/>
                <w:rFonts w:ascii="Tahoma" w:hAnsi="Tahoma" w:cs="Tahoma"/>
                <w:lang w:eastAsia="zh-CN"/>
              </w:rPr>
            </w:pPr>
            <w:ins w:id="5538" w:author="Kuei Yuan Chen" w:date="2015-12-04T11:48:00Z">
              <w:r>
                <w:rPr>
                  <w:rFonts w:ascii="Tahoma" w:hAnsi="Tahoma" w:cs="Tahoma" w:hint="eastAsia"/>
                  <w:lang w:eastAsia="zh-CN"/>
                </w:rPr>
                <w:t xml:space="preserve">Referential Integrity update </w:t>
              </w:r>
            </w:ins>
          </w:p>
        </w:tc>
        <w:tc>
          <w:tcPr>
            <w:tcW w:w="2409" w:type="dxa"/>
            <w:tcBorders>
              <w:top w:val="single" w:sz="6" w:space="0" w:color="auto"/>
              <w:left w:val="single" w:sz="6" w:space="0" w:color="auto"/>
              <w:bottom w:val="single" w:sz="6" w:space="0" w:color="auto"/>
              <w:right w:val="single" w:sz="6" w:space="0" w:color="auto"/>
            </w:tcBorders>
          </w:tcPr>
          <w:p w:rsidR="00192082" w:rsidRPr="00550374" w:rsidRDefault="00192082" w:rsidP="0018245D">
            <w:pPr>
              <w:pStyle w:val="Table"/>
              <w:rPr>
                <w:ins w:id="5539" w:author="Kuei Yuan Chen" w:date="2015-12-04T11:48:00Z"/>
                <w:rFonts w:ascii="Tahoma" w:hAnsi="Tahoma" w:cs="Tahoma"/>
                <w:lang w:eastAsia="zh-CN"/>
              </w:rPr>
            </w:pPr>
            <w:ins w:id="5540" w:author="Kuei Yuan Chen" w:date="2015-12-04T11:48:00Z">
              <w:r>
                <w:rPr>
                  <w:rFonts w:ascii="Tahoma" w:hAnsi="Tahoma" w:cs="Tahoma" w:hint="eastAsia"/>
                  <w:lang w:eastAsia="zh-CN"/>
                </w:rPr>
                <w:t xml:space="preserve">Peter </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5541" w:author="Kuei Yuan Chen" w:date="2015-12-04T11:48:00Z"/>
                <w:rFonts w:ascii="Tahoma" w:hAnsi="Tahoma" w:cs="Tahoma"/>
                <w:lang w:eastAsia="zh-CN"/>
              </w:rPr>
            </w:pPr>
            <w:ins w:id="5542" w:author="Kuei Yuan Chen" w:date="2015-12-04T11:48:00Z">
              <w:r>
                <w:rPr>
                  <w:rFonts w:ascii="Tahoma" w:hAnsi="Tahoma" w:cs="Tahoma" w:hint="eastAsia"/>
                  <w:lang w:eastAsia="zh-CN"/>
                </w:rPr>
                <w:t xml:space="preserve">Done </w:t>
              </w:r>
            </w:ins>
          </w:p>
        </w:tc>
      </w:tr>
      <w:tr w:rsidR="00192082" w:rsidRPr="00956461" w:rsidTr="0018245D">
        <w:trPr>
          <w:ins w:id="5543" w:author="Kuei Yuan Chen" w:date="2015-12-04T11:48:00Z"/>
        </w:trPr>
        <w:tc>
          <w:tcPr>
            <w:tcW w:w="0" w:type="auto"/>
            <w:tcBorders>
              <w:top w:val="single" w:sz="6" w:space="0" w:color="auto"/>
              <w:left w:val="single" w:sz="12" w:space="0" w:color="auto"/>
              <w:bottom w:val="single" w:sz="6" w:space="0" w:color="auto"/>
              <w:right w:val="single" w:sz="6" w:space="0" w:color="auto"/>
            </w:tcBorders>
          </w:tcPr>
          <w:p w:rsidR="00192082" w:rsidRDefault="00192082" w:rsidP="0018245D">
            <w:pPr>
              <w:pStyle w:val="Table"/>
              <w:rPr>
                <w:ins w:id="5544" w:author="Kuei Yuan Chen" w:date="2015-12-04T11:48:00Z"/>
                <w:rFonts w:ascii="Tahoma" w:hAnsi="Tahoma" w:cs="Tahoma"/>
                <w:lang w:eastAsia="zh-CN"/>
              </w:rPr>
            </w:pPr>
            <w:ins w:id="5545" w:author="Kuei Yuan Chen" w:date="2015-12-04T11:48:00Z">
              <w:r>
                <w:rPr>
                  <w:rFonts w:ascii="Tahoma" w:hAnsi="Tahoma" w:cs="Tahoma" w:hint="eastAsia"/>
                  <w:lang w:eastAsia="zh-CN"/>
                </w:rPr>
                <w:t>3</w:t>
              </w:r>
            </w:ins>
          </w:p>
        </w:tc>
        <w:tc>
          <w:tcPr>
            <w:tcW w:w="4405" w:type="dxa"/>
            <w:tcBorders>
              <w:top w:val="single" w:sz="6" w:space="0" w:color="auto"/>
              <w:left w:val="single" w:sz="6" w:space="0" w:color="auto"/>
              <w:bottom w:val="single" w:sz="6" w:space="0" w:color="auto"/>
              <w:right w:val="single" w:sz="6" w:space="0" w:color="auto"/>
            </w:tcBorders>
          </w:tcPr>
          <w:p w:rsidR="00192082" w:rsidRDefault="00192082" w:rsidP="0018245D">
            <w:pPr>
              <w:pStyle w:val="Table"/>
              <w:rPr>
                <w:ins w:id="5546" w:author="Kuei Yuan Chen" w:date="2015-12-04T11:48:00Z"/>
                <w:rFonts w:ascii="Tahoma" w:hAnsi="Tahoma" w:cs="Tahoma"/>
                <w:lang w:eastAsia="zh-CN"/>
              </w:rPr>
            </w:pPr>
            <w:ins w:id="5547" w:author="Kuei Yuan Chen" w:date="2015-12-04T11:48:00Z">
              <w:r>
                <w:rPr>
                  <w:rFonts w:ascii="Tahoma" w:hAnsi="Tahoma" w:cs="Tahoma" w:hint="eastAsia"/>
                  <w:lang w:eastAsia="zh-CN"/>
                </w:rPr>
                <w:t>Collect all the project file</w:t>
              </w:r>
              <w:r>
                <w:rPr>
                  <w:rFonts w:ascii="Tahoma" w:hAnsi="Tahoma" w:cs="Tahoma"/>
                  <w:lang w:eastAsia="zh-CN"/>
                </w:rPr>
                <w:t xml:space="preserve"> from all team member</w:t>
              </w:r>
              <w:r>
                <w:rPr>
                  <w:rFonts w:ascii="Tahoma" w:hAnsi="Tahoma" w:cs="Tahoma" w:hint="eastAsia"/>
                  <w:lang w:eastAsia="zh-CN"/>
                </w:rPr>
                <w:t xml:space="preserve"> to one document </w:t>
              </w:r>
            </w:ins>
          </w:p>
          <w:p w:rsidR="00192082" w:rsidRDefault="00192082" w:rsidP="0018245D">
            <w:pPr>
              <w:pStyle w:val="Table"/>
              <w:rPr>
                <w:ins w:id="5548" w:author="Kuei Yuan Chen" w:date="2015-12-04T11:48:00Z"/>
                <w:rFonts w:ascii="Tahoma" w:hAnsi="Tahoma" w:cs="Tahoma"/>
                <w:lang w:eastAsia="zh-CN"/>
              </w:rPr>
            </w:pPr>
          </w:p>
        </w:tc>
        <w:tc>
          <w:tcPr>
            <w:tcW w:w="2409" w:type="dxa"/>
            <w:tcBorders>
              <w:top w:val="single" w:sz="6" w:space="0" w:color="auto"/>
              <w:left w:val="single" w:sz="6" w:space="0" w:color="auto"/>
              <w:bottom w:val="single" w:sz="6" w:space="0" w:color="auto"/>
              <w:right w:val="single" w:sz="6" w:space="0" w:color="auto"/>
            </w:tcBorders>
          </w:tcPr>
          <w:p w:rsidR="00192082" w:rsidRPr="00262709" w:rsidRDefault="00192082" w:rsidP="0018245D">
            <w:pPr>
              <w:pStyle w:val="Table"/>
              <w:rPr>
                <w:ins w:id="5549" w:author="Kuei Yuan Chen" w:date="2015-12-04T11:48:00Z"/>
                <w:rFonts w:ascii="Tahoma" w:hAnsi="Tahoma" w:cs="Tahoma"/>
                <w:lang w:eastAsia="zh-CN"/>
              </w:rPr>
            </w:pPr>
            <w:ins w:id="5550" w:author="Kuei Yuan Chen" w:date="2015-12-04T11:48:00Z">
              <w:r>
                <w:rPr>
                  <w:rFonts w:ascii="Tahoma" w:hAnsi="Tahoma" w:cs="Tahoma" w:hint="eastAsia"/>
                  <w:lang w:eastAsia="zh-CN"/>
                </w:rPr>
                <w:t xml:space="preserve">Peter </w:t>
              </w:r>
            </w:ins>
          </w:p>
        </w:tc>
        <w:tc>
          <w:tcPr>
            <w:tcW w:w="2552" w:type="dxa"/>
            <w:tcBorders>
              <w:top w:val="single" w:sz="6" w:space="0" w:color="auto"/>
              <w:left w:val="single" w:sz="6" w:space="0" w:color="auto"/>
              <w:bottom w:val="single" w:sz="6" w:space="0" w:color="auto"/>
              <w:right w:val="single" w:sz="12" w:space="0" w:color="auto"/>
            </w:tcBorders>
          </w:tcPr>
          <w:p w:rsidR="00192082" w:rsidRPr="00956461" w:rsidRDefault="00192082" w:rsidP="0018245D">
            <w:pPr>
              <w:pStyle w:val="Table"/>
              <w:rPr>
                <w:ins w:id="5551" w:author="Kuei Yuan Chen" w:date="2015-12-04T11:48:00Z"/>
                <w:rFonts w:ascii="Tahoma" w:hAnsi="Tahoma" w:cs="Tahoma"/>
                <w:lang w:eastAsia="zh-CN"/>
              </w:rPr>
            </w:pPr>
            <w:ins w:id="5552" w:author="Kuei Yuan Chen" w:date="2015-12-04T11:48:00Z">
              <w:r>
                <w:rPr>
                  <w:rFonts w:ascii="Tahoma" w:hAnsi="Tahoma" w:cs="Tahoma" w:hint="eastAsia"/>
                  <w:lang w:eastAsia="zh-CN"/>
                </w:rPr>
                <w:t>Done</w:t>
              </w:r>
            </w:ins>
          </w:p>
        </w:tc>
      </w:tr>
    </w:tbl>
    <w:p w:rsidR="007F61B5" w:rsidRDefault="007F61B5">
      <w:pPr>
        <w:spacing w:line="276" w:lineRule="auto"/>
        <w:pPrChange w:id="5553" w:author="Kuei Yuan Chen" w:date="2015-10-23T18:51:00Z">
          <w:pPr/>
        </w:pPrChange>
      </w:pPr>
      <w:del w:id="5554" w:author="Kuei Yuan Chen" w:date="2015-10-23T18:58:00Z">
        <w:r w:rsidDel="007F61B5">
          <w:rPr>
            <w:noProof/>
          </w:rPr>
          <w:drawing>
            <wp:inline distT="0" distB="0" distL="0" distR="0">
              <wp:extent cx="5943600" cy="4203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截圖 2015-10-09 11.09.1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del>
    </w:p>
    <w:sectPr w:rsidR="007F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Futura Bk">
    <w:altName w:val="Segoe UI"/>
    <w:charset w:val="00"/>
    <w:family w:val="swiss"/>
    <w:pitch w:val="variable"/>
    <w:sig w:usb0="00000001" w:usb1="5000204A"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3564"/>
    <w:multiLevelType w:val="hybridMultilevel"/>
    <w:tmpl w:val="5F8A8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8486A"/>
    <w:multiLevelType w:val="multilevel"/>
    <w:tmpl w:val="AEF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336FF"/>
    <w:multiLevelType w:val="multilevel"/>
    <w:tmpl w:val="49FE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95F39"/>
    <w:multiLevelType w:val="multilevel"/>
    <w:tmpl w:val="C45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145C5"/>
    <w:multiLevelType w:val="multilevel"/>
    <w:tmpl w:val="BAA4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33348"/>
    <w:multiLevelType w:val="multilevel"/>
    <w:tmpl w:val="3A9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D0898"/>
    <w:multiLevelType w:val="multilevel"/>
    <w:tmpl w:val="AB1C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7060E"/>
    <w:multiLevelType w:val="multilevel"/>
    <w:tmpl w:val="D7CA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F2143"/>
    <w:multiLevelType w:val="multilevel"/>
    <w:tmpl w:val="664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4572B"/>
    <w:multiLevelType w:val="multilevel"/>
    <w:tmpl w:val="CBC2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75F67"/>
    <w:multiLevelType w:val="multilevel"/>
    <w:tmpl w:val="5B28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E7AB7"/>
    <w:multiLevelType w:val="multilevel"/>
    <w:tmpl w:val="326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038B7"/>
    <w:multiLevelType w:val="multilevel"/>
    <w:tmpl w:val="03C2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96332"/>
    <w:multiLevelType w:val="multilevel"/>
    <w:tmpl w:val="82E89F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514B9"/>
    <w:multiLevelType w:val="multilevel"/>
    <w:tmpl w:val="5F66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D01E0"/>
    <w:multiLevelType w:val="multilevel"/>
    <w:tmpl w:val="53E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B2F0B"/>
    <w:multiLevelType w:val="multilevel"/>
    <w:tmpl w:val="C944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A50F0"/>
    <w:multiLevelType w:val="multilevel"/>
    <w:tmpl w:val="7572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85418"/>
    <w:multiLevelType w:val="multilevel"/>
    <w:tmpl w:val="D686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04DFB"/>
    <w:multiLevelType w:val="multilevel"/>
    <w:tmpl w:val="0FC8C0CE"/>
    <w:lvl w:ilvl="0">
      <w:start w:val="1"/>
      <w:numFmt w:val="decimal"/>
      <w:pStyle w:val="Numberedlist21"/>
      <w:lvlText w:val="%1."/>
      <w:lvlJc w:val="left"/>
      <w:pPr>
        <w:tabs>
          <w:tab w:val="num" w:pos="360"/>
        </w:tabs>
        <w:ind w:left="360" w:hanging="360"/>
      </w:pPr>
      <w:rPr>
        <w:lang w:val="en-US"/>
      </w:rPr>
    </w:lvl>
    <w:lvl w:ilvl="1">
      <w:start w:val="1"/>
      <w:numFmt w:val="decimal"/>
      <w:lvlText w:val="%1.%2."/>
      <w:lvlJc w:val="left"/>
      <w:pPr>
        <w:tabs>
          <w:tab w:val="num" w:pos="1080"/>
        </w:tabs>
        <w:ind w:left="72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CB813C0"/>
    <w:multiLevelType w:val="hybridMultilevel"/>
    <w:tmpl w:val="1F16E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65D31"/>
    <w:multiLevelType w:val="multilevel"/>
    <w:tmpl w:val="ECE2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CB3659"/>
    <w:multiLevelType w:val="multilevel"/>
    <w:tmpl w:val="72B88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96057"/>
    <w:multiLevelType w:val="multilevel"/>
    <w:tmpl w:val="5798B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F065A"/>
    <w:multiLevelType w:val="multilevel"/>
    <w:tmpl w:val="C7E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4"/>
  </w:num>
  <w:num w:numId="3">
    <w:abstractNumId w:val="18"/>
  </w:num>
  <w:num w:numId="4">
    <w:abstractNumId w:val="17"/>
  </w:num>
  <w:num w:numId="5">
    <w:abstractNumId w:val="3"/>
  </w:num>
  <w:num w:numId="6">
    <w:abstractNumId w:val="5"/>
  </w:num>
  <w:num w:numId="7">
    <w:abstractNumId w:val="16"/>
  </w:num>
  <w:num w:numId="8">
    <w:abstractNumId w:val="15"/>
  </w:num>
  <w:num w:numId="9">
    <w:abstractNumId w:val="6"/>
  </w:num>
  <w:num w:numId="10">
    <w:abstractNumId w:val="7"/>
  </w:num>
  <w:num w:numId="11">
    <w:abstractNumId w:val="10"/>
  </w:num>
  <w:num w:numId="12">
    <w:abstractNumId w:val="2"/>
  </w:num>
  <w:num w:numId="13">
    <w:abstractNumId w:val="9"/>
  </w:num>
  <w:num w:numId="14">
    <w:abstractNumId w:val="11"/>
  </w:num>
  <w:num w:numId="15">
    <w:abstractNumId w:val="12"/>
  </w:num>
  <w:num w:numId="16">
    <w:abstractNumId w:val="14"/>
  </w:num>
  <w:num w:numId="17">
    <w:abstractNumId w:val="8"/>
  </w:num>
  <w:num w:numId="18">
    <w:abstractNumId w:val="1"/>
  </w:num>
  <w:num w:numId="19">
    <w:abstractNumId w:val="21"/>
  </w:num>
  <w:num w:numId="20">
    <w:abstractNumId w:val="13"/>
  </w:num>
  <w:num w:numId="21">
    <w:abstractNumId w:val="23"/>
    <w:lvlOverride w:ilvl="1">
      <w:lvl w:ilvl="1">
        <w:numFmt w:val="bullet"/>
        <w:lvlText w:val=""/>
        <w:lvlJc w:val="left"/>
        <w:pPr>
          <w:tabs>
            <w:tab w:val="num" w:pos="1440"/>
          </w:tabs>
          <w:ind w:left="1440" w:hanging="360"/>
        </w:pPr>
        <w:rPr>
          <w:rFonts w:ascii="Symbol" w:hAnsi="Symbol" w:hint="default"/>
          <w:sz w:val="20"/>
        </w:rPr>
      </w:lvl>
    </w:lvlOverride>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9"/>
  </w:num>
  <w:num w:numId="24">
    <w:abstractNumId w:val="19"/>
    <w:lvlOverride w:ilvl="0">
      <w:startOverride w:val="4"/>
    </w:lvlOverride>
  </w:num>
  <w:num w:numId="25">
    <w:abstractNumId w:val="20"/>
  </w:num>
  <w:num w:numId="2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ei Yuan Chen">
    <w15:presenceInfo w15:providerId="AD" w15:userId="S-1-5-21-2613363088-2138035766-1417691617-1445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5E4"/>
    <w:rsid w:val="00031301"/>
    <w:rsid w:val="000D5CB1"/>
    <w:rsid w:val="0018245D"/>
    <w:rsid w:val="00192082"/>
    <w:rsid w:val="0024621B"/>
    <w:rsid w:val="002E3CF9"/>
    <w:rsid w:val="003D3C7D"/>
    <w:rsid w:val="003D75D1"/>
    <w:rsid w:val="003E6A95"/>
    <w:rsid w:val="00421F19"/>
    <w:rsid w:val="004673CC"/>
    <w:rsid w:val="004A4BCC"/>
    <w:rsid w:val="00507405"/>
    <w:rsid w:val="00543676"/>
    <w:rsid w:val="005443E4"/>
    <w:rsid w:val="0066435D"/>
    <w:rsid w:val="0075332F"/>
    <w:rsid w:val="007F61B5"/>
    <w:rsid w:val="009D294F"/>
    <w:rsid w:val="00B76FBF"/>
    <w:rsid w:val="00BB53E6"/>
    <w:rsid w:val="00D35F29"/>
    <w:rsid w:val="00D505E4"/>
    <w:rsid w:val="00D8237F"/>
    <w:rsid w:val="00DC346D"/>
    <w:rsid w:val="00E65B9C"/>
    <w:rsid w:val="00F24E57"/>
    <w:rsid w:val="00FE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chartTrackingRefBased/>
  <w15:docId w15:val="{43CD04A3-FA88-4CB0-A551-8FEC82AA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505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5E4"/>
    <w:rPr>
      <w:rFonts w:ascii="Times New Roman" w:eastAsia="Times New Roman" w:hAnsi="Times New Roman" w:cs="Times New Roman"/>
      <w:b/>
      <w:bCs/>
      <w:sz w:val="27"/>
      <w:szCs w:val="27"/>
    </w:rPr>
  </w:style>
  <w:style w:type="paragraph" w:styleId="NormalWeb">
    <w:name w:val="Normal (Web)"/>
    <w:basedOn w:val="Normal"/>
    <w:uiPriority w:val="99"/>
    <w:unhideWhenUsed/>
    <w:rsid w:val="00D505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05E4"/>
  </w:style>
  <w:style w:type="character" w:styleId="Hyperlink">
    <w:name w:val="Hyperlink"/>
    <w:basedOn w:val="DefaultParagraphFont"/>
    <w:uiPriority w:val="99"/>
    <w:semiHidden/>
    <w:unhideWhenUsed/>
    <w:rsid w:val="00D505E4"/>
    <w:rPr>
      <w:color w:val="0000FF"/>
      <w:u w:val="single"/>
    </w:rPr>
  </w:style>
  <w:style w:type="paragraph" w:styleId="BalloonText">
    <w:name w:val="Balloon Text"/>
    <w:basedOn w:val="Normal"/>
    <w:link w:val="BalloonTextChar"/>
    <w:uiPriority w:val="99"/>
    <w:semiHidden/>
    <w:unhideWhenUsed/>
    <w:rsid w:val="00D50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5E4"/>
    <w:rPr>
      <w:rFonts w:ascii="Segoe UI" w:hAnsi="Segoe UI" w:cs="Segoe UI"/>
      <w:sz w:val="18"/>
      <w:szCs w:val="18"/>
    </w:rPr>
  </w:style>
  <w:style w:type="paragraph" w:styleId="ListParagraph">
    <w:name w:val="List Paragraph"/>
    <w:basedOn w:val="Normal"/>
    <w:uiPriority w:val="34"/>
    <w:qFormat/>
    <w:rsid w:val="00D8237F"/>
    <w:pPr>
      <w:ind w:left="720"/>
      <w:contextualSpacing/>
    </w:pPr>
  </w:style>
  <w:style w:type="paragraph" w:customStyle="1" w:styleId="Table">
    <w:name w:val="Table"/>
    <w:basedOn w:val="Normal"/>
    <w:rsid w:val="00B76FBF"/>
    <w:pPr>
      <w:spacing w:before="40" w:after="40" w:line="240" w:lineRule="auto"/>
    </w:pPr>
    <w:rPr>
      <w:rFonts w:ascii="Futura Bk" w:eastAsia="SimSun" w:hAnsi="Futura Bk" w:cs="Times New Roman"/>
      <w:sz w:val="20"/>
      <w:szCs w:val="20"/>
      <w:lang w:val="en-GB"/>
    </w:rPr>
  </w:style>
  <w:style w:type="paragraph" w:customStyle="1" w:styleId="HPTableTitle">
    <w:name w:val="HP_Table_Title"/>
    <w:basedOn w:val="Normal"/>
    <w:next w:val="Normal"/>
    <w:rsid w:val="00B76FBF"/>
    <w:pPr>
      <w:keepNext/>
      <w:keepLines/>
      <w:spacing w:before="240" w:after="60" w:line="240" w:lineRule="auto"/>
    </w:pPr>
    <w:rPr>
      <w:rFonts w:ascii="Futura Bk" w:eastAsia="SimSun" w:hAnsi="Futura Bk" w:cs="Times New Roman"/>
      <w:b/>
      <w:sz w:val="18"/>
      <w:szCs w:val="20"/>
      <w:lang w:val="en-GB"/>
    </w:rPr>
  </w:style>
  <w:style w:type="paragraph" w:customStyle="1" w:styleId="TableHeading">
    <w:name w:val="Table_Heading"/>
    <w:basedOn w:val="Normal"/>
    <w:next w:val="Table"/>
    <w:rsid w:val="00B76FBF"/>
    <w:pPr>
      <w:keepNext/>
      <w:keepLines/>
      <w:spacing w:before="40" w:after="40" w:line="240" w:lineRule="auto"/>
    </w:pPr>
    <w:rPr>
      <w:rFonts w:ascii="Futura Bk" w:eastAsia="SimSun" w:hAnsi="Futura Bk" w:cs="Times New Roman"/>
      <w:b/>
      <w:sz w:val="20"/>
      <w:szCs w:val="20"/>
      <w:lang w:val="en-GB"/>
    </w:rPr>
  </w:style>
  <w:style w:type="paragraph" w:customStyle="1" w:styleId="TableTitle">
    <w:name w:val="Table_Title"/>
    <w:basedOn w:val="Normal"/>
    <w:next w:val="Normal"/>
    <w:rsid w:val="00B76FBF"/>
    <w:pPr>
      <w:keepNext/>
      <w:keepLines/>
      <w:spacing w:before="240" w:after="60" w:line="240" w:lineRule="auto"/>
    </w:pPr>
    <w:rPr>
      <w:rFonts w:ascii="Futura Bk" w:eastAsia="SimSun" w:hAnsi="Futura Bk" w:cs="Times New Roman"/>
      <w:b/>
      <w:sz w:val="20"/>
      <w:szCs w:val="20"/>
      <w:lang w:val="en-GB"/>
    </w:rPr>
  </w:style>
  <w:style w:type="paragraph" w:customStyle="1" w:styleId="Numberedlist21">
    <w:name w:val="Numbered list 2.1"/>
    <w:basedOn w:val="Heading1"/>
    <w:next w:val="Normal"/>
    <w:rsid w:val="00B76FBF"/>
    <w:pPr>
      <w:keepLines w:val="0"/>
      <w:numPr>
        <w:numId w:val="23"/>
      </w:numPr>
      <w:tabs>
        <w:tab w:val="clear" w:pos="360"/>
        <w:tab w:val="left" w:pos="720"/>
      </w:tabs>
      <w:spacing w:after="60" w:line="240" w:lineRule="auto"/>
      <w:ind w:left="720"/>
    </w:pPr>
    <w:rPr>
      <w:rFonts w:ascii="Futura Bk" w:eastAsia="SimSun" w:hAnsi="Futura Bk" w:cs="Times New Roman"/>
      <w:b/>
      <w:color w:val="auto"/>
      <w:kern w:val="28"/>
      <w:sz w:val="28"/>
      <w:szCs w:val="20"/>
      <w:lang w:val="en-GB"/>
    </w:rPr>
  </w:style>
  <w:style w:type="paragraph" w:customStyle="1" w:styleId="TableHeadingCenter">
    <w:name w:val="Table_Heading_Center"/>
    <w:basedOn w:val="TableHeading"/>
    <w:rsid w:val="00B76FBF"/>
    <w:pPr>
      <w:jc w:val="center"/>
    </w:pPr>
  </w:style>
  <w:style w:type="paragraph" w:customStyle="1" w:styleId="TableSmHeadingRight">
    <w:name w:val="Table_Sm_Heading_Right"/>
    <w:basedOn w:val="Normal"/>
    <w:rsid w:val="00B76FBF"/>
    <w:pPr>
      <w:keepNext/>
      <w:keepLines/>
      <w:spacing w:before="60" w:after="40" w:line="240" w:lineRule="auto"/>
      <w:jc w:val="right"/>
    </w:pPr>
    <w:rPr>
      <w:rFonts w:ascii="Futura Bk" w:eastAsia="SimSun" w:hAnsi="Futura Bk" w:cs="Times New Roman"/>
      <w:b/>
      <w:sz w:val="16"/>
      <w:szCs w:val="20"/>
      <w:lang w:val="en-GB"/>
    </w:rPr>
  </w:style>
  <w:style w:type="paragraph" w:customStyle="1" w:styleId="TableMedium">
    <w:name w:val="Table_Medium"/>
    <w:basedOn w:val="Table"/>
    <w:rsid w:val="00B76FBF"/>
    <w:rPr>
      <w:sz w:val="18"/>
    </w:rPr>
  </w:style>
  <w:style w:type="paragraph" w:customStyle="1" w:styleId="Default">
    <w:name w:val="Default"/>
    <w:rsid w:val="00B76FBF"/>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Heading1Char">
    <w:name w:val="Heading 1 Char"/>
    <w:basedOn w:val="DefaultParagraphFont"/>
    <w:link w:val="Heading1"/>
    <w:uiPriority w:val="9"/>
    <w:rsid w:val="00B76FB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9751">
      <w:bodyDiv w:val="1"/>
      <w:marLeft w:val="0"/>
      <w:marRight w:val="0"/>
      <w:marTop w:val="0"/>
      <w:marBottom w:val="0"/>
      <w:divBdr>
        <w:top w:val="none" w:sz="0" w:space="0" w:color="auto"/>
        <w:left w:val="none" w:sz="0" w:space="0" w:color="auto"/>
        <w:bottom w:val="none" w:sz="0" w:space="0" w:color="auto"/>
        <w:right w:val="none" w:sz="0" w:space="0" w:color="auto"/>
      </w:divBdr>
    </w:div>
    <w:div w:id="89858072">
      <w:bodyDiv w:val="1"/>
      <w:marLeft w:val="0"/>
      <w:marRight w:val="0"/>
      <w:marTop w:val="0"/>
      <w:marBottom w:val="0"/>
      <w:divBdr>
        <w:top w:val="none" w:sz="0" w:space="0" w:color="auto"/>
        <w:left w:val="none" w:sz="0" w:space="0" w:color="auto"/>
        <w:bottom w:val="none" w:sz="0" w:space="0" w:color="auto"/>
        <w:right w:val="none" w:sz="0" w:space="0" w:color="auto"/>
      </w:divBdr>
    </w:div>
    <w:div w:id="139269295">
      <w:bodyDiv w:val="1"/>
      <w:marLeft w:val="0"/>
      <w:marRight w:val="0"/>
      <w:marTop w:val="0"/>
      <w:marBottom w:val="0"/>
      <w:divBdr>
        <w:top w:val="none" w:sz="0" w:space="0" w:color="auto"/>
        <w:left w:val="none" w:sz="0" w:space="0" w:color="auto"/>
        <w:bottom w:val="none" w:sz="0" w:space="0" w:color="auto"/>
        <w:right w:val="none" w:sz="0" w:space="0" w:color="auto"/>
      </w:divBdr>
    </w:div>
    <w:div w:id="218639980">
      <w:bodyDiv w:val="1"/>
      <w:marLeft w:val="0"/>
      <w:marRight w:val="0"/>
      <w:marTop w:val="0"/>
      <w:marBottom w:val="0"/>
      <w:divBdr>
        <w:top w:val="none" w:sz="0" w:space="0" w:color="auto"/>
        <w:left w:val="none" w:sz="0" w:space="0" w:color="auto"/>
        <w:bottom w:val="none" w:sz="0" w:space="0" w:color="auto"/>
        <w:right w:val="none" w:sz="0" w:space="0" w:color="auto"/>
      </w:divBdr>
    </w:div>
    <w:div w:id="249120180">
      <w:bodyDiv w:val="1"/>
      <w:marLeft w:val="0"/>
      <w:marRight w:val="0"/>
      <w:marTop w:val="0"/>
      <w:marBottom w:val="0"/>
      <w:divBdr>
        <w:top w:val="none" w:sz="0" w:space="0" w:color="auto"/>
        <w:left w:val="none" w:sz="0" w:space="0" w:color="auto"/>
        <w:bottom w:val="none" w:sz="0" w:space="0" w:color="auto"/>
        <w:right w:val="none" w:sz="0" w:space="0" w:color="auto"/>
      </w:divBdr>
      <w:divsChild>
        <w:div w:id="499348429">
          <w:marLeft w:val="0"/>
          <w:marRight w:val="0"/>
          <w:marTop w:val="0"/>
          <w:marBottom w:val="0"/>
          <w:divBdr>
            <w:top w:val="none" w:sz="0" w:space="0" w:color="auto"/>
            <w:left w:val="none" w:sz="0" w:space="0" w:color="auto"/>
            <w:bottom w:val="none" w:sz="0" w:space="0" w:color="auto"/>
            <w:right w:val="none" w:sz="0" w:space="0" w:color="auto"/>
          </w:divBdr>
        </w:div>
      </w:divsChild>
    </w:div>
    <w:div w:id="283539699">
      <w:bodyDiv w:val="1"/>
      <w:marLeft w:val="0"/>
      <w:marRight w:val="0"/>
      <w:marTop w:val="0"/>
      <w:marBottom w:val="0"/>
      <w:divBdr>
        <w:top w:val="none" w:sz="0" w:space="0" w:color="auto"/>
        <w:left w:val="none" w:sz="0" w:space="0" w:color="auto"/>
        <w:bottom w:val="none" w:sz="0" w:space="0" w:color="auto"/>
        <w:right w:val="none" w:sz="0" w:space="0" w:color="auto"/>
      </w:divBdr>
    </w:div>
    <w:div w:id="451748998">
      <w:bodyDiv w:val="1"/>
      <w:marLeft w:val="0"/>
      <w:marRight w:val="0"/>
      <w:marTop w:val="0"/>
      <w:marBottom w:val="0"/>
      <w:divBdr>
        <w:top w:val="none" w:sz="0" w:space="0" w:color="auto"/>
        <w:left w:val="none" w:sz="0" w:space="0" w:color="auto"/>
        <w:bottom w:val="none" w:sz="0" w:space="0" w:color="auto"/>
        <w:right w:val="none" w:sz="0" w:space="0" w:color="auto"/>
      </w:divBdr>
    </w:div>
    <w:div w:id="587663072">
      <w:bodyDiv w:val="1"/>
      <w:marLeft w:val="0"/>
      <w:marRight w:val="0"/>
      <w:marTop w:val="0"/>
      <w:marBottom w:val="0"/>
      <w:divBdr>
        <w:top w:val="none" w:sz="0" w:space="0" w:color="auto"/>
        <w:left w:val="none" w:sz="0" w:space="0" w:color="auto"/>
        <w:bottom w:val="none" w:sz="0" w:space="0" w:color="auto"/>
        <w:right w:val="none" w:sz="0" w:space="0" w:color="auto"/>
      </w:divBdr>
    </w:div>
    <w:div w:id="723676047">
      <w:bodyDiv w:val="1"/>
      <w:marLeft w:val="0"/>
      <w:marRight w:val="0"/>
      <w:marTop w:val="0"/>
      <w:marBottom w:val="0"/>
      <w:divBdr>
        <w:top w:val="none" w:sz="0" w:space="0" w:color="auto"/>
        <w:left w:val="none" w:sz="0" w:space="0" w:color="auto"/>
        <w:bottom w:val="none" w:sz="0" w:space="0" w:color="auto"/>
        <w:right w:val="none" w:sz="0" w:space="0" w:color="auto"/>
      </w:divBdr>
    </w:div>
    <w:div w:id="892735046">
      <w:bodyDiv w:val="1"/>
      <w:marLeft w:val="0"/>
      <w:marRight w:val="0"/>
      <w:marTop w:val="0"/>
      <w:marBottom w:val="0"/>
      <w:divBdr>
        <w:top w:val="none" w:sz="0" w:space="0" w:color="auto"/>
        <w:left w:val="none" w:sz="0" w:space="0" w:color="auto"/>
        <w:bottom w:val="none" w:sz="0" w:space="0" w:color="auto"/>
        <w:right w:val="none" w:sz="0" w:space="0" w:color="auto"/>
      </w:divBdr>
    </w:div>
    <w:div w:id="893155520">
      <w:bodyDiv w:val="1"/>
      <w:marLeft w:val="0"/>
      <w:marRight w:val="0"/>
      <w:marTop w:val="0"/>
      <w:marBottom w:val="0"/>
      <w:divBdr>
        <w:top w:val="none" w:sz="0" w:space="0" w:color="auto"/>
        <w:left w:val="none" w:sz="0" w:space="0" w:color="auto"/>
        <w:bottom w:val="none" w:sz="0" w:space="0" w:color="auto"/>
        <w:right w:val="none" w:sz="0" w:space="0" w:color="auto"/>
      </w:divBdr>
      <w:divsChild>
        <w:div w:id="1012073473">
          <w:marLeft w:val="0"/>
          <w:marRight w:val="0"/>
          <w:marTop w:val="0"/>
          <w:marBottom w:val="0"/>
          <w:divBdr>
            <w:top w:val="none" w:sz="0" w:space="0" w:color="auto"/>
            <w:left w:val="none" w:sz="0" w:space="0" w:color="auto"/>
            <w:bottom w:val="none" w:sz="0" w:space="0" w:color="auto"/>
            <w:right w:val="none" w:sz="0" w:space="0" w:color="auto"/>
          </w:divBdr>
        </w:div>
      </w:divsChild>
    </w:div>
    <w:div w:id="1084449449">
      <w:bodyDiv w:val="1"/>
      <w:marLeft w:val="0"/>
      <w:marRight w:val="0"/>
      <w:marTop w:val="0"/>
      <w:marBottom w:val="0"/>
      <w:divBdr>
        <w:top w:val="none" w:sz="0" w:space="0" w:color="auto"/>
        <w:left w:val="none" w:sz="0" w:space="0" w:color="auto"/>
        <w:bottom w:val="none" w:sz="0" w:space="0" w:color="auto"/>
        <w:right w:val="none" w:sz="0" w:space="0" w:color="auto"/>
      </w:divBdr>
    </w:div>
    <w:div w:id="1208034636">
      <w:bodyDiv w:val="1"/>
      <w:marLeft w:val="0"/>
      <w:marRight w:val="0"/>
      <w:marTop w:val="0"/>
      <w:marBottom w:val="0"/>
      <w:divBdr>
        <w:top w:val="none" w:sz="0" w:space="0" w:color="auto"/>
        <w:left w:val="none" w:sz="0" w:space="0" w:color="auto"/>
        <w:bottom w:val="none" w:sz="0" w:space="0" w:color="auto"/>
        <w:right w:val="none" w:sz="0" w:space="0" w:color="auto"/>
      </w:divBdr>
    </w:div>
    <w:div w:id="1382708177">
      <w:bodyDiv w:val="1"/>
      <w:marLeft w:val="0"/>
      <w:marRight w:val="0"/>
      <w:marTop w:val="0"/>
      <w:marBottom w:val="0"/>
      <w:divBdr>
        <w:top w:val="none" w:sz="0" w:space="0" w:color="auto"/>
        <w:left w:val="none" w:sz="0" w:space="0" w:color="auto"/>
        <w:bottom w:val="none" w:sz="0" w:space="0" w:color="auto"/>
        <w:right w:val="none" w:sz="0" w:space="0" w:color="auto"/>
      </w:divBdr>
    </w:div>
    <w:div w:id="1605991023">
      <w:bodyDiv w:val="1"/>
      <w:marLeft w:val="0"/>
      <w:marRight w:val="0"/>
      <w:marTop w:val="0"/>
      <w:marBottom w:val="0"/>
      <w:divBdr>
        <w:top w:val="none" w:sz="0" w:space="0" w:color="auto"/>
        <w:left w:val="none" w:sz="0" w:space="0" w:color="auto"/>
        <w:bottom w:val="none" w:sz="0" w:space="0" w:color="auto"/>
        <w:right w:val="none" w:sz="0" w:space="0" w:color="auto"/>
      </w:divBdr>
    </w:div>
    <w:div w:id="1819883553">
      <w:bodyDiv w:val="1"/>
      <w:marLeft w:val="0"/>
      <w:marRight w:val="0"/>
      <w:marTop w:val="0"/>
      <w:marBottom w:val="0"/>
      <w:divBdr>
        <w:top w:val="none" w:sz="0" w:space="0" w:color="auto"/>
        <w:left w:val="none" w:sz="0" w:space="0" w:color="auto"/>
        <w:bottom w:val="none" w:sz="0" w:space="0" w:color="auto"/>
        <w:right w:val="none" w:sz="0" w:space="0" w:color="auto"/>
      </w:divBdr>
    </w:div>
    <w:div w:id="1862358768">
      <w:bodyDiv w:val="1"/>
      <w:marLeft w:val="0"/>
      <w:marRight w:val="0"/>
      <w:marTop w:val="0"/>
      <w:marBottom w:val="0"/>
      <w:divBdr>
        <w:top w:val="none" w:sz="0" w:space="0" w:color="auto"/>
        <w:left w:val="none" w:sz="0" w:space="0" w:color="auto"/>
        <w:bottom w:val="none" w:sz="0" w:space="0" w:color="auto"/>
        <w:right w:val="none" w:sz="0" w:space="0" w:color="auto"/>
      </w:divBdr>
    </w:div>
    <w:div w:id="200062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0F2C6-E321-414F-947E-6D8AEF951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47</Pages>
  <Words>6793</Words>
  <Characters>38723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Kuei Yuan Chen</dc:creator>
  <cp:keywords/>
  <dc:description/>
  <cp:lastModifiedBy>Kuei Yuan Chen</cp:lastModifiedBy>
  <cp:revision>14</cp:revision>
  <dcterms:created xsi:type="dcterms:W3CDTF">2015-10-24T02:12:00Z</dcterms:created>
  <dcterms:modified xsi:type="dcterms:W3CDTF">2015-12-04T21:15:00Z</dcterms:modified>
</cp:coreProperties>
</file>